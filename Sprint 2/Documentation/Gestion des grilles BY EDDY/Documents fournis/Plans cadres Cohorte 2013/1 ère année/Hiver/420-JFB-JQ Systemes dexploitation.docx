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7280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340"/>
        <w:gridCol w:w="2055"/>
        <w:gridCol w:w="5775"/>
        <w:gridCol w:w="3060"/>
        <w:gridCol w:w="2430"/>
        <w:gridCol w:w="1620"/>
      </w:tblGrid>
      <w:tr w:rsidR="006B7AC4">
        <w:trPr>
          <w:cantSplit/>
        </w:trPr>
        <w:tc>
          <w:tcPr>
            <w:tcW w:w="2340" w:type="dxa"/>
          </w:tcPr>
          <w:p w:rsidR="006B7AC4" w:rsidRDefault="006B7AC4">
            <w:pPr>
              <w:spacing w:before="40" w:after="40"/>
              <w:rPr>
                <w:rFonts w:ascii="Comic Sans MS" w:hAnsi="Comic Sans MS"/>
                <w:b/>
                <w:i/>
                <w:sz w:val="22"/>
              </w:rPr>
            </w:pPr>
            <w:r>
              <w:rPr>
                <w:rFonts w:ascii="Comic Sans MS" w:hAnsi="Comic Sans MS"/>
                <w:b/>
                <w:i/>
                <w:sz w:val="22"/>
              </w:rPr>
              <w:t xml:space="preserve">Titre du cours : </w:t>
            </w:r>
          </w:p>
        </w:tc>
        <w:tc>
          <w:tcPr>
            <w:tcW w:w="10890" w:type="dxa"/>
            <w:gridSpan w:val="3"/>
          </w:tcPr>
          <w:p w:rsidR="006B7AC4" w:rsidRDefault="006B7AC4">
            <w:pPr>
              <w:tabs>
                <w:tab w:val="right" w:pos="13160"/>
              </w:tabs>
              <w:spacing w:before="40" w:after="40"/>
              <w:jc w:val="both"/>
              <w:rPr>
                <w:rFonts w:ascii="Comic Sans MS" w:hAnsi="Comic Sans MS"/>
                <w:b/>
                <w:i/>
                <w:caps/>
                <w:sz w:val="22"/>
              </w:rPr>
            </w:pPr>
            <w:r>
              <w:rPr>
                <w:rFonts w:ascii="Comic Sans MS" w:hAnsi="Comic Sans MS"/>
                <w:b/>
                <w:i/>
                <w:caps/>
                <w:sz w:val="22"/>
              </w:rPr>
              <w:t>Systèmes d’exploitation (compétenceS 016q, 016r)</w:t>
            </w:r>
          </w:p>
        </w:tc>
        <w:tc>
          <w:tcPr>
            <w:tcW w:w="2430" w:type="dxa"/>
          </w:tcPr>
          <w:p w:rsidR="006B7AC4" w:rsidRDefault="006B7AC4">
            <w:pPr>
              <w:spacing w:before="40" w:after="40"/>
              <w:jc w:val="both"/>
              <w:rPr>
                <w:rFonts w:ascii="Comic Sans MS" w:hAnsi="Comic Sans MS"/>
                <w:b/>
                <w:i/>
                <w:caps/>
                <w:sz w:val="22"/>
              </w:rPr>
            </w:pPr>
            <w:r>
              <w:rPr>
                <w:rFonts w:ascii="Comic Sans MS" w:hAnsi="Comic Sans MS"/>
                <w:b/>
                <w:i/>
                <w:sz w:val="22"/>
              </w:rPr>
              <w:t>Numéro du cours :</w:t>
            </w:r>
          </w:p>
        </w:tc>
        <w:tc>
          <w:tcPr>
            <w:tcW w:w="1620" w:type="dxa"/>
          </w:tcPr>
          <w:p w:rsidR="006B7AC4" w:rsidRDefault="006B7AC4" w:rsidP="00266DAE">
            <w:pPr>
              <w:spacing w:before="40" w:after="40"/>
              <w:jc w:val="both"/>
              <w:rPr>
                <w:rFonts w:ascii="Comic Sans MS" w:hAnsi="Comic Sans MS"/>
                <w:b/>
                <w:i/>
                <w:caps/>
                <w:sz w:val="22"/>
              </w:rPr>
            </w:pPr>
            <w:r>
              <w:rPr>
                <w:rFonts w:ascii="Comic Sans MS" w:hAnsi="Comic Sans MS"/>
                <w:b/>
                <w:i/>
                <w:caps/>
                <w:sz w:val="22"/>
              </w:rPr>
              <w:t>420-JF</w:t>
            </w:r>
            <w:r w:rsidR="00266DAE" w:rsidRPr="00266DAE">
              <w:rPr>
                <w:rFonts w:ascii="Comic Sans MS" w:hAnsi="Comic Sans MS"/>
                <w:b/>
                <w:i/>
                <w:caps/>
                <w:sz w:val="22"/>
                <w:highlight w:val="yellow"/>
              </w:rPr>
              <w:t>B</w:t>
            </w:r>
            <w:r>
              <w:rPr>
                <w:rFonts w:ascii="Comic Sans MS" w:hAnsi="Comic Sans MS"/>
                <w:b/>
                <w:i/>
                <w:caps/>
                <w:sz w:val="22"/>
              </w:rPr>
              <w:t>-JQ</w:t>
            </w:r>
          </w:p>
        </w:tc>
      </w:tr>
      <w:tr w:rsidR="006B7AC4">
        <w:trPr>
          <w:cantSplit/>
        </w:trPr>
        <w:tc>
          <w:tcPr>
            <w:tcW w:w="2340" w:type="dxa"/>
          </w:tcPr>
          <w:p w:rsidR="006B7AC4" w:rsidRDefault="006B7AC4">
            <w:pPr>
              <w:spacing w:before="40" w:after="40"/>
              <w:rPr>
                <w:rFonts w:ascii="Comic Sans MS" w:hAnsi="Comic Sans MS"/>
                <w:b/>
                <w:i/>
                <w:sz w:val="22"/>
              </w:rPr>
            </w:pPr>
            <w:r>
              <w:rPr>
                <w:rFonts w:ascii="Comic Sans MS" w:hAnsi="Comic Sans MS"/>
                <w:b/>
                <w:i/>
                <w:sz w:val="22"/>
              </w:rPr>
              <w:t>Pondération :</w:t>
            </w:r>
          </w:p>
        </w:tc>
        <w:tc>
          <w:tcPr>
            <w:tcW w:w="10890" w:type="dxa"/>
            <w:gridSpan w:val="3"/>
            <w:tcBorders>
              <w:top w:val="nil"/>
            </w:tcBorders>
          </w:tcPr>
          <w:p w:rsidR="006B7AC4" w:rsidRDefault="008426F8">
            <w:pPr>
              <w:spacing w:before="40" w:after="40"/>
              <w:jc w:val="both"/>
              <w:rPr>
                <w:rFonts w:ascii="Comic Sans MS" w:hAnsi="Comic Sans MS"/>
                <w:b/>
                <w:i/>
                <w:sz w:val="22"/>
              </w:rPr>
            </w:pPr>
            <w:del w:id="0" w:author="utilisateur" w:date="2013-03-22T15:24:00Z">
              <w:r w:rsidRPr="008426F8">
                <w:rPr>
                  <w:rFonts w:ascii="Comic Sans MS" w:hAnsi="Comic Sans MS"/>
                  <w:b/>
                  <w:i/>
                  <w:strike/>
                  <w:sz w:val="22"/>
                  <w:highlight w:val="yellow"/>
                  <w:rPrChange w:id="1" w:author="utilisateur" w:date="2013-03-11T14:13:00Z">
                    <w:rPr>
                      <w:rFonts w:ascii="Comic Sans MS" w:hAnsi="Comic Sans MS"/>
                      <w:b/>
                      <w:i/>
                      <w:sz w:val="22"/>
                    </w:rPr>
                  </w:rPrChange>
                </w:rPr>
                <w:delText>2-3-2</w:delText>
              </w:r>
            </w:del>
            <w:ins w:id="2" w:author="utilisateur" w:date="2013-03-11T14:12:00Z">
              <w:r w:rsidR="00266DAE">
                <w:rPr>
                  <w:rFonts w:ascii="Comic Sans MS" w:hAnsi="Comic Sans MS"/>
                  <w:b/>
                  <w:i/>
                  <w:sz w:val="22"/>
                </w:rPr>
                <w:t>1-3-1</w:t>
              </w:r>
            </w:ins>
          </w:p>
        </w:tc>
        <w:tc>
          <w:tcPr>
            <w:tcW w:w="2430" w:type="dxa"/>
            <w:tcBorders>
              <w:top w:val="nil"/>
            </w:tcBorders>
          </w:tcPr>
          <w:p w:rsidR="006B7AC4" w:rsidRDefault="006B7AC4">
            <w:pPr>
              <w:spacing w:before="40" w:after="40"/>
              <w:jc w:val="both"/>
              <w:rPr>
                <w:rFonts w:ascii="Comic Sans MS" w:hAnsi="Comic Sans MS"/>
                <w:b/>
                <w:i/>
                <w:sz w:val="22"/>
              </w:rPr>
            </w:pPr>
            <w:r>
              <w:rPr>
                <w:rFonts w:ascii="Comic Sans MS" w:hAnsi="Comic Sans MS"/>
                <w:b/>
                <w:i/>
                <w:sz w:val="22"/>
              </w:rPr>
              <w:t xml:space="preserve">Programme : </w:t>
            </w:r>
          </w:p>
        </w:tc>
        <w:tc>
          <w:tcPr>
            <w:tcW w:w="1620" w:type="dxa"/>
            <w:tcBorders>
              <w:top w:val="nil"/>
            </w:tcBorders>
          </w:tcPr>
          <w:p w:rsidR="006B7AC4" w:rsidRDefault="006B7AC4">
            <w:pPr>
              <w:spacing w:before="40" w:after="40"/>
              <w:jc w:val="both"/>
              <w:rPr>
                <w:rFonts w:ascii="Comic Sans MS" w:hAnsi="Comic Sans MS"/>
                <w:b/>
                <w:i/>
                <w:sz w:val="22"/>
              </w:rPr>
            </w:pPr>
            <w:r>
              <w:rPr>
                <w:rFonts w:ascii="Comic Sans MS" w:hAnsi="Comic Sans MS"/>
                <w:b/>
                <w:i/>
                <w:sz w:val="22"/>
              </w:rPr>
              <w:t>420</w:t>
            </w:r>
            <w:proofErr w:type="gramStart"/>
            <w:r>
              <w:rPr>
                <w:rFonts w:ascii="Comic Sans MS" w:hAnsi="Comic Sans MS"/>
                <w:b/>
                <w:i/>
                <w:sz w:val="22"/>
              </w:rPr>
              <w:t>.A0</w:t>
            </w:r>
            <w:proofErr w:type="gramEnd"/>
          </w:p>
        </w:tc>
      </w:tr>
      <w:tr w:rsidR="006B7AC4" w:rsidTr="00274872">
        <w:tc>
          <w:tcPr>
            <w:tcW w:w="4395" w:type="dxa"/>
            <w:gridSpan w:val="2"/>
            <w:tcBorders>
              <w:top w:val="thickThinSmallGap" w:sz="24" w:space="0" w:color="C0C0C0"/>
              <w:left w:val="thickThinSmallGap" w:sz="24" w:space="0" w:color="C0C0C0"/>
              <w:bottom w:val="single" w:sz="12" w:space="0" w:color="C0C0C0"/>
              <w:right w:val="single" w:sz="6" w:space="0" w:color="C0C0C0"/>
            </w:tcBorders>
            <w:shd w:val="clear" w:color="auto" w:fill="E0E0E0"/>
            <w:vAlign w:val="center"/>
          </w:tcPr>
          <w:p w:rsidR="006B7AC4" w:rsidRDefault="006B7AC4">
            <w:pPr>
              <w:spacing w:before="40" w:after="20"/>
              <w:jc w:val="center"/>
              <w:rPr>
                <w:rFonts w:ascii="Comic Sans MS" w:hAnsi="Comic Sans MS"/>
                <w:b/>
                <w:i/>
                <w:sz w:val="18"/>
              </w:rPr>
            </w:pPr>
            <w:r>
              <w:rPr>
                <w:rFonts w:ascii="Comic Sans MS" w:hAnsi="Comic Sans MS"/>
                <w:b/>
                <w:i/>
                <w:sz w:val="18"/>
              </w:rPr>
              <w:t>OBJECTIF - ÉNONCÉ DES COMPÉTENCES</w:t>
            </w:r>
          </w:p>
        </w:tc>
        <w:tc>
          <w:tcPr>
            <w:tcW w:w="5775" w:type="dxa"/>
            <w:tcBorders>
              <w:top w:val="thickThinSmallGap" w:sz="24" w:space="0" w:color="C0C0C0"/>
              <w:left w:val="single" w:sz="6" w:space="0" w:color="C0C0C0"/>
              <w:bottom w:val="single" w:sz="12" w:space="0" w:color="C0C0C0"/>
              <w:right w:val="single" w:sz="6" w:space="0" w:color="C0C0C0"/>
            </w:tcBorders>
            <w:shd w:val="clear" w:color="auto" w:fill="E0E0E0"/>
            <w:vAlign w:val="center"/>
          </w:tcPr>
          <w:p w:rsidR="006B7AC4" w:rsidRDefault="006B7AC4">
            <w:pPr>
              <w:spacing w:before="40" w:after="20"/>
              <w:jc w:val="center"/>
              <w:rPr>
                <w:rFonts w:ascii="Comic Sans MS" w:hAnsi="Comic Sans MS"/>
                <w:b/>
                <w:i/>
                <w:sz w:val="18"/>
              </w:rPr>
            </w:pPr>
            <w:r>
              <w:rPr>
                <w:rFonts w:ascii="Comic Sans MS" w:hAnsi="Comic Sans MS"/>
                <w:b/>
                <w:i/>
                <w:sz w:val="18"/>
              </w:rPr>
              <w:t>STANDARD - CONTEXTE DE RÉALISATION</w:t>
            </w:r>
          </w:p>
        </w:tc>
        <w:tc>
          <w:tcPr>
            <w:tcW w:w="7110" w:type="dxa"/>
            <w:gridSpan w:val="3"/>
            <w:tcBorders>
              <w:top w:val="thickThinSmallGap" w:sz="24" w:space="0" w:color="C0C0C0"/>
              <w:left w:val="single" w:sz="6" w:space="0" w:color="C0C0C0"/>
              <w:bottom w:val="single" w:sz="12" w:space="0" w:color="C0C0C0"/>
              <w:right w:val="thinThickSmallGap" w:sz="24" w:space="0" w:color="C0C0C0"/>
            </w:tcBorders>
            <w:shd w:val="clear" w:color="auto" w:fill="E0E0E0"/>
            <w:vAlign w:val="center"/>
          </w:tcPr>
          <w:p w:rsidR="006B7AC4" w:rsidRDefault="006B7AC4">
            <w:pPr>
              <w:spacing w:before="40" w:after="20"/>
              <w:jc w:val="center"/>
              <w:rPr>
                <w:rFonts w:ascii="Comic Sans MS" w:hAnsi="Comic Sans MS"/>
                <w:b/>
                <w:i/>
                <w:sz w:val="18"/>
              </w:rPr>
            </w:pPr>
            <w:r>
              <w:rPr>
                <w:rFonts w:ascii="Comic Sans MS" w:hAnsi="Comic Sans MS"/>
                <w:b/>
                <w:i/>
                <w:sz w:val="18"/>
              </w:rPr>
              <w:t xml:space="preserve">INDICATIONS PÉDAGOGIQUES, S'IL Y A </w:t>
            </w:r>
            <w:proofErr w:type="gramStart"/>
            <w:r>
              <w:rPr>
                <w:rFonts w:ascii="Comic Sans MS" w:hAnsi="Comic Sans MS"/>
                <w:b/>
                <w:i/>
                <w:sz w:val="18"/>
              </w:rPr>
              <w:t>LIEU</w:t>
            </w:r>
            <w:proofErr w:type="gramEnd"/>
            <w:r>
              <w:rPr>
                <w:rFonts w:ascii="Comic Sans MS" w:hAnsi="Comic Sans MS"/>
                <w:b/>
                <w:i/>
                <w:sz w:val="18"/>
              </w:rPr>
              <w:br/>
              <w:t xml:space="preserve">(PRÉALABLES, LIENS AVEC D'AUTRES COURS,…) </w:t>
            </w:r>
          </w:p>
        </w:tc>
      </w:tr>
      <w:tr w:rsidR="006B7AC4" w:rsidTr="00274872">
        <w:trPr>
          <w:cantSplit/>
          <w:trHeight w:val="1473"/>
        </w:trPr>
        <w:tc>
          <w:tcPr>
            <w:tcW w:w="4395" w:type="dxa"/>
            <w:gridSpan w:val="2"/>
            <w:tcBorders>
              <w:top w:val="single" w:sz="12" w:space="0" w:color="C0C0C0"/>
              <w:left w:val="thickThinSmallGap" w:sz="24" w:space="0" w:color="C0C0C0"/>
              <w:bottom w:val="single" w:sz="6" w:space="0" w:color="C0C0C0"/>
              <w:right w:val="single" w:sz="6" w:space="0" w:color="C0C0C0"/>
            </w:tcBorders>
          </w:tcPr>
          <w:p w:rsidR="006B7AC4" w:rsidRDefault="006B7AC4" w:rsidP="00274872">
            <w:pPr>
              <w:pStyle w:val="Corpsdetexte2"/>
            </w:pPr>
            <w:r>
              <w:t>Mettre à profit les possibilités d'un système d'exploitation propre à une station de travail (016Q).</w:t>
            </w:r>
          </w:p>
          <w:p w:rsidR="006B7AC4" w:rsidDel="00B167A2" w:rsidRDefault="006B7AC4" w:rsidP="00274872">
            <w:pPr>
              <w:rPr>
                <w:del w:id="3" w:author="utilisateur" w:date="2013-03-22T15:24:00Z"/>
                <w:rFonts w:ascii="Comic Sans MS" w:hAnsi="Comic Sans MS"/>
                <w:strike/>
                <w:sz w:val="18"/>
                <w:lang w:val="fr-FR"/>
              </w:rPr>
            </w:pPr>
          </w:p>
          <w:p w:rsidR="00B167A2" w:rsidRDefault="00B167A2" w:rsidP="00274872">
            <w:pPr>
              <w:rPr>
                <w:ins w:id="4" w:author="utilisateur" w:date="2013-03-22T15:24:00Z"/>
                <w:rFonts w:ascii="Comic Sans MS" w:hAnsi="Comic Sans MS"/>
                <w:sz w:val="18"/>
                <w:lang w:val="fr-FR"/>
              </w:rPr>
            </w:pPr>
          </w:p>
          <w:p w:rsidR="006B7AC4" w:rsidDel="00266DAE" w:rsidRDefault="00F055A1" w:rsidP="00274872">
            <w:pPr>
              <w:rPr>
                <w:del w:id="5" w:author="utilisateur" w:date="2013-03-11T14:15:00Z"/>
                <w:rFonts w:ascii="Comic Sans MS" w:hAnsi="Comic Sans MS"/>
                <w:sz w:val="18"/>
                <w:lang w:val="fr-FR"/>
              </w:rPr>
            </w:pPr>
            <w:ins w:id="6" w:author="etu420" w:date="2013-03-07T08:16:00Z">
              <w:r>
                <w:rPr>
                  <w:rFonts w:ascii="Comic Sans MS" w:hAnsi="Comic Sans MS"/>
                  <w:sz w:val="18"/>
                  <w:lang w:val="fr-FR"/>
                </w:rPr>
                <w:t>45</w:t>
              </w:r>
            </w:ins>
            <w:del w:id="7" w:author="etu420" w:date="2013-03-07T08:16:00Z">
              <w:r w:rsidR="006B7AC4" w:rsidDel="00F055A1">
                <w:rPr>
                  <w:rFonts w:ascii="Comic Sans MS" w:hAnsi="Comic Sans MS"/>
                  <w:sz w:val="18"/>
                  <w:lang w:val="fr-FR"/>
                </w:rPr>
                <w:delText>60</w:delText>
              </w:r>
            </w:del>
            <w:r w:rsidR="006B7AC4">
              <w:rPr>
                <w:rFonts w:ascii="Comic Sans MS" w:hAnsi="Comic Sans MS"/>
                <w:sz w:val="18"/>
                <w:lang w:val="fr-FR"/>
              </w:rPr>
              <w:t xml:space="preserve"> heures</w:t>
            </w:r>
          </w:p>
          <w:p w:rsidR="006B7AC4" w:rsidDel="00266DAE" w:rsidRDefault="006B7AC4" w:rsidP="00274872">
            <w:pPr>
              <w:rPr>
                <w:del w:id="8" w:author="utilisateur" w:date="2013-03-11T14:14:00Z"/>
                <w:rFonts w:ascii="Comic Sans MS" w:hAnsi="Comic Sans MS"/>
                <w:sz w:val="18"/>
                <w:lang w:val="fr-FR"/>
              </w:rPr>
            </w:pPr>
          </w:p>
          <w:p w:rsidR="006B7AC4" w:rsidDel="00266DAE" w:rsidRDefault="006B7AC4" w:rsidP="00274872">
            <w:pPr>
              <w:rPr>
                <w:del w:id="9" w:author="utilisateur" w:date="2013-03-11T14:14:00Z"/>
                <w:rFonts w:ascii="Comic Sans MS" w:hAnsi="Comic Sans MS"/>
                <w:sz w:val="18"/>
                <w:lang w:val="fr-FR"/>
              </w:rPr>
            </w:pPr>
          </w:p>
          <w:p w:rsidR="006B7AC4" w:rsidDel="00266DAE" w:rsidRDefault="006B7AC4" w:rsidP="00274872">
            <w:pPr>
              <w:rPr>
                <w:del w:id="10" w:author="utilisateur" w:date="2013-03-11T14:14:00Z"/>
                <w:rFonts w:ascii="Comic Sans MS" w:hAnsi="Comic Sans MS"/>
                <w:sz w:val="18"/>
                <w:lang w:val="fr-FR"/>
              </w:rPr>
            </w:pPr>
          </w:p>
          <w:p w:rsidR="006B7AC4" w:rsidRDefault="006B7AC4" w:rsidP="00274872">
            <w:pPr>
              <w:rPr>
                <w:rFonts w:ascii="Comic Sans MS" w:hAnsi="Comic Sans MS"/>
                <w:sz w:val="18"/>
              </w:rPr>
            </w:pPr>
          </w:p>
        </w:tc>
        <w:tc>
          <w:tcPr>
            <w:tcW w:w="5775" w:type="dxa"/>
            <w:tcBorders>
              <w:top w:val="single" w:sz="12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B7AC4" w:rsidRDefault="006B7AC4" w:rsidP="00274872">
            <w:pPr>
              <w:pStyle w:val="texte-contexte"/>
              <w:numPr>
                <w:ilvl w:val="0"/>
                <w:numId w:val="19"/>
              </w:numPr>
              <w:spacing w:before="0"/>
              <w:ind w:right="60"/>
              <w:rPr>
                <w:rFonts w:ascii="Comic Sans MS" w:hAnsi="Comic Sans MS"/>
                <w:sz w:val="18"/>
                <w:lang w:val="fr-FR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Dans des environnements utilisant des systèmes d</w:t>
            </w:r>
            <w:r>
              <w:rPr>
                <w:rFonts w:ascii="Comic Sans MS" w:hAnsi="Comic Sans MS"/>
                <w:sz w:val="18"/>
              </w:rPr>
              <w:t>’</w:t>
            </w:r>
            <w:r>
              <w:rPr>
                <w:rFonts w:ascii="Comic Sans MS" w:hAnsi="Comic Sans MS"/>
                <w:sz w:val="18"/>
                <w:lang w:val="fr-FR"/>
              </w:rPr>
              <w:t>exploitation variés.</w:t>
            </w:r>
          </w:p>
          <w:p w:rsidR="006B7AC4" w:rsidRDefault="006B7AC4" w:rsidP="00274872">
            <w:pPr>
              <w:pStyle w:val="texte-contexte"/>
              <w:numPr>
                <w:ilvl w:val="0"/>
                <w:numId w:val="19"/>
              </w:numPr>
              <w:spacing w:before="0"/>
              <w:ind w:right="60"/>
              <w:rPr>
                <w:rFonts w:ascii="Comic Sans MS" w:hAnsi="Comic Sans MS"/>
                <w:sz w:val="18"/>
                <w:lang w:val="fr-FR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À partir d'une station de travail et des logiciels appropriés.</w:t>
            </w:r>
          </w:p>
          <w:p w:rsidR="006B7AC4" w:rsidRDefault="006B7AC4" w:rsidP="00274872">
            <w:pPr>
              <w:pStyle w:val="texte-contexte"/>
              <w:numPr>
                <w:ilvl w:val="0"/>
                <w:numId w:val="19"/>
              </w:numPr>
              <w:spacing w:before="0"/>
              <w:ind w:right="60"/>
              <w:rPr>
                <w:rFonts w:ascii="Comic Sans MS" w:hAnsi="Comic Sans MS"/>
                <w:sz w:val="18"/>
                <w:lang w:val="fr-FR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À l'aide des manuels de références techniques appropriés.</w:t>
            </w:r>
          </w:p>
          <w:p w:rsidR="006B7AC4" w:rsidRDefault="006B7AC4" w:rsidP="00274872">
            <w:pPr>
              <w:pStyle w:val="texte-contexte"/>
              <w:numPr>
                <w:ilvl w:val="0"/>
                <w:numId w:val="19"/>
              </w:numPr>
              <w:spacing w:before="0"/>
              <w:ind w:right="60"/>
              <w:rPr>
                <w:sz w:val="18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À partir des normes et des exigences de l'entreprise.</w:t>
            </w:r>
          </w:p>
        </w:tc>
        <w:tc>
          <w:tcPr>
            <w:tcW w:w="7110" w:type="dxa"/>
            <w:gridSpan w:val="3"/>
            <w:vMerge w:val="restart"/>
            <w:tcBorders>
              <w:left w:val="single" w:sz="6" w:space="0" w:color="C0C0C0"/>
              <w:right w:val="thinThickSmallGap" w:sz="24" w:space="0" w:color="C0C0C0"/>
            </w:tcBorders>
          </w:tcPr>
          <w:p w:rsidR="00000000" w:rsidRDefault="006B7AC4">
            <w:pPr>
              <w:numPr>
                <w:ins w:id="11" w:author="Cégep de Jonquière" w:date="2009-04-07T09:19:00Z"/>
              </w:numPr>
              <w:ind w:right="81"/>
              <w:rPr>
                <w:ins w:id="12" w:author="Cégep de Jonquière" w:date="2009-04-07T09:19:00Z"/>
                <w:rFonts w:ascii="Comic Sans MS" w:hAnsi="Comic Sans MS"/>
                <w:sz w:val="18"/>
              </w:rPr>
              <w:pPrChange w:id="13" w:author="Cégep de Jonquière" w:date="2009-04-07T09:19:00Z">
                <w:pPr>
                  <w:spacing w:before="40" w:after="20"/>
                  <w:ind w:right="81"/>
                </w:pPr>
              </w:pPrChange>
            </w:pPr>
            <w:ins w:id="14" w:author="Cégep de Jonquière" w:date="2009-04-07T09:19:00Z">
              <w:r>
                <w:rPr>
                  <w:rFonts w:ascii="Comic Sans MS" w:hAnsi="Comic Sans MS"/>
                  <w:sz w:val="18"/>
                </w:rPr>
                <w:t xml:space="preserve">Préalable relatif : </w:t>
              </w:r>
              <w:r w:rsidR="008426F8" w:rsidRPr="008426F8">
                <w:rPr>
                  <w:rFonts w:ascii="Comic Sans MS" w:hAnsi="Comic Sans MS"/>
                  <w:i/>
                  <w:sz w:val="18"/>
                  <w:rPrChange w:id="15" w:author="Cégep de Jonquière" w:date="2009-04-07T09:20:00Z">
                    <w:rPr>
                      <w:rFonts w:ascii="Comic Sans MS" w:hAnsi="Comic Sans MS"/>
                      <w:sz w:val="18"/>
                    </w:rPr>
                  </w:rPrChange>
                </w:rPr>
                <w:t>Installation et configuration des ordinateurs (420-JC</w:t>
              </w:r>
              <w:del w:id="16" w:author="utilisateur" w:date="2013-03-25T15:33:00Z">
                <w:r w:rsidR="008426F8" w:rsidRPr="008426F8">
                  <w:rPr>
                    <w:rFonts w:ascii="Comic Sans MS" w:hAnsi="Comic Sans MS"/>
                    <w:i/>
                    <w:sz w:val="18"/>
                    <w:highlight w:val="yellow"/>
                    <w:rPrChange w:id="17" w:author="utilisateur" w:date="2013-03-25T15:33:00Z">
                      <w:rPr>
                        <w:rFonts w:ascii="Comic Sans MS" w:hAnsi="Comic Sans MS"/>
                        <w:sz w:val="18"/>
                      </w:rPr>
                    </w:rPrChange>
                  </w:rPr>
                  <w:delText>B</w:delText>
                </w:r>
              </w:del>
            </w:ins>
            <w:ins w:id="18" w:author="utilisateur" w:date="2013-03-25T15:33:00Z">
              <w:r w:rsidR="008426F8" w:rsidRPr="008426F8">
                <w:rPr>
                  <w:rFonts w:ascii="Comic Sans MS" w:hAnsi="Comic Sans MS"/>
                  <w:i/>
                  <w:sz w:val="18"/>
                  <w:highlight w:val="yellow"/>
                  <w:rPrChange w:id="19" w:author="utilisateur" w:date="2013-03-25T15:33:00Z">
                    <w:rPr>
                      <w:rFonts w:ascii="Comic Sans MS" w:hAnsi="Comic Sans MS"/>
                      <w:i/>
                      <w:sz w:val="18"/>
                    </w:rPr>
                  </w:rPrChange>
                </w:rPr>
                <w:t>C</w:t>
              </w:r>
            </w:ins>
            <w:ins w:id="20" w:author="Cégep de Jonquière" w:date="2009-04-07T09:19:00Z">
              <w:r w:rsidR="008426F8" w:rsidRPr="008426F8">
                <w:rPr>
                  <w:rFonts w:ascii="Comic Sans MS" w:hAnsi="Comic Sans MS"/>
                  <w:i/>
                  <w:sz w:val="18"/>
                  <w:rPrChange w:id="21" w:author="Cégep de Jonquière" w:date="2009-04-07T09:20:00Z">
                    <w:rPr>
                      <w:rFonts w:ascii="Comic Sans MS" w:hAnsi="Comic Sans MS"/>
                      <w:sz w:val="18"/>
                    </w:rPr>
                  </w:rPrChange>
                </w:rPr>
                <w:t>-JQ).</w:t>
              </w:r>
            </w:ins>
          </w:p>
          <w:p w:rsidR="00000000" w:rsidRDefault="009A739B">
            <w:pPr>
              <w:numPr>
                <w:ins w:id="22" w:author="Cégep de Jonquière" w:date="2009-04-07T09:20:00Z"/>
              </w:numPr>
              <w:ind w:right="81"/>
              <w:rPr>
                <w:ins w:id="23" w:author="Cégep de Jonquière" w:date="2009-04-07T09:20:00Z"/>
                <w:rFonts w:ascii="Comic Sans MS" w:hAnsi="Comic Sans MS"/>
                <w:sz w:val="18"/>
              </w:rPr>
              <w:pPrChange w:id="24" w:author="Cégep de Jonquière" w:date="2009-04-07T09:19:00Z">
                <w:pPr>
                  <w:spacing w:before="40" w:after="20"/>
                  <w:ind w:right="81"/>
                </w:pPr>
              </w:pPrChange>
            </w:pPr>
          </w:p>
          <w:p w:rsidR="00000000" w:rsidRDefault="006B7AC4">
            <w:pPr>
              <w:numPr>
                <w:ins w:id="25" w:author="Cégep de Jonquière" w:date="2009-04-07T09:20:00Z"/>
              </w:numPr>
              <w:ind w:right="81"/>
              <w:rPr>
                <w:ins w:id="26" w:author="Cégep de Jonquière" w:date="2009-04-07T09:19:00Z"/>
                <w:rFonts w:ascii="Comic Sans MS" w:hAnsi="Comic Sans MS"/>
                <w:sz w:val="18"/>
              </w:rPr>
              <w:pPrChange w:id="27" w:author="Cégep de Jonquière" w:date="2009-04-07T09:19:00Z">
                <w:pPr>
                  <w:spacing w:before="40" w:after="20"/>
                  <w:ind w:right="81"/>
                </w:pPr>
              </w:pPrChange>
            </w:pPr>
            <w:ins w:id="28" w:author="Cégep de Jonquière" w:date="2009-04-07T09:20:00Z">
              <w:r>
                <w:rPr>
                  <w:rFonts w:ascii="Comic Sans MS" w:hAnsi="Comic Sans MS"/>
                  <w:sz w:val="18"/>
                </w:rPr>
                <w:t xml:space="preserve">Préalable absolu à : </w:t>
              </w:r>
              <w:del w:id="29" w:author="Aymen Sioud" w:date="2014-02-03T11:55:00Z">
                <w:r w:rsidR="008426F8" w:rsidRPr="008426F8" w:rsidDel="00BD012B">
                  <w:rPr>
                    <w:rFonts w:ascii="Comic Sans MS" w:hAnsi="Comic Sans MS"/>
                    <w:i/>
                    <w:sz w:val="18"/>
                    <w:rPrChange w:id="30" w:author="Cégep de Jonquière" w:date="2009-04-07T09:20:00Z">
                      <w:rPr>
                        <w:rFonts w:ascii="Comic Sans MS" w:hAnsi="Comic Sans MS"/>
                        <w:sz w:val="18"/>
                      </w:rPr>
                    </w:rPrChange>
                  </w:rPr>
                  <w:delText>Soutien technique</w:delText>
                </w:r>
              </w:del>
            </w:ins>
            <w:ins w:id="31" w:author="Aymen Sioud" w:date="2014-02-03T11:55:00Z">
              <w:r w:rsidR="00BD012B">
                <w:rPr>
                  <w:rFonts w:ascii="Comic Sans MS" w:hAnsi="Comic Sans MS"/>
                  <w:i/>
                  <w:sz w:val="18"/>
                </w:rPr>
                <w:t>Exploitation des réseaux</w:t>
              </w:r>
            </w:ins>
            <w:ins w:id="32" w:author="Cégep de Jonquière" w:date="2009-04-07T09:20:00Z">
              <w:r w:rsidR="008426F8" w:rsidRPr="008426F8">
                <w:rPr>
                  <w:rFonts w:ascii="Comic Sans MS" w:hAnsi="Comic Sans MS"/>
                  <w:i/>
                  <w:sz w:val="18"/>
                  <w:rPrChange w:id="33" w:author="Cégep de Jonquière" w:date="2009-04-07T09:20:00Z">
                    <w:rPr>
                      <w:rFonts w:ascii="Comic Sans MS" w:hAnsi="Comic Sans MS"/>
                      <w:sz w:val="18"/>
                    </w:rPr>
                  </w:rPrChange>
                </w:rPr>
                <w:t xml:space="preserve"> (420-</w:t>
              </w:r>
              <w:del w:id="34" w:author="Aymen Sioud" w:date="2014-02-03T11:55:00Z">
                <w:r w:rsidR="008426F8" w:rsidRPr="008426F8" w:rsidDel="00BD012B">
                  <w:rPr>
                    <w:rFonts w:ascii="Comic Sans MS" w:hAnsi="Comic Sans MS"/>
                    <w:i/>
                    <w:sz w:val="18"/>
                    <w:rPrChange w:id="35" w:author="Cégep de Jonquière" w:date="2009-04-07T09:20:00Z">
                      <w:rPr>
                        <w:rFonts w:ascii="Comic Sans MS" w:hAnsi="Comic Sans MS"/>
                        <w:sz w:val="18"/>
                      </w:rPr>
                    </w:rPrChange>
                  </w:rPr>
                  <w:delText>LD</w:delText>
                </w:r>
                <w:r w:rsidR="008426F8" w:rsidRPr="008426F8" w:rsidDel="00BD012B">
                  <w:rPr>
                    <w:rFonts w:ascii="Comic Sans MS" w:hAnsi="Comic Sans MS"/>
                    <w:i/>
                    <w:sz w:val="18"/>
                    <w:highlight w:val="yellow"/>
                    <w:rPrChange w:id="36" w:author="utilisateur" w:date="2013-03-25T15:33:00Z">
                      <w:rPr>
                        <w:rFonts w:ascii="Comic Sans MS" w:hAnsi="Comic Sans MS"/>
                        <w:sz w:val="18"/>
                      </w:rPr>
                    </w:rPrChange>
                  </w:rPr>
                  <w:delText>A</w:delText>
                </w:r>
              </w:del>
            </w:ins>
            <w:ins w:id="37" w:author="utilisateur" w:date="2013-03-25T15:33:00Z">
              <w:del w:id="38" w:author="Aymen Sioud" w:date="2014-02-03T11:55:00Z">
                <w:r w:rsidR="008426F8" w:rsidRPr="008426F8" w:rsidDel="00BD012B">
                  <w:rPr>
                    <w:rFonts w:ascii="Comic Sans MS" w:hAnsi="Comic Sans MS"/>
                    <w:i/>
                    <w:sz w:val="18"/>
                    <w:highlight w:val="yellow"/>
                    <w:rPrChange w:id="39" w:author="utilisateur" w:date="2013-03-25T15:33:00Z">
                      <w:rPr>
                        <w:rFonts w:ascii="Comic Sans MS" w:hAnsi="Comic Sans MS"/>
                        <w:i/>
                        <w:sz w:val="18"/>
                      </w:rPr>
                    </w:rPrChange>
                  </w:rPr>
                  <w:delText>B</w:delText>
                </w:r>
              </w:del>
            </w:ins>
            <w:ins w:id="40" w:author="etu420" w:date="2013-03-28T14:32:00Z">
              <w:del w:id="41" w:author="Aymen Sioud" w:date="2014-02-03T11:55:00Z">
                <w:r w:rsidR="002A6C15" w:rsidDel="00BD012B">
                  <w:rPr>
                    <w:rFonts w:ascii="Comic Sans MS" w:hAnsi="Comic Sans MS"/>
                    <w:i/>
                    <w:sz w:val="18"/>
                  </w:rPr>
                  <w:delText>A</w:delText>
                </w:r>
              </w:del>
            </w:ins>
            <w:bookmarkStart w:id="42" w:name="_GoBack"/>
            <w:bookmarkEnd w:id="42"/>
            <w:ins w:id="43" w:author="Aymen Sioud" w:date="2014-02-03T11:55:00Z">
              <w:r w:rsidR="00BD012B">
                <w:rPr>
                  <w:rFonts w:ascii="Comic Sans MS" w:hAnsi="Comic Sans MS"/>
                  <w:i/>
                  <w:sz w:val="18"/>
                </w:rPr>
                <w:t>KFB</w:t>
              </w:r>
            </w:ins>
            <w:ins w:id="44" w:author="Cégep de Jonquière" w:date="2009-04-07T09:20:00Z">
              <w:r w:rsidR="008426F8" w:rsidRPr="008426F8">
                <w:rPr>
                  <w:rFonts w:ascii="Comic Sans MS" w:hAnsi="Comic Sans MS"/>
                  <w:i/>
                  <w:sz w:val="18"/>
                  <w:rPrChange w:id="45" w:author="Cégep de Jonquière" w:date="2009-04-07T09:20:00Z">
                    <w:rPr>
                      <w:rFonts w:ascii="Comic Sans MS" w:hAnsi="Comic Sans MS"/>
                      <w:sz w:val="18"/>
                    </w:rPr>
                  </w:rPrChange>
                </w:rPr>
                <w:t>-JQ).</w:t>
              </w:r>
            </w:ins>
          </w:p>
          <w:p w:rsidR="00000000" w:rsidRDefault="009A739B">
            <w:pPr>
              <w:numPr>
                <w:ins w:id="46" w:author="Cégep de Jonquière" w:date="2009-04-07T09:19:00Z"/>
              </w:numPr>
              <w:ind w:right="81"/>
              <w:rPr>
                <w:ins w:id="47" w:author="Cégep de Jonquière" w:date="2009-04-07T09:19:00Z"/>
                <w:rFonts w:ascii="Comic Sans MS" w:hAnsi="Comic Sans MS"/>
                <w:sz w:val="18"/>
              </w:rPr>
              <w:pPrChange w:id="48" w:author="Cégep de Jonquière" w:date="2009-04-07T09:19:00Z">
                <w:pPr>
                  <w:spacing w:before="40" w:after="20"/>
                  <w:ind w:right="81"/>
                </w:pPr>
              </w:pPrChange>
            </w:pPr>
          </w:p>
          <w:p w:rsidR="00000000" w:rsidRDefault="006B7AC4">
            <w:pPr>
              <w:ind w:right="81"/>
              <w:rPr>
                <w:rFonts w:ascii="Comic Sans MS" w:hAnsi="Comic Sans MS"/>
                <w:sz w:val="18"/>
              </w:rPr>
              <w:pPrChange w:id="49" w:author="Cégep de Jonquière" w:date="2009-04-07T09:19:00Z">
                <w:pPr>
                  <w:spacing w:before="40" w:after="20"/>
                  <w:ind w:right="81"/>
                </w:pPr>
              </w:pPrChange>
            </w:pPr>
            <w:r>
              <w:rPr>
                <w:rFonts w:ascii="Comic Sans MS" w:hAnsi="Comic Sans MS"/>
                <w:sz w:val="18"/>
              </w:rPr>
              <w:t>Ce cours, offert à la deuxième session, s'inscrit dans l'axe matériel informatique et soutien technique.  Il permettra à l'élève de développer son aptitude à installer, à configurer et à comprendre le fonctionnement des systèmes d'exploitation.</w:t>
            </w:r>
          </w:p>
          <w:p w:rsidR="00000000" w:rsidRDefault="009A739B">
            <w:pPr>
              <w:numPr>
                <w:ins w:id="50" w:author="Cégep de Jonquière" w:date="2009-04-07T09:19:00Z"/>
              </w:numPr>
              <w:ind w:right="79"/>
              <w:rPr>
                <w:ins w:id="51" w:author="Cégep de Jonquière" w:date="2009-04-07T09:19:00Z"/>
                <w:rFonts w:ascii="Comic Sans MS" w:hAnsi="Comic Sans MS"/>
                <w:sz w:val="18"/>
              </w:rPr>
              <w:pPrChange w:id="52" w:author="Cégep de Jonquière" w:date="2009-04-07T09:19:00Z">
                <w:pPr>
                  <w:spacing w:before="120" w:after="20"/>
                  <w:ind w:right="79"/>
                </w:pPr>
              </w:pPrChange>
            </w:pPr>
          </w:p>
          <w:p w:rsidR="00000000" w:rsidRDefault="006B7AC4">
            <w:pPr>
              <w:ind w:right="79"/>
              <w:rPr>
                <w:rFonts w:ascii="Comic Sans MS" w:hAnsi="Comic Sans MS"/>
                <w:sz w:val="18"/>
              </w:rPr>
              <w:pPrChange w:id="53" w:author="Cégep de Jonquière" w:date="2009-04-07T09:19:00Z">
                <w:pPr>
                  <w:spacing w:before="120" w:after="20"/>
                  <w:ind w:right="79"/>
                </w:pPr>
              </w:pPrChange>
            </w:pPr>
            <w:r>
              <w:rPr>
                <w:rFonts w:ascii="Comic Sans MS" w:hAnsi="Comic Sans MS"/>
                <w:sz w:val="18"/>
              </w:rPr>
              <w:t>Un accent particulier sera mis sur les concepts des systèmes d'exploitation afin de permettre aux élèves d'effectuer les transferts à d'autres environnements informatiques.</w:t>
            </w:r>
          </w:p>
          <w:p w:rsidR="006B7AC4" w:rsidRDefault="006B7AC4">
            <w:pPr>
              <w:pStyle w:val="Corpsdetexte"/>
              <w:rPr>
                <w:del w:id="54" w:author="Cégep de Jonquière" w:date="2009-04-07T09:19:00Z"/>
                <w:sz w:val="18"/>
              </w:rPr>
            </w:pPr>
            <w:del w:id="55" w:author="Cégep de Jonquière" w:date="2009-04-07T09:19:00Z">
              <w:r>
                <w:rPr>
                  <w:sz w:val="18"/>
                </w:rPr>
                <w:delText xml:space="preserve">Le cours </w:delText>
              </w:r>
              <w:r>
                <w:rPr>
                  <w:i/>
                  <w:iCs/>
                  <w:sz w:val="18"/>
                </w:rPr>
                <w:delText>Installation et configuration des ordinateurs (420-JCA-JQ)</w:delText>
              </w:r>
              <w:r>
                <w:rPr>
                  <w:sz w:val="18"/>
                </w:rPr>
                <w:delText xml:space="preserve"> est préalable relatif au présent cours.</w:delText>
              </w:r>
            </w:del>
          </w:p>
          <w:p w:rsidR="006B7AC4" w:rsidRDefault="006B7AC4">
            <w:pPr>
              <w:spacing w:before="120" w:after="20"/>
              <w:ind w:right="79"/>
              <w:rPr>
                <w:del w:id="56" w:author="Cégep de Jonquière" w:date="2009-04-07T09:19:00Z"/>
                <w:rFonts w:ascii="Comic Sans MS" w:hAnsi="Comic Sans MS"/>
                <w:sz w:val="18"/>
              </w:rPr>
            </w:pPr>
            <w:del w:id="57" w:author="Cégep de Jonquière" w:date="2009-04-07T09:19:00Z">
              <w:r>
                <w:rPr>
                  <w:rFonts w:ascii="Comic Sans MS" w:hAnsi="Comic Sans MS"/>
                  <w:sz w:val="18"/>
                </w:rPr>
                <w:delText>Il est un préalable absolu au cours suivant de la quatrième session :</w:delText>
              </w:r>
            </w:del>
          </w:p>
          <w:p w:rsidR="006B7AC4" w:rsidRDefault="006B7AC4">
            <w:pPr>
              <w:numPr>
                <w:ilvl w:val="0"/>
                <w:numId w:val="25"/>
                <w:numberingChange w:id="58" w:author="Animation et développement pédagogiques" w:date="2001-07-12T08:21:00Z" w:original=""/>
              </w:numPr>
              <w:tabs>
                <w:tab w:val="clear" w:pos="1068"/>
              </w:tabs>
              <w:ind w:left="374" w:right="72"/>
              <w:rPr>
                <w:del w:id="59" w:author="Cégep de Jonquière" w:date="2009-04-07T09:19:00Z"/>
                <w:rFonts w:ascii="Comic Sans MS" w:hAnsi="Comic Sans MS"/>
                <w:i/>
                <w:iCs/>
                <w:sz w:val="18"/>
              </w:rPr>
            </w:pPr>
            <w:del w:id="60" w:author="Cégep de Jonquière" w:date="2009-04-07T09:19:00Z">
              <w:r>
                <w:rPr>
                  <w:rFonts w:ascii="Comic Sans MS" w:hAnsi="Comic Sans MS"/>
                  <w:i/>
                  <w:iCs/>
                  <w:sz w:val="18"/>
                </w:rPr>
                <w:delText>Soutien technique (420-LDA-JQ).</w:delText>
              </w:r>
            </w:del>
          </w:p>
          <w:p w:rsidR="00000000" w:rsidRDefault="009A739B">
            <w:pPr>
              <w:ind w:right="72"/>
              <w:rPr>
                <w:rFonts w:ascii="Comic Sans MS" w:hAnsi="Comic Sans MS"/>
                <w:sz w:val="18"/>
              </w:rPr>
              <w:pPrChange w:id="61" w:author="Cégep de Jonquière" w:date="2009-04-07T09:19:00Z">
                <w:pPr>
                  <w:spacing w:before="120" w:after="20"/>
                  <w:ind w:right="79"/>
                </w:pPr>
              </w:pPrChange>
            </w:pPr>
          </w:p>
        </w:tc>
      </w:tr>
      <w:tr w:rsidR="006B7AC4" w:rsidTr="00274872">
        <w:trPr>
          <w:cantSplit/>
          <w:trHeight w:val="2406"/>
        </w:trPr>
        <w:tc>
          <w:tcPr>
            <w:tcW w:w="4395" w:type="dxa"/>
            <w:gridSpan w:val="2"/>
            <w:tcBorders>
              <w:top w:val="single" w:sz="6" w:space="0" w:color="C0C0C0"/>
              <w:left w:val="thickThinSmallGap" w:sz="24" w:space="0" w:color="C0C0C0"/>
              <w:bottom w:val="single" w:sz="4" w:space="0" w:color="C0C0C0"/>
              <w:right w:val="single" w:sz="6" w:space="0" w:color="C0C0C0"/>
            </w:tcBorders>
          </w:tcPr>
          <w:p w:rsidR="006B7AC4" w:rsidRDefault="006B7AC4" w:rsidP="00274872">
            <w:pPr>
              <w:pStyle w:val="Corpsdetexte2"/>
            </w:pPr>
            <w:r>
              <w:t>Installer des éléments physiques et logiques dans une station de travail (016R).</w:t>
            </w:r>
          </w:p>
          <w:p w:rsidR="006B7AC4" w:rsidRDefault="006B7AC4" w:rsidP="00274872">
            <w:pPr>
              <w:rPr>
                <w:rFonts w:ascii="Comic Sans MS" w:hAnsi="Comic Sans MS"/>
                <w:sz w:val="18"/>
                <w:lang w:val="fr-FR"/>
              </w:rPr>
            </w:pPr>
          </w:p>
          <w:p w:rsidR="006B7AC4" w:rsidRDefault="006B7AC4" w:rsidP="00274872">
            <w:pPr>
              <w:rPr>
                <w:rFonts w:ascii="Comic Sans MS" w:hAnsi="Comic Sans MS"/>
                <w:sz w:val="18"/>
                <w:lang w:val="fr-FR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15 heures</w:t>
            </w:r>
          </w:p>
        </w:tc>
        <w:tc>
          <w:tcPr>
            <w:tcW w:w="5775" w:type="dxa"/>
            <w:tcBorders>
              <w:top w:val="single" w:sz="6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</w:tcPr>
          <w:p w:rsidR="006B7AC4" w:rsidRDefault="006B7AC4" w:rsidP="00274872">
            <w:pPr>
              <w:pStyle w:val="texte-contexte"/>
              <w:numPr>
                <w:ilvl w:val="0"/>
                <w:numId w:val="19"/>
              </w:numPr>
              <w:spacing w:before="0"/>
              <w:ind w:right="60"/>
              <w:rPr>
                <w:rFonts w:ascii="Comic Sans MS" w:hAnsi="Comic Sans MS"/>
                <w:sz w:val="18"/>
                <w:lang w:val="fr-FR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En atelier et sur le lieu de travail de l'utilisatrice et de l'utilisateur.</w:t>
            </w:r>
          </w:p>
          <w:p w:rsidR="006B7AC4" w:rsidRDefault="006B7AC4" w:rsidP="00274872">
            <w:pPr>
              <w:pStyle w:val="texte-contexte"/>
              <w:numPr>
                <w:ilvl w:val="0"/>
                <w:numId w:val="19"/>
              </w:numPr>
              <w:spacing w:before="0"/>
              <w:ind w:right="60"/>
              <w:rPr>
                <w:rFonts w:ascii="Comic Sans MS" w:hAnsi="Comic Sans MS"/>
                <w:sz w:val="18"/>
                <w:lang w:val="fr-FR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 xml:space="preserve">À partir d'une demande </w:t>
            </w:r>
            <w:proofErr w:type="spellStart"/>
            <w:r>
              <w:rPr>
                <w:rFonts w:ascii="Comic Sans MS" w:hAnsi="Comic Sans MS"/>
                <w:sz w:val="18"/>
                <w:lang w:val="fr-FR"/>
              </w:rPr>
              <w:t>préautorisée</w:t>
            </w:r>
            <w:proofErr w:type="spellEnd"/>
            <w:r>
              <w:rPr>
                <w:rFonts w:ascii="Comic Sans MS" w:hAnsi="Comic Sans MS"/>
                <w:sz w:val="18"/>
                <w:lang w:val="fr-FR"/>
              </w:rPr>
              <w:t xml:space="preserve"> précisant la nature de l'installation.</w:t>
            </w:r>
          </w:p>
          <w:p w:rsidR="006B7AC4" w:rsidRDefault="006B7AC4" w:rsidP="00274872">
            <w:pPr>
              <w:pStyle w:val="texte-contexte"/>
              <w:numPr>
                <w:ilvl w:val="0"/>
                <w:numId w:val="19"/>
              </w:numPr>
              <w:spacing w:before="0"/>
              <w:ind w:right="60"/>
              <w:rPr>
                <w:rFonts w:ascii="Comic Sans MS" w:hAnsi="Comic Sans MS"/>
                <w:sz w:val="18"/>
                <w:lang w:val="fr-FR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À partir d'une station de travail.</w:t>
            </w:r>
          </w:p>
          <w:p w:rsidR="006B7AC4" w:rsidRDefault="006B7AC4" w:rsidP="00274872">
            <w:pPr>
              <w:pStyle w:val="texte-contexte"/>
              <w:numPr>
                <w:ilvl w:val="0"/>
                <w:numId w:val="19"/>
              </w:numPr>
              <w:spacing w:before="0"/>
              <w:ind w:right="60"/>
              <w:rPr>
                <w:rFonts w:ascii="Comic Sans MS" w:hAnsi="Comic Sans MS"/>
                <w:sz w:val="18"/>
                <w:lang w:val="fr-FR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À l'aide des éléments physiques et logiques à installer et des outils appropriés.</w:t>
            </w:r>
          </w:p>
          <w:p w:rsidR="006B7AC4" w:rsidRDefault="006B7AC4" w:rsidP="00274872">
            <w:pPr>
              <w:pStyle w:val="texte-contexte"/>
              <w:numPr>
                <w:ilvl w:val="0"/>
                <w:numId w:val="19"/>
              </w:numPr>
              <w:spacing w:before="0"/>
              <w:ind w:right="60"/>
              <w:rPr>
                <w:rFonts w:ascii="Comic Sans MS" w:hAnsi="Comic Sans MS"/>
                <w:sz w:val="18"/>
                <w:lang w:val="fr-FR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À partir des normes et des exigences de l'entreprise.</w:t>
            </w:r>
          </w:p>
          <w:p w:rsidR="006B7AC4" w:rsidRDefault="006B7AC4" w:rsidP="00274872">
            <w:pPr>
              <w:pStyle w:val="texte-contexte"/>
              <w:numPr>
                <w:ilvl w:val="0"/>
                <w:numId w:val="19"/>
              </w:numPr>
              <w:spacing w:before="0"/>
              <w:ind w:right="60"/>
              <w:rPr>
                <w:rFonts w:ascii="Comic Sans MS" w:hAnsi="Comic Sans MS"/>
                <w:sz w:val="18"/>
                <w:lang w:val="fr-FR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À l'aide des manuels de références  techniques appropriés.</w:t>
            </w:r>
          </w:p>
          <w:p w:rsidR="006B7AC4" w:rsidRDefault="006B7AC4" w:rsidP="00274872">
            <w:pPr>
              <w:pStyle w:val="texte-contexte"/>
              <w:numPr>
                <w:ilvl w:val="0"/>
                <w:numId w:val="0"/>
              </w:numPr>
              <w:spacing w:before="0"/>
              <w:ind w:right="60"/>
              <w:rPr>
                <w:rFonts w:ascii="Comic Sans MS" w:hAnsi="Comic Sans MS"/>
                <w:sz w:val="18"/>
                <w:lang w:val="fr-FR"/>
              </w:rPr>
            </w:pPr>
          </w:p>
        </w:tc>
        <w:tc>
          <w:tcPr>
            <w:tcW w:w="7110" w:type="dxa"/>
            <w:gridSpan w:val="3"/>
            <w:vMerge/>
            <w:tcBorders>
              <w:left w:val="single" w:sz="6" w:space="0" w:color="C0C0C0"/>
              <w:bottom w:val="single" w:sz="4" w:space="0" w:color="C0C0C0"/>
              <w:right w:val="thinThickSmallGap" w:sz="24" w:space="0" w:color="C0C0C0"/>
            </w:tcBorders>
          </w:tcPr>
          <w:p w:rsidR="006B7AC4" w:rsidRDefault="006B7AC4">
            <w:pPr>
              <w:spacing w:before="40" w:after="20"/>
              <w:ind w:right="81"/>
              <w:jc w:val="both"/>
              <w:rPr>
                <w:rFonts w:ascii="Comic Sans MS" w:hAnsi="Comic Sans MS"/>
                <w:sz w:val="18"/>
              </w:rPr>
            </w:pPr>
          </w:p>
        </w:tc>
      </w:tr>
    </w:tbl>
    <w:p w:rsidR="006B7AC4" w:rsidRPr="00333E1F" w:rsidRDefault="006B7AC4">
      <w:pPr>
        <w:rPr>
          <w:rFonts w:ascii="Comic Sans MS" w:hAnsi="Comic Sans MS"/>
          <w:sz w:val="2"/>
          <w:szCs w:val="2"/>
        </w:rPr>
      </w:pPr>
    </w:p>
    <w:tbl>
      <w:tblPr>
        <w:tblW w:w="17252" w:type="dxa"/>
        <w:tblInd w:w="70" w:type="dxa"/>
        <w:tblLayout w:type="fixed"/>
        <w:tblCellMar>
          <w:left w:w="70" w:type="dxa"/>
          <w:right w:w="70" w:type="dxa"/>
        </w:tblCellMar>
        <w:tblLook w:val="0000"/>
        <w:tblPrChange w:id="62" w:author="Chrisitane Gauthier" w:date="2007-04-12T08:51:00Z">
          <w:tblPr>
            <w:tblW w:w="17252" w:type="dxa"/>
            <w:tblInd w:w="70" w:type="dxa"/>
            <w:tblLayout w:type="fixed"/>
            <w:tblCellMar>
              <w:left w:w="70" w:type="dxa"/>
              <w:right w:w="70" w:type="dxa"/>
            </w:tblCellMar>
            <w:tblLook w:val="0000"/>
          </w:tblPr>
        </w:tblPrChange>
      </w:tblPr>
      <w:tblGrid>
        <w:gridCol w:w="3420"/>
        <w:gridCol w:w="4050"/>
        <w:gridCol w:w="90"/>
        <w:gridCol w:w="6048"/>
        <w:gridCol w:w="3644"/>
        <w:tblGridChange w:id="63">
          <w:tblGrid>
            <w:gridCol w:w="70"/>
            <w:gridCol w:w="2907"/>
            <w:gridCol w:w="5846"/>
            <w:gridCol w:w="5494"/>
            <w:gridCol w:w="2935"/>
            <w:gridCol w:w="70"/>
          </w:tblGrid>
        </w:tblGridChange>
      </w:tblGrid>
      <w:tr w:rsidR="006B7AC4" w:rsidRPr="00274872">
        <w:trPr>
          <w:trHeight w:val="20"/>
          <w:tblHeader/>
          <w:ins w:id="64" w:author="Chrisitane Gauthier" w:date="2007-04-12T08:51:00Z"/>
          <w:trPrChange w:id="65" w:author="Chrisitane Gauthier" w:date="2007-04-12T08:51:00Z">
            <w:trPr>
              <w:gridAfter w:val="0"/>
              <w:trHeight w:val="20"/>
            </w:trPr>
          </w:trPrChange>
        </w:trPr>
        <w:tc>
          <w:tcPr>
            <w:tcW w:w="17252" w:type="dxa"/>
            <w:gridSpan w:val="5"/>
            <w:tcBorders>
              <w:top w:val="single" w:sz="4" w:space="0" w:color="C0C0C0"/>
              <w:left w:val="thickThinSmallGap" w:sz="24" w:space="0" w:color="C0C0C0"/>
              <w:bottom w:val="single" w:sz="4" w:space="0" w:color="C0C0C0"/>
              <w:right w:val="thinThickSmallGap" w:sz="24" w:space="0" w:color="C0C0C0"/>
            </w:tcBorders>
            <w:shd w:val="clear" w:color="auto" w:fill="E0E0E0"/>
            <w:vAlign w:val="center"/>
            <w:tcPrChange w:id="66" w:author="Chrisitane Gauthier" w:date="2007-04-12T08:51:00Z">
              <w:tcPr>
                <w:tcW w:w="17252" w:type="dxa"/>
                <w:gridSpan w:val="5"/>
                <w:tcBorders>
                  <w:top w:val="single" w:sz="4" w:space="0" w:color="C0C0C0"/>
                  <w:left w:val="thickThinSmallGap" w:sz="24" w:space="0" w:color="C0C0C0"/>
                  <w:bottom w:val="single" w:sz="4" w:space="0" w:color="C0C0C0"/>
                  <w:right w:val="thinThickSmallGap" w:sz="24" w:space="0" w:color="C0C0C0"/>
                </w:tcBorders>
                <w:shd w:val="clear" w:color="auto" w:fill="E0E0E0"/>
                <w:vAlign w:val="center"/>
              </w:tcPr>
            </w:tcPrChange>
          </w:tcPr>
          <w:p w:rsidR="006B7AC4" w:rsidRPr="00274872" w:rsidRDefault="006B7AC4" w:rsidP="00274872">
            <w:pPr>
              <w:numPr>
                <w:ins w:id="67" w:author="Chrisitane Gauthier" w:date="2007-04-12T08:51:00Z"/>
              </w:numPr>
              <w:ind w:left="394" w:hanging="270"/>
              <w:rPr>
                <w:ins w:id="68" w:author="Chrisitane Gauthier" w:date="2007-04-12T08:51:00Z"/>
                <w:rFonts w:ascii="Comic Sans MS" w:hAnsi="Comic Sans MS"/>
                <w:b/>
                <w:i/>
              </w:rPr>
            </w:pPr>
            <w:ins w:id="69" w:author="Chrisitane Gauthier" w:date="2007-04-12T08:51:00Z">
              <w:r w:rsidRPr="00274872">
                <w:rPr>
                  <w:rFonts w:ascii="Comic Sans MS" w:hAnsi="Comic Sans MS"/>
                  <w:b/>
                  <w:bCs/>
                  <w:lang w:val="fr-FR"/>
                </w:rPr>
                <w:t>Mettre à profit les possibilités d'un système d'exploitation propre à une station de travail (016Q)</w:t>
              </w:r>
            </w:ins>
            <w:r w:rsidR="00274872" w:rsidRPr="00274872">
              <w:rPr>
                <w:rFonts w:ascii="Comic Sans MS" w:hAnsi="Comic Sans MS"/>
                <w:b/>
                <w:bCs/>
                <w:lang w:val="fr-FR"/>
              </w:rPr>
              <w:t>.</w:t>
            </w:r>
          </w:p>
        </w:tc>
      </w:tr>
      <w:tr w:rsidR="006B7AC4" w:rsidRPr="00274872" w:rsidTr="00274872">
        <w:trPr>
          <w:tblHeader/>
          <w:trPrChange w:id="70" w:author="GX270Base" w:date="2009-04-15T16:00:00Z">
            <w:trPr>
              <w:gridAfter w:val="0"/>
              <w:tblHeader/>
            </w:trPr>
          </w:trPrChange>
        </w:trPr>
        <w:tc>
          <w:tcPr>
            <w:tcW w:w="3420" w:type="dxa"/>
            <w:tcBorders>
              <w:top w:val="single" w:sz="4" w:space="0" w:color="C0C0C0"/>
              <w:left w:val="thickThinSmallGap" w:sz="2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vAlign w:val="center"/>
            <w:tcPrChange w:id="71" w:author="GX270Base" w:date="2009-04-15T16:00:00Z">
              <w:tcPr>
                <w:tcW w:w="2977" w:type="dxa"/>
                <w:gridSpan w:val="2"/>
                <w:tcBorders>
                  <w:top w:val="single" w:sz="4" w:space="0" w:color="C0C0C0"/>
                  <w:left w:val="thickThinSmallGap" w:sz="24" w:space="0" w:color="C0C0C0"/>
                  <w:bottom w:val="single" w:sz="4" w:space="0" w:color="C0C0C0"/>
                  <w:right w:val="single" w:sz="4" w:space="0" w:color="C0C0C0"/>
                </w:tcBorders>
                <w:shd w:val="clear" w:color="auto" w:fill="E0E0E0"/>
                <w:vAlign w:val="center"/>
              </w:tcPr>
            </w:tcPrChange>
          </w:tcPr>
          <w:p w:rsidR="006B7AC4" w:rsidRPr="00274872" w:rsidRDefault="006B7AC4" w:rsidP="00274872">
            <w:pPr>
              <w:ind w:left="394" w:hanging="270"/>
              <w:jc w:val="center"/>
              <w:rPr>
                <w:rFonts w:ascii="Comic Sans MS" w:hAnsi="Comic Sans MS"/>
                <w:b/>
                <w:i/>
              </w:rPr>
            </w:pPr>
            <w:r w:rsidRPr="00274872">
              <w:rPr>
                <w:rFonts w:ascii="Comic Sans MS" w:hAnsi="Comic Sans MS"/>
                <w:b/>
                <w:i/>
              </w:rPr>
              <w:t>Les éléments de compétence</w:t>
            </w:r>
          </w:p>
        </w:tc>
        <w:tc>
          <w:tcPr>
            <w:tcW w:w="4050" w:type="dxa"/>
            <w:tcBorders>
              <w:top w:val="single" w:sz="4" w:space="0" w:color="C0C0C0"/>
              <w:left w:val="nil"/>
              <w:bottom w:val="single" w:sz="4" w:space="0" w:color="C0C0C0"/>
              <w:right w:val="single" w:sz="6" w:space="0" w:color="C0C0C0"/>
            </w:tcBorders>
            <w:shd w:val="clear" w:color="auto" w:fill="E0E0E0"/>
            <w:vAlign w:val="center"/>
            <w:tcPrChange w:id="72" w:author="GX270Base" w:date="2009-04-15T16:00:00Z">
              <w:tcPr>
                <w:tcW w:w="5846" w:type="dxa"/>
                <w:tcBorders>
                  <w:top w:val="single" w:sz="4" w:space="0" w:color="C0C0C0"/>
                  <w:left w:val="nil"/>
                  <w:bottom w:val="single" w:sz="4" w:space="0" w:color="C0C0C0"/>
                  <w:right w:val="single" w:sz="6" w:space="0" w:color="C0C0C0"/>
                </w:tcBorders>
                <w:shd w:val="clear" w:color="auto" w:fill="E0E0E0"/>
                <w:vAlign w:val="center"/>
              </w:tcPr>
            </w:tcPrChange>
          </w:tcPr>
          <w:p w:rsidR="006B7AC4" w:rsidRPr="00274872" w:rsidRDefault="006B7AC4" w:rsidP="00274872">
            <w:pPr>
              <w:jc w:val="center"/>
              <w:rPr>
                <w:rFonts w:ascii="Comic Sans MS" w:hAnsi="Comic Sans MS"/>
                <w:b/>
                <w:i/>
              </w:rPr>
            </w:pPr>
            <w:r w:rsidRPr="00274872">
              <w:rPr>
                <w:rFonts w:ascii="Comic Sans MS" w:hAnsi="Comic Sans MS"/>
                <w:b/>
                <w:i/>
              </w:rPr>
              <w:t>Critères de performance</w:t>
            </w:r>
          </w:p>
        </w:tc>
        <w:tc>
          <w:tcPr>
            <w:tcW w:w="6138" w:type="dxa"/>
            <w:gridSpan w:val="2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  <w:shd w:val="clear" w:color="auto" w:fill="E0E0E0"/>
            <w:vAlign w:val="center"/>
            <w:tcPrChange w:id="73" w:author="GX270Base" w:date="2009-04-15T16:00:00Z">
              <w:tcPr>
                <w:tcW w:w="5494" w:type="dxa"/>
                <w:tcBorders>
                  <w:top w:val="single" w:sz="4" w:space="0" w:color="C0C0C0"/>
                  <w:left w:val="single" w:sz="6" w:space="0" w:color="C0C0C0"/>
                  <w:bottom w:val="single" w:sz="4" w:space="0" w:color="C0C0C0"/>
                  <w:right w:val="single" w:sz="6" w:space="0" w:color="C0C0C0"/>
                </w:tcBorders>
                <w:shd w:val="clear" w:color="auto" w:fill="E0E0E0"/>
                <w:vAlign w:val="center"/>
              </w:tcPr>
            </w:tcPrChange>
          </w:tcPr>
          <w:p w:rsidR="00E02305" w:rsidRPr="00274872" w:rsidRDefault="006B7AC4" w:rsidP="00274872">
            <w:pPr>
              <w:jc w:val="center"/>
              <w:rPr>
                <w:ins w:id="74" w:author="GX270Base" w:date="2009-04-15T15:59:00Z"/>
                <w:rFonts w:ascii="Comic Sans MS" w:hAnsi="Comic Sans MS"/>
                <w:b/>
                <w:i/>
              </w:rPr>
            </w:pPr>
            <w:r w:rsidRPr="00274872">
              <w:rPr>
                <w:rFonts w:ascii="Comic Sans MS" w:hAnsi="Comic Sans MS"/>
                <w:b/>
                <w:i/>
              </w:rPr>
              <w:t>Éléments de connaissances</w:t>
            </w:r>
            <w:ins w:id="75" w:author="GX270Base" w:date="2009-04-15T15:59:00Z">
              <w:r w:rsidR="00E02305" w:rsidRPr="00274872">
                <w:rPr>
                  <w:rFonts w:ascii="Comic Sans MS" w:hAnsi="Comic Sans MS"/>
                  <w:b/>
                  <w:i/>
                </w:rPr>
                <w:t xml:space="preserve"> </w:t>
              </w:r>
            </w:ins>
          </w:p>
          <w:p w:rsidR="006B7AC4" w:rsidRPr="00274872" w:rsidRDefault="006B7AC4" w:rsidP="00274872">
            <w:pPr>
              <w:numPr>
                <w:ins w:id="76" w:author="GX270Base" w:date="2009-04-15T15:59:00Z"/>
              </w:numPr>
              <w:jc w:val="center"/>
              <w:rPr>
                <w:rFonts w:ascii="Comic Sans MS" w:hAnsi="Comic Sans MS"/>
                <w:b/>
                <w:i/>
              </w:rPr>
            </w:pPr>
            <w:del w:id="77" w:author="GX270Base" w:date="2009-04-15T15:59:00Z">
              <w:r w:rsidRPr="00274872" w:rsidDel="00E02305">
                <w:rPr>
                  <w:rFonts w:ascii="Comic Sans MS" w:hAnsi="Comic Sans MS"/>
                  <w:b/>
                  <w:i/>
                </w:rPr>
                <w:br/>
              </w:r>
            </w:del>
            <w:r w:rsidRPr="00274872">
              <w:rPr>
                <w:rFonts w:ascii="Comic Sans MS" w:hAnsi="Comic Sans MS"/>
                <w:b/>
                <w:i/>
              </w:rPr>
              <w:t>(concepts, approches disciplinaires, méthodologies, etc.)</w:t>
            </w:r>
          </w:p>
        </w:tc>
        <w:tc>
          <w:tcPr>
            <w:tcW w:w="3644" w:type="dxa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thinThickSmallGap" w:sz="24" w:space="0" w:color="C0C0C0"/>
            </w:tcBorders>
            <w:shd w:val="clear" w:color="auto" w:fill="E0E0E0"/>
            <w:vAlign w:val="center"/>
            <w:tcPrChange w:id="78" w:author="GX270Base" w:date="2009-04-15T16:00:00Z">
              <w:tcPr>
                <w:tcW w:w="2935" w:type="dxa"/>
                <w:tcBorders>
                  <w:top w:val="single" w:sz="4" w:space="0" w:color="C0C0C0"/>
                  <w:left w:val="single" w:sz="6" w:space="0" w:color="C0C0C0"/>
                  <w:bottom w:val="single" w:sz="4" w:space="0" w:color="C0C0C0"/>
                  <w:right w:val="thinThickSmallGap" w:sz="24" w:space="0" w:color="C0C0C0"/>
                </w:tcBorders>
                <w:shd w:val="clear" w:color="auto" w:fill="E0E0E0"/>
                <w:vAlign w:val="center"/>
              </w:tcPr>
            </w:tcPrChange>
          </w:tcPr>
          <w:p w:rsidR="006B7AC4" w:rsidRPr="00274872" w:rsidRDefault="006B7AC4" w:rsidP="00274872">
            <w:pPr>
              <w:jc w:val="center"/>
              <w:rPr>
                <w:rFonts w:ascii="Comic Sans MS" w:hAnsi="Comic Sans MS"/>
                <w:b/>
                <w:i/>
              </w:rPr>
            </w:pPr>
            <w:r w:rsidRPr="00274872">
              <w:rPr>
                <w:rFonts w:ascii="Comic Sans MS" w:hAnsi="Comic Sans MS"/>
                <w:b/>
                <w:i/>
              </w:rPr>
              <w:t>Activités d'apprentissage</w:t>
            </w:r>
            <w:ins w:id="79" w:author="GX270Base" w:date="2009-04-15T15:59:00Z">
              <w:r w:rsidR="00E02305" w:rsidRPr="00274872">
                <w:rPr>
                  <w:rFonts w:ascii="Comic Sans MS" w:hAnsi="Comic Sans MS"/>
                  <w:b/>
                  <w:i/>
                </w:rPr>
                <w:t xml:space="preserve"> suggérées </w:t>
              </w:r>
            </w:ins>
            <w:r w:rsidRPr="00274872">
              <w:rPr>
                <w:rFonts w:ascii="Comic Sans MS" w:hAnsi="Comic Sans MS"/>
                <w:b/>
                <w:i/>
              </w:rPr>
              <w:br/>
              <w:t>(faites par l'élève)</w:t>
            </w:r>
          </w:p>
        </w:tc>
      </w:tr>
      <w:tr w:rsidR="006B7AC4" w:rsidDel="00C945B5">
        <w:trPr>
          <w:trHeight w:val="20"/>
          <w:del w:id="80" w:author="Chrisitane Gauthier" w:date="2007-04-12T08:51:00Z"/>
        </w:trPr>
        <w:tc>
          <w:tcPr>
            <w:tcW w:w="17252" w:type="dxa"/>
            <w:gridSpan w:val="5"/>
            <w:tcBorders>
              <w:top w:val="single" w:sz="4" w:space="0" w:color="C0C0C0"/>
              <w:left w:val="thickThinSmallGap" w:sz="24" w:space="0" w:color="C0C0C0"/>
              <w:bottom w:val="single" w:sz="4" w:space="0" w:color="C0C0C0"/>
              <w:right w:val="thinThickSmallGap" w:sz="24" w:space="0" w:color="C0C0C0"/>
            </w:tcBorders>
            <w:shd w:val="clear" w:color="auto" w:fill="E0E0E0"/>
            <w:vAlign w:val="center"/>
          </w:tcPr>
          <w:p w:rsidR="006B7AC4" w:rsidDel="00C945B5" w:rsidRDefault="006B7AC4">
            <w:pPr>
              <w:spacing w:before="40" w:after="40"/>
              <w:ind w:left="394" w:hanging="270"/>
              <w:rPr>
                <w:del w:id="81" w:author="Chrisitane Gauthier" w:date="2007-04-12T08:51:00Z"/>
                <w:rFonts w:ascii="Comic Sans MS" w:hAnsi="Comic Sans MS"/>
                <w:b/>
                <w:i/>
                <w:sz w:val="18"/>
              </w:rPr>
            </w:pPr>
            <w:del w:id="82" w:author="Chrisitane Gauthier" w:date="2007-04-12T08:51:00Z">
              <w:r w:rsidDel="00C945B5">
                <w:rPr>
                  <w:rFonts w:ascii="Comic Sans MS" w:hAnsi="Comic Sans MS"/>
                  <w:b/>
                  <w:bCs/>
                  <w:lang w:val="fr-FR"/>
                </w:rPr>
                <w:delText>Mettre à profit les possibilités d'un système d'exploitation propre à une station de travail (016Q)</w:delText>
              </w:r>
            </w:del>
          </w:p>
        </w:tc>
      </w:tr>
      <w:tr w:rsidR="006B7AC4" w:rsidTr="00274872">
        <w:trPr>
          <w:trHeight w:val="20"/>
          <w:trPrChange w:id="83" w:author="GX270Base" w:date="2009-04-15T16:00:00Z">
            <w:trPr>
              <w:gridAfter w:val="0"/>
              <w:trHeight w:val="20"/>
            </w:trPr>
          </w:trPrChange>
        </w:trPr>
        <w:tc>
          <w:tcPr>
            <w:tcW w:w="3420" w:type="dxa"/>
            <w:tcBorders>
              <w:top w:val="single" w:sz="4" w:space="0" w:color="C0C0C0"/>
              <w:left w:val="thickThinSmallGap" w:sz="24" w:space="0" w:color="C0C0C0"/>
              <w:bottom w:val="single" w:sz="4" w:space="0" w:color="C0C0C0"/>
              <w:right w:val="single" w:sz="4" w:space="0" w:color="C0C0C0"/>
            </w:tcBorders>
            <w:tcPrChange w:id="84" w:author="GX270Base" w:date="2009-04-15T16:00:00Z">
              <w:tcPr>
                <w:tcW w:w="2977" w:type="dxa"/>
                <w:gridSpan w:val="2"/>
                <w:tcBorders>
                  <w:top w:val="single" w:sz="4" w:space="0" w:color="C0C0C0"/>
                  <w:left w:val="thickThinSmallGap" w:sz="24" w:space="0" w:color="C0C0C0"/>
                  <w:bottom w:val="single" w:sz="4" w:space="0" w:color="C0C0C0"/>
                  <w:right w:val="single" w:sz="4" w:space="0" w:color="C0C0C0"/>
                </w:tcBorders>
              </w:tcPr>
            </w:tcPrChange>
          </w:tcPr>
          <w:p w:rsidR="006B7AC4" w:rsidRDefault="006B7AC4">
            <w:pPr>
              <w:pStyle w:val="lmentsfg"/>
              <w:ind w:left="394" w:hanging="270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1.</w:t>
            </w:r>
            <w:r>
              <w:rPr>
                <w:rFonts w:ascii="Comic Sans MS" w:hAnsi="Comic Sans MS"/>
                <w:sz w:val="18"/>
                <w:lang w:val="fr-FR"/>
              </w:rPr>
              <w:tab/>
              <w:t>Exploiter un système de fichiers.</w:t>
            </w: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6" w:space="0" w:color="C0C0C0"/>
            </w:tcBorders>
            <w:tcPrChange w:id="85" w:author="GX270Base" w:date="2009-04-15T16:00:00Z">
              <w:tcPr>
                <w:tcW w:w="5846" w:type="dxa"/>
                <w:tcBorders>
                  <w:top w:val="single" w:sz="4" w:space="0" w:color="C0C0C0"/>
                  <w:left w:val="nil"/>
                  <w:bottom w:val="single" w:sz="4" w:space="0" w:color="C0C0C0"/>
                  <w:right w:val="single" w:sz="6" w:space="0" w:color="C0C0C0"/>
                </w:tcBorders>
              </w:tcPr>
            </w:tcPrChange>
          </w:tcPr>
          <w:p w:rsidR="006B7AC4" w:rsidRDefault="006B7AC4">
            <w:pPr>
              <w:pStyle w:val="criteresfg"/>
              <w:spacing w:after="0"/>
              <w:ind w:right="150"/>
              <w:rPr>
                <w:rFonts w:ascii="Comic Sans MS" w:hAnsi="Comic Sans MS"/>
                <w:sz w:val="18"/>
                <w:lang w:val="fr-FR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1.1</w:t>
            </w:r>
            <w:r>
              <w:rPr>
                <w:rFonts w:ascii="Comic Sans MS" w:hAnsi="Comic Sans MS"/>
                <w:sz w:val="18"/>
                <w:lang w:val="fr-FR"/>
              </w:rPr>
              <w:tab/>
              <w:t>Comparaison des possibilités et des limites des systèmes de fichiers de différents systèmes d'exploitation.</w:t>
            </w:r>
          </w:p>
          <w:p w:rsidR="006B7AC4" w:rsidRDefault="006B7AC4">
            <w:pPr>
              <w:pStyle w:val="criteresfg"/>
              <w:spacing w:after="0"/>
              <w:ind w:right="150"/>
              <w:rPr>
                <w:rFonts w:ascii="Comic Sans MS" w:hAnsi="Comic Sans MS"/>
                <w:sz w:val="18"/>
                <w:lang w:val="fr-FR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1.2</w:t>
            </w:r>
            <w:r>
              <w:rPr>
                <w:rFonts w:ascii="Comic Sans MS" w:hAnsi="Comic Sans MS"/>
                <w:sz w:val="18"/>
                <w:lang w:val="fr-FR"/>
              </w:rPr>
              <w:tab/>
              <w:t>Utilisation correcte des commandes de manipulation des fichiers.</w:t>
            </w:r>
          </w:p>
          <w:p w:rsidR="006B7AC4" w:rsidRDefault="006B7AC4">
            <w:pPr>
              <w:pStyle w:val="criteresfg"/>
              <w:spacing w:after="0"/>
              <w:ind w:right="150"/>
              <w:rPr>
                <w:rFonts w:ascii="Comic Sans MS" w:hAnsi="Comic Sans MS"/>
                <w:sz w:val="18"/>
                <w:lang w:val="fr-FR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1.3</w:t>
            </w:r>
            <w:r>
              <w:rPr>
                <w:rFonts w:ascii="Comic Sans MS" w:hAnsi="Comic Sans MS"/>
                <w:sz w:val="18"/>
                <w:lang w:val="fr-FR"/>
              </w:rPr>
              <w:tab/>
              <w:t>Utilisation correcte des commandes de manipulation des répertoires.</w:t>
            </w:r>
          </w:p>
          <w:p w:rsidR="006B7AC4" w:rsidRDefault="006B7AC4">
            <w:pPr>
              <w:pStyle w:val="criteresfg"/>
              <w:spacing w:after="0"/>
              <w:ind w:right="150"/>
              <w:rPr>
                <w:rFonts w:ascii="Comic Sans MS" w:hAnsi="Comic Sans MS"/>
                <w:sz w:val="18"/>
                <w:lang w:val="fr-FR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1.4</w:t>
            </w:r>
            <w:r>
              <w:rPr>
                <w:rFonts w:ascii="Comic Sans MS" w:hAnsi="Comic Sans MS"/>
                <w:sz w:val="18"/>
                <w:lang w:val="fr-FR"/>
              </w:rPr>
              <w:tab/>
              <w:t>Utilisation correcte des commandes visant à assurer la sécurité des fichiers et des répertoires.</w:t>
            </w:r>
          </w:p>
          <w:p w:rsidR="006B7AC4" w:rsidRDefault="006B7AC4">
            <w:pPr>
              <w:pStyle w:val="criteresfg"/>
              <w:spacing w:after="0"/>
              <w:ind w:right="150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1.5</w:t>
            </w:r>
            <w:r>
              <w:rPr>
                <w:rFonts w:ascii="Comic Sans MS" w:hAnsi="Comic Sans MS"/>
                <w:sz w:val="18"/>
                <w:lang w:val="fr-FR"/>
              </w:rPr>
              <w:tab/>
              <w:t xml:space="preserve">Utilisation correcte des outils visant le </w:t>
            </w:r>
            <w:r>
              <w:rPr>
                <w:rFonts w:ascii="Comic Sans MS" w:hAnsi="Comic Sans MS"/>
                <w:sz w:val="18"/>
                <w:lang w:val="fr-FR"/>
              </w:rPr>
              <w:lastRenderedPageBreak/>
              <w:t>stockage et l'intégrité des données.</w:t>
            </w:r>
          </w:p>
        </w:tc>
        <w:tc>
          <w:tcPr>
            <w:tcW w:w="6048" w:type="dxa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  <w:tcPrChange w:id="86" w:author="GX270Base" w:date="2009-04-15T16:00:00Z">
              <w:tcPr>
                <w:tcW w:w="5494" w:type="dxa"/>
                <w:tcBorders>
                  <w:top w:val="single" w:sz="4" w:space="0" w:color="C0C0C0"/>
                  <w:left w:val="single" w:sz="6" w:space="0" w:color="C0C0C0"/>
                  <w:bottom w:val="single" w:sz="4" w:space="0" w:color="C0C0C0"/>
                  <w:right w:val="single" w:sz="6" w:space="0" w:color="C0C0C0"/>
                </w:tcBorders>
              </w:tcPr>
            </w:tcPrChange>
          </w:tcPr>
          <w:p w:rsidR="006B7AC4" w:rsidRDefault="006B7AC4">
            <w:pPr>
              <w:numPr>
                <w:ilvl w:val="0"/>
                <w:numId w:val="2"/>
              </w:numPr>
              <w:jc w:val="both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lastRenderedPageBreak/>
              <w:t>Système d'exploitation :</w:t>
            </w:r>
          </w:p>
          <w:p w:rsidR="006B7AC4" w:rsidRDefault="006B7AC4">
            <w:pPr>
              <w:numPr>
                <w:ilvl w:val="0"/>
                <w:numId w:val="4"/>
              </w:numPr>
              <w:jc w:val="both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rôle;</w:t>
            </w:r>
          </w:p>
          <w:p w:rsidR="006B7AC4" w:rsidRDefault="006B7AC4">
            <w:pPr>
              <w:numPr>
                <w:ilvl w:val="0"/>
                <w:numId w:val="4"/>
              </w:numPr>
              <w:jc w:val="both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principes;</w:t>
            </w:r>
          </w:p>
          <w:p w:rsidR="006B7AC4" w:rsidRDefault="006B7AC4">
            <w:pPr>
              <w:numPr>
                <w:ilvl w:val="0"/>
                <w:numId w:val="4"/>
              </w:numPr>
              <w:jc w:val="both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familles;</w:t>
            </w:r>
          </w:p>
          <w:p w:rsidR="006B7AC4" w:rsidRDefault="006B7AC4">
            <w:pPr>
              <w:numPr>
                <w:ilvl w:val="0"/>
                <w:numId w:val="4"/>
              </w:numPr>
              <w:jc w:val="both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objets;</w:t>
            </w:r>
          </w:p>
          <w:p w:rsidR="006B7AC4" w:rsidRDefault="006B7AC4">
            <w:pPr>
              <w:numPr>
                <w:ilvl w:val="0"/>
                <w:numId w:val="4"/>
              </w:numPr>
              <w:jc w:val="both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fichiers de configuration;</w:t>
            </w:r>
          </w:p>
          <w:p w:rsidR="006B7AC4" w:rsidRDefault="006B7AC4">
            <w:pPr>
              <w:numPr>
                <w:ilvl w:val="0"/>
                <w:numId w:val="4"/>
              </w:numPr>
              <w:jc w:val="both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comparaison.</w:t>
            </w:r>
          </w:p>
          <w:p w:rsidR="006B7AC4" w:rsidRDefault="006B7AC4">
            <w:pPr>
              <w:numPr>
                <w:ilvl w:val="0"/>
                <w:numId w:val="3"/>
              </w:numPr>
              <w:jc w:val="both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Gestion du disque :</w:t>
            </w:r>
          </w:p>
          <w:p w:rsidR="006B7AC4" w:rsidRDefault="006B7AC4">
            <w:pPr>
              <w:numPr>
                <w:ilvl w:val="0"/>
                <w:numId w:val="4"/>
              </w:numPr>
              <w:jc w:val="both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formatage;</w:t>
            </w:r>
          </w:p>
          <w:p w:rsidR="006B7AC4" w:rsidRDefault="006B7AC4">
            <w:pPr>
              <w:numPr>
                <w:ilvl w:val="0"/>
                <w:numId w:val="4"/>
              </w:numPr>
              <w:jc w:val="both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partition;</w:t>
            </w:r>
          </w:p>
          <w:p w:rsidR="006B7AC4" w:rsidRDefault="006B7AC4">
            <w:pPr>
              <w:numPr>
                <w:ilvl w:val="0"/>
                <w:numId w:val="4"/>
              </w:numPr>
              <w:jc w:val="both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compression.</w:t>
            </w:r>
          </w:p>
          <w:p w:rsidR="006B7AC4" w:rsidRDefault="006B7AC4">
            <w:pPr>
              <w:numPr>
                <w:ilvl w:val="0"/>
                <w:numId w:val="3"/>
              </w:numPr>
              <w:jc w:val="both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lastRenderedPageBreak/>
              <w:t>Gestion de fichiers et des répertoires :</w:t>
            </w:r>
          </w:p>
          <w:p w:rsidR="006B7AC4" w:rsidRDefault="006B7AC4">
            <w:pPr>
              <w:numPr>
                <w:ilvl w:val="0"/>
                <w:numId w:val="5"/>
              </w:numPr>
              <w:jc w:val="both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principes;</w:t>
            </w:r>
          </w:p>
          <w:p w:rsidR="006B7AC4" w:rsidRDefault="006B7AC4">
            <w:pPr>
              <w:numPr>
                <w:ilvl w:val="0"/>
                <w:numId w:val="5"/>
              </w:numPr>
              <w:jc w:val="both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limites;</w:t>
            </w:r>
          </w:p>
          <w:p w:rsidR="006B7AC4" w:rsidRDefault="006B7AC4">
            <w:pPr>
              <w:numPr>
                <w:ilvl w:val="0"/>
                <w:numId w:val="5"/>
              </w:numPr>
              <w:jc w:val="both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commandes;</w:t>
            </w:r>
          </w:p>
          <w:p w:rsidR="006B7AC4" w:rsidRDefault="006B7AC4">
            <w:pPr>
              <w:numPr>
                <w:ilvl w:val="0"/>
                <w:numId w:val="5"/>
              </w:numPr>
              <w:jc w:val="both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partage.</w:t>
            </w:r>
          </w:p>
          <w:p w:rsidR="006B7AC4" w:rsidRDefault="006B7AC4">
            <w:pPr>
              <w:numPr>
                <w:ilvl w:val="0"/>
                <w:numId w:val="6"/>
              </w:numPr>
              <w:jc w:val="both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Sécurité des données :</w:t>
            </w:r>
          </w:p>
          <w:p w:rsidR="006B7AC4" w:rsidRDefault="006B7AC4">
            <w:pPr>
              <w:numPr>
                <w:ilvl w:val="0"/>
                <w:numId w:val="7"/>
              </w:numPr>
              <w:jc w:val="both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accès;</w:t>
            </w:r>
          </w:p>
          <w:p w:rsidR="006B7AC4" w:rsidRDefault="006B7AC4">
            <w:pPr>
              <w:numPr>
                <w:ilvl w:val="0"/>
                <w:numId w:val="7"/>
              </w:numPr>
              <w:jc w:val="both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intégrité;</w:t>
            </w:r>
          </w:p>
          <w:p w:rsidR="006B7AC4" w:rsidRDefault="006B7AC4">
            <w:pPr>
              <w:numPr>
                <w:ilvl w:val="0"/>
                <w:numId w:val="7"/>
              </w:numPr>
              <w:jc w:val="both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récupération.</w:t>
            </w:r>
          </w:p>
          <w:p w:rsidR="006B7AC4" w:rsidRDefault="006B7AC4">
            <w:pPr>
              <w:ind w:left="360"/>
              <w:jc w:val="both"/>
              <w:rPr>
                <w:rFonts w:ascii="Comic Sans MS" w:hAnsi="Comic Sans MS"/>
                <w:sz w:val="18"/>
              </w:rPr>
            </w:pPr>
          </w:p>
        </w:tc>
        <w:tc>
          <w:tcPr>
            <w:tcW w:w="3644" w:type="dxa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thinThickSmallGap" w:sz="24" w:space="0" w:color="C0C0C0"/>
            </w:tcBorders>
            <w:tcPrChange w:id="87" w:author="GX270Base" w:date="2009-04-15T16:00:00Z">
              <w:tcPr>
                <w:tcW w:w="2935" w:type="dxa"/>
                <w:tcBorders>
                  <w:top w:val="single" w:sz="4" w:space="0" w:color="C0C0C0"/>
                  <w:left w:val="single" w:sz="6" w:space="0" w:color="C0C0C0"/>
                  <w:bottom w:val="single" w:sz="4" w:space="0" w:color="C0C0C0"/>
                  <w:right w:val="thinThickSmallGap" w:sz="24" w:space="0" w:color="C0C0C0"/>
                </w:tcBorders>
              </w:tcPr>
            </w:tcPrChange>
          </w:tcPr>
          <w:p w:rsidR="006B7AC4" w:rsidRPr="00E02305" w:rsidDel="00E02305" w:rsidRDefault="008426F8">
            <w:pPr>
              <w:rPr>
                <w:del w:id="88" w:author="GX270Base" w:date="2009-04-15T15:57:00Z"/>
                <w:rFonts w:ascii="Comic Sans MS" w:hAnsi="Comic Sans MS"/>
                <w:sz w:val="18"/>
                <w:rPrChange w:id="89" w:author="GX270Base" w:date="2009-04-15T15:58:00Z">
                  <w:rPr>
                    <w:del w:id="90" w:author="GX270Base" w:date="2009-04-15T15:57:00Z"/>
                    <w:rFonts w:ascii="Comic Sans MS" w:hAnsi="Comic Sans MS"/>
                    <w:b/>
                    <w:sz w:val="18"/>
                  </w:rPr>
                </w:rPrChange>
              </w:rPr>
            </w:pPr>
            <w:ins w:id="91" w:author="GX270Base" w:date="2009-04-15T15:57:00Z">
              <w:r w:rsidRPr="008426F8">
                <w:rPr>
                  <w:rFonts w:ascii="Comic Sans MS" w:hAnsi="Comic Sans MS"/>
                  <w:sz w:val="18"/>
                  <w:rPrChange w:id="92" w:author="GX270Base" w:date="2009-04-15T15:58:00Z">
                    <w:rPr>
                      <w:rFonts w:ascii="Comic Sans MS" w:hAnsi="Comic Sans MS"/>
                      <w:b/>
                      <w:sz w:val="18"/>
                    </w:rPr>
                  </w:rPrChange>
                </w:rPr>
                <w:lastRenderedPageBreak/>
                <w:t>Faire des lectures en lien avec les concepts et la théorie</w:t>
              </w:r>
            </w:ins>
            <w:ins w:id="93" w:author="GX270Base" w:date="2009-04-15T15:58:00Z">
              <w:r w:rsidR="00E02305">
                <w:rPr>
                  <w:rFonts w:ascii="Comic Sans MS" w:hAnsi="Comic Sans MS"/>
                  <w:sz w:val="18"/>
                </w:rPr>
                <w:t>.</w:t>
              </w:r>
            </w:ins>
            <w:del w:id="94" w:author="GX270Base" w:date="2009-04-15T15:57:00Z">
              <w:r w:rsidRPr="008426F8">
                <w:rPr>
                  <w:rFonts w:ascii="Comic Sans MS" w:hAnsi="Comic Sans MS"/>
                  <w:sz w:val="18"/>
                  <w:rPrChange w:id="95" w:author="GX270Base" w:date="2009-04-15T15:58:00Z">
                    <w:rPr>
                      <w:rFonts w:ascii="Comic Sans MS" w:hAnsi="Comic Sans MS"/>
                      <w:b/>
                      <w:sz w:val="18"/>
                    </w:rPr>
                  </w:rPrChange>
                </w:rPr>
                <w:delText>Activités suggérées</w:delText>
              </w:r>
            </w:del>
          </w:p>
          <w:p w:rsidR="006B7AC4" w:rsidRPr="00E02305" w:rsidRDefault="006B7AC4">
            <w:pPr>
              <w:numPr>
                <w:ilvl w:val="0"/>
                <w:numId w:val="21"/>
                <w:numberingChange w:id="96" w:author="Animation et développement pédagogiques" w:date="2001-07-12T08:21:00Z" w:original=""/>
              </w:numPr>
              <w:rPr>
                <w:rFonts w:ascii="Comic Sans MS" w:hAnsi="Comic Sans MS"/>
                <w:sz w:val="18"/>
              </w:rPr>
            </w:pPr>
            <w:del w:id="97" w:author="GX270Base" w:date="2009-04-15T15:57:00Z">
              <w:r w:rsidRPr="00E02305" w:rsidDel="00E02305">
                <w:rPr>
                  <w:rFonts w:ascii="Comic Sans MS" w:hAnsi="Comic Sans MS"/>
                  <w:sz w:val="18"/>
                </w:rPr>
                <w:delText>Lectures.</w:delText>
              </w:r>
            </w:del>
          </w:p>
          <w:p w:rsidR="006B7AC4" w:rsidRDefault="006B7AC4">
            <w:pPr>
              <w:numPr>
                <w:ilvl w:val="0"/>
                <w:numId w:val="21"/>
                <w:numberingChange w:id="98" w:author="Animation et développement pédagogiques" w:date="2001-07-12T08:21:00Z" w:original="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E</w:t>
            </w:r>
            <w:ins w:id="99" w:author="GX270Base" w:date="2009-04-15T15:58:00Z">
              <w:r w:rsidR="00E02305">
                <w:rPr>
                  <w:rFonts w:ascii="Comic Sans MS" w:hAnsi="Comic Sans MS"/>
                  <w:sz w:val="18"/>
                </w:rPr>
                <w:t>ffectuer des e</w:t>
              </w:r>
            </w:ins>
            <w:r>
              <w:rPr>
                <w:rFonts w:ascii="Comic Sans MS" w:hAnsi="Comic Sans MS"/>
                <w:sz w:val="18"/>
              </w:rPr>
              <w:t>xercices pratiques.</w:t>
            </w:r>
          </w:p>
          <w:p w:rsidR="006B7AC4" w:rsidRDefault="006B7AC4">
            <w:pPr>
              <w:numPr>
                <w:ilvl w:val="0"/>
                <w:numId w:val="21"/>
                <w:numberingChange w:id="100" w:author="Animation et développement pédagogiques" w:date="2001-07-12T08:21:00Z" w:original=""/>
              </w:numPr>
              <w:rPr>
                <w:rFonts w:ascii="Comic Sans MS" w:hAnsi="Comic Sans MS"/>
                <w:sz w:val="18"/>
              </w:rPr>
            </w:pPr>
            <w:del w:id="101" w:author="GX270Base" w:date="2009-04-15T16:00:00Z">
              <w:r w:rsidDel="00E02305">
                <w:rPr>
                  <w:rFonts w:ascii="Comic Sans MS" w:hAnsi="Comic Sans MS"/>
                  <w:sz w:val="18"/>
                </w:rPr>
                <w:delText xml:space="preserve">Laboratoires </w:delText>
              </w:r>
            </w:del>
            <w:ins w:id="102" w:author="GX270Base" w:date="2009-04-15T16:00:00Z">
              <w:r w:rsidR="00E02305">
                <w:rPr>
                  <w:rFonts w:ascii="Comic Sans MS" w:hAnsi="Comic Sans MS"/>
                  <w:sz w:val="18"/>
                </w:rPr>
                <w:t xml:space="preserve">Participer aux laboratoires </w:t>
              </w:r>
            </w:ins>
            <w:r>
              <w:rPr>
                <w:rFonts w:ascii="Comic Sans MS" w:hAnsi="Comic Sans MS"/>
                <w:sz w:val="18"/>
              </w:rPr>
              <w:t>pratiques portant sur :</w:t>
            </w:r>
          </w:p>
          <w:p w:rsidR="00000000" w:rsidRDefault="006B7AC4">
            <w:pPr>
              <w:numPr>
                <w:ilvl w:val="0"/>
                <w:numId w:val="23"/>
                <w:numberingChange w:id="103" w:author="Animation et développement pédagogiques" w:date="2001-07-12T08:21:00Z" w:original=""/>
              </w:numPr>
              <w:tabs>
                <w:tab w:val="clear" w:pos="864"/>
                <w:tab w:val="left" w:pos="758"/>
              </w:tabs>
              <w:ind w:left="760" w:hanging="400"/>
              <w:rPr>
                <w:rFonts w:ascii="Comic Sans MS" w:hAnsi="Comic Sans MS"/>
                <w:sz w:val="18"/>
              </w:rPr>
              <w:pPrChange w:id="104" w:author="Animation et Développement Pédagogique" w:date="2003-04-11T14:00:00Z">
                <w:pPr>
                  <w:numPr>
                    <w:numId w:val="26"/>
                  </w:numPr>
                  <w:tabs>
                    <w:tab w:val="num" w:pos="360"/>
                    <w:tab w:val="num" w:pos="720"/>
                    <w:tab w:val="left" w:pos="758"/>
                  </w:tabs>
                  <w:ind w:left="772" w:hanging="398"/>
                </w:pPr>
              </w:pPrChange>
            </w:pPr>
            <w:r>
              <w:rPr>
                <w:rFonts w:ascii="Comic Sans MS" w:hAnsi="Comic Sans MS"/>
                <w:sz w:val="18"/>
              </w:rPr>
              <w:t>les partitions;</w:t>
            </w:r>
          </w:p>
          <w:p w:rsidR="00000000" w:rsidRDefault="006B7AC4">
            <w:pPr>
              <w:numPr>
                <w:ilvl w:val="0"/>
                <w:numId w:val="23"/>
                <w:numberingChange w:id="105" w:author="Animation et développement pédagogiques" w:date="2001-07-12T08:21:00Z" w:original=""/>
              </w:numPr>
              <w:tabs>
                <w:tab w:val="clear" w:pos="864"/>
                <w:tab w:val="left" w:pos="758"/>
              </w:tabs>
              <w:ind w:left="760" w:hanging="400"/>
              <w:rPr>
                <w:rFonts w:ascii="Comic Sans MS" w:hAnsi="Comic Sans MS"/>
                <w:sz w:val="18"/>
              </w:rPr>
              <w:pPrChange w:id="106" w:author="Animation et Développement Pédagogique" w:date="2003-04-11T14:00:00Z">
                <w:pPr>
                  <w:numPr>
                    <w:numId w:val="26"/>
                  </w:numPr>
                  <w:tabs>
                    <w:tab w:val="num" w:pos="360"/>
                    <w:tab w:val="num" w:pos="720"/>
                    <w:tab w:val="left" w:pos="758"/>
                  </w:tabs>
                  <w:ind w:left="772" w:hanging="398"/>
                </w:pPr>
              </w:pPrChange>
            </w:pPr>
            <w:r>
              <w:rPr>
                <w:rFonts w:ascii="Comic Sans MS" w:hAnsi="Comic Sans MS"/>
                <w:sz w:val="18"/>
              </w:rPr>
              <w:t>le formatage;</w:t>
            </w:r>
          </w:p>
          <w:p w:rsidR="00000000" w:rsidRDefault="006B7AC4">
            <w:pPr>
              <w:numPr>
                <w:ilvl w:val="0"/>
                <w:numId w:val="23"/>
                <w:numberingChange w:id="107" w:author="Animation et développement pédagogiques" w:date="2001-07-12T08:21:00Z" w:original=""/>
              </w:numPr>
              <w:tabs>
                <w:tab w:val="clear" w:pos="864"/>
                <w:tab w:val="left" w:pos="758"/>
              </w:tabs>
              <w:ind w:left="760" w:hanging="400"/>
              <w:rPr>
                <w:rFonts w:ascii="Comic Sans MS" w:hAnsi="Comic Sans MS"/>
                <w:sz w:val="18"/>
              </w:rPr>
              <w:pPrChange w:id="108" w:author="Animation et Développement Pédagogique" w:date="2003-04-11T14:00:00Z">
                <w:pPr>
                  <w:numPr>
                    <w:numId w:val="26"/>
                  </w:numPr>
                  <w:tabs>
                    <w:tab w:val="num" w:pos="360"/>
                    <w:tab w:val="num" w:pos="720"/>
                    <w:tab w:val="left" w:pos="758"/>
                  </w:tabs>
                  <w:ind w:left="772" w:hanging="398"/>
                </w:pPr>
              </w:pPrChange>
            </w:pPr>
            <w:r>
              <w:rPr>
                <w:rFonts w:ascii="Comic Sans MS" w:hAnsi="Comic Sans MS"/>
                <w:sz w:val="18"/>
              </w:rPr>
              <w:t>la gestion des fichiers et des répertoires;</w:t>
            </w:r>
          </w:p>
          <w:p w:rsidR="00000000" w:rsidRDefault="006B7AC4">
            <w:pPr>
              <w:numPr>
                <w:ilvl w:val="0"/>
                <w:numId w:val="23"/>
                <w:numberingChange w:id="109" w:author="Animation et développement pédagogiques" w:date="2001-07-12T08:21:00Z" w:original=""/>
              </w:numPr>
              <w:tabs>
                <w:tab w:val="clear" w:pos="864"/>
                <w:tab w:val="left" w:pos="758"/>
              </w:tabs>
              <w:ind w:left="760" w:hanging="400"/>
              <w:rPr>
                <w:rFonts w:ascii="Comic Sans MS" w:hAnsi="Comic Sans MS"/>
                <w:sz w:val="18"/>
              </w:rPr>
              <w:pPrChange w:id="110" w:author="Animation et Développement Pédagogique" w:date="2003-04-11T14:00:00Z">
                <w:pPr>
                  <w:numPr>
                    <w:numId w:val="26"/>
                  </w:numPr>
                  <w:tabs>
                    <w:tab w:val="num" w:pos="360"/>
                    <w:tab w:val="num" w:pos="720"/>
                    <w:tab w:val="left" w:pos="758"/>
                  </w:tabs>
                  <w:ind w:left="772" w:hanging="398"/>
                </w:pPr>
              </w:pPrChange>
            </w:pPr>
            <w:r>
              <w:rPr>
                <w:rFonts w:ascii="Comic Sans MS" w:hAnsi="Comic Sans MS"/>
                <w:sz w:val="18"/>
              </w:rPr>
              <w:t>la sécurité des données.</w:t>
            </w:r>
          </w:p>
        </w:tc>
      </w:tr>
      <w:tr w:rsidR="006B7AC4" w:rsidTr="00274872">
        <w:trPr>
          <w:trHeight w:val="3059"/>
          <w:trPrChange w:id="111" w:author="GX270Base" w:date="2009-04-15T16:00:00Z">
            <w:trPr>
              <w:gridAfter w:val="0"/>
              <w:trHeight w:val="3059"/>
            </w:trPr>
          </w:trPrChange>
        </w:trPr>
        <w:tc>
          <w:tcPr>
            <w:tcW w:w="3420" w:type="dxa"/>
            <w:tcBorders>
              <w:top w:val="single" w:sz="4" w:space="0" w:color="C0C0C0"/>
              <w:left w:val="thickThinSmallGap" w:sz="24" w:space="0" w:color="C0C0C0"/>
              <w:bottom w:val="single" w:sz="4" w:space="0" w:color="C0C0C0"/>
              <w:right w:val="single" w:sz="4" w:space="0" w:color="C0C0C0"/>
            </w:tcBorders>
            <w:tcPrChange w:id="112" w:author="GX270Base" w:date="2009-04-15T16:00:00Z">
              <w:tcPr>
                <w:tcW w:w="2977" w:type="dxa"/>
                <w:gridSpan w:val="2"/>
                <w:tcBorders>
                  <w:top w:val="single" w:sz="4" w:space="0" w:color="C0C0C0"/>
                  <w:left w:val="thickThinSmallGap" w:sz="24" w:space="0" w:color="C0C0C0"/>
                  <w:bottom w:val="single" w:sz="4" w:space="0" w:color="C0C0C0"/>
                  <w:right w:val="single" w:sz="4" w:space="0" w:color="C0C0C0"/>
                </w:tcBorders>
              </w:tcPr>
            </w:tcPrChange>
          </w:tcPr>
          <w:p w:rsidR="006B7AC4" w:rsidRDefault="006B7AC4">
            <w:pPr>
              <w:pStyle w:val="lmentsfg"/>
              <w:ind w:left="394" w:hanging="270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  <w:lang w:val="fr-FR"/>
              </w:rPr>
              <w:lastRenderedPageBreak/>
              <w:t>2.</w:t>
            </w:r>
            <w:r>
              <w:rPr>
                <w:rFonts w:ascii="Comic Sans MS" w:hAnsi="Comic Sans MS"/>
                <w:sz w:val="18"/>
                <w:lang w:val="fr-FR"/>
              </w:rPr>
              <w:tab/>
              <w:t>Automatiser des tâches.</w:t>
            </w: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6" w:space="0" w:color="C0C0C0"/>
            </w:tcBorders>
            <w:tcPrChange w:id="113" w:author="GX270Base" w:date="2009-04-15T16:00:00Z">
              <w:tcPr>
                <w:tcW w:w="5846" w:type="dxa"/>
                <w:tcBorders>
                  <w:top w:val="single" w:sz="4" w:space="0" w:color="C0C0C0"/>
                  <w:left w:val="nil"/>
                  <w:bottom w:val="single" w:sz="4" w:space="0" w:color="C0C0C0"/>
                  <w:right w:val="single" w:sz="6" w:space="0" w:color="C0C0C0"/>
                </w:tcBorders>
              </w:tcPr>
            </w:tcPrChange>
          </w:tcPr>
          <w:p w:rsidR="006B7AC4" w:rsidRDefault="006B7AC4">
            <w:pPr>
              <w:pStyle w:val="criteresfg"/>
              <w:spacing w:after="0"/>
              <w:ind w:right="150"/>
              <w:rPr>
                <w:rFonts w:ascii="Comic Sans MS" w:hAnsi="Comic Sans MS"/>
                <w:sz w:val="18"/>
                <w:lang w:val="fr-FR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2.1</w:t>
            </w:r>
            <w:r>
              <w:rPr>
                <w:rFonts w:ascii="Comic Sans MS" w:hAnsi="Comic Sans MS"/>
                <w:sz w:val="18"/>
                <w:lang w:val="fr-FR"/>
              </w:rPr>
              <w:tab/>
              <w:t>Analyse judicieuse des possibilités et des limites des différents systèmes d'exploitation au regard de l'exécution des tâches.</w:t>
            </w:r>
          </w:p>
          <w:p w:rsidR="006B7AC4" w:rsidRDefault="006B7AC4">
            <w:pPr>
              <w:pStyle w:val="criteresfg"/>
              <w:spacing w:after="0"/>
              <w:ind w:right="150"/>
              <w:rPr>
                <w:rFonts w:ascii="Comic Sans MS" w:hAnsi="Comic Sans MS"/>
                <w:sz w:val="18"/>
                <w:lang w:val="fr-FR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2.2</w:t>
            </w:r>
            <w:r>
              <w:rPr>
                <w:rFonts w:ascii="Comic Sans MS" w:hAnsi="Comic Sans MS"/>
                <w:sz w:val="18"/>
                <w:lang w:val="fr-FR"/>
              </w:rPr>
              <w:tab/>
              <w:t>Utilisation correcte du langage de commande propre au système d'exploitation.</w:t>
            </w:r>
          </w:p>
          <w:p w:rsidR="006B7AC4" w:rsidRDefault="006B7AC4">
            <w:pPr>
              <w:pStyle w:val="criteresfg"/>
              <w:spacing w:after="0"/>
              <w:ind w:right="150"/>
              <w:rPr>
                <w:rFonts w:ascii="Comic Sans MS" w:hAnsi="Comic Sans MS"/>
                <w:sz w:val="18"/>
                <w:lang w:val="fr-FR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2.3</w:t>
            </w:r>
            <w:r>
              <w:rPr>
                <w:rFonts w:ascii="Comic Sans MS" w:hAnsi="Comic Sans MS"/>
                <w:sz w:val="18"/>
                <w:lang w:val="fr-FR"/>
              </w:rPr>
              <w:tab/>
              <w:t>Utilisation appropriée des commandes en vue d</w:t>
            </w:r>
            <w:r>
              <w:rPr>
                <w:rFonts w:ascii="Comic Sans MS" w:hAnsi="Comic Sans MS"/>
                <w:sz w:val="18"/>
              </w:rPr>
              <w:t>’</w:t>
            </w:r>
            <w:r>
              <w:rPr>
                <w:rFonts w:ascii="Comic Sans MS" w:hAnsi="Comic Sans MS"/>
                <w:sz w:val="18"/>
                <w:lang w:val="fr-FR"/>
              </w:rPr>
              <w:t>établir l</w:t>
            </w:r>
            <w:r>
              <w:rPr>
                <w:rFonts w:ascii="Comic Sans MS" w:hAnsi="Comic Sans MS"/>
                <w:sz w:val="18"/>
              </w:rPr>
              <w:t>’</w:t>
            </w:r>
            <w:r>
              <w:rPr>
                <w:rFonts w:ascii="Comic Sans MS" w:hAnsi="Comic Sans MS"/>
                <w:sz w:val="18"/>
                <w:lang w:val="fr-FR"/>
              </w:rPr>
              <w:t>ordre de priorité des tâches.</w:t>
            </w:r>
          </w:p>
          <w:p w:rsidR="006B7AC4" w:rsidRDefault="006B7AC4">
            <w:pPr>
              <w:pStyle w:val="criteresfg"/>
              <w:spacing w:after="0"/>
              <w:ind w:right="150"/>
              <w:rPr>
                <w:rFonts w:ascii="Comic Sans MS" w:hAnsi="Comic Sans MS"/>
                <w:sz w:val="18"/>
                <w:lang w:val="fr-FR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2.4</w:t>
            </w:r>
            <w:r>
              <w:rPr>
                <w:rFonts w:ascii="Comic Sans MS" w:hAnsi="Comic Sans MS"/>
                <w:sz w:val="18"/>
                <w:lang w:val="fr-FR"/>
              </w:rPr>
              <w:tab/>
              <w:t>Adaptation appropriée des paramètres de sécurité aux exigences des tâches.</w:t>
            </w:r>
          </w:p>
          <w:p w:rsidR="006B7AC4" w:rsidRDefault="006B7AC4">
            <w:pPr>
              <w:pStyle w:val="criteresfg"/>
              <w:spacing w:after="0"/>
              <w:ind w:right="150"/>
              <w:rPr>
                <w:rFonts w:ascii="Comic Sans MS" w:hAnsi="Comic Sans MS"/>
                <w:sz w:val="18"/>
                <w:lang w:val="fr-FR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2.5</w:t>
            </w:r>
            <w:r>
              <w:rPr>
                <w:rFonts w:ascii="Comic Sans MS" w:hAnsi="Comic Sans MS"/>
                <w:sz w:val="18"/>
                <w:lang w:val="fr-FR"/>
              </w:rPr>
              <w:tab/>
              <w:t>Application des techniques de débogage appropriées au système d'exploitation.</w:t>
            </w:r>
          </w:p>
          <w:p w:rsidR="006B7AC4" w:rsidRDefault="006B7AC4">
            <w:pPr>
              <w:pStyle w:val="Corpsdetexte3"/>
              <w:spacing w:line="240" w:lineRule="auto"/>
              <w:ind w:left="531" w:right="150" w:hanging="531"/>
              <w:jc w:val="left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2.6</w:t>
            </w:r>
            <w:r>
              <w:rPr>
                <w:rFonts w:ascii="Comic Sans MS" w:hAnsi="Comic Sans MS"/>
                <w:sz w:val="18"/>
                <w:lang w:val="fr-FR"/>
              </w:rPr>
              <w:tab/>
              <w:t>Consignation des commentaires pertinents.</w:t>
            </w:r>
          </w:p>
        </w:tc>
        <w:tc>
          <w:tcPr>
            <w:tcW w:w="6048" w:type="dxa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  <w:tcPrChange w:id="114" w:author="GX270Base" w:date="2009-04-15T16:00:00Z">
              <w:tcPr>
                <w:tcW w:w="5494" w:type="dxa"/>
                <w:tcBorders>
                  <w:top w:val="single" w:sz="4" w:space="0" w:color="C0C0C0"/>
                  <w:left w:val="single" w:sz="6" w:space="0" w:color="C0C0C0"/>
                  <w:bottom w:val="single" w:sz="4" w:space="0" w:color="C0C0C0"/>
                  <w:right w:val="single" w:sz="6" w:space="0" w:color="C0C0C0"/>
                </w:tcBorders>
              </w:tcPr>
            </w:tcPrChange>
          </w:tcPr>
          <w:p w:rsidR="006B7AC4" w:rsidRDefault="006B7AC4">
            <w:pPr>
              <w:numPr>
                <w:ilvl w:val="0"/>
                <w:numId w:val="17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Gestion des tâches :</w:t>
            </w:r>
          </w:p>
          <w:p w:rsidR="006B7AC4" w:rsidRDefault="006B7AC4">
            <w:pPr>
              <w:numPr>
                <w:ilvl w:val="1"/>
                <w:numId w:val="17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méthodes;</w:t>
            </w:r>
          </w:p>
          <w:p w:rsidR="006B7AC4" w:rsidRDefault="006B7AC4">
            <w:pPr>
              <w:numPr>
                <w:ilvl w:val="1"/>
                <w:numId w:val="17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principes multitâches;</w:t>
            </w:r>
          </w:p>
          <w:p w:rsidR="006B7AC4" w:rsidRDefault="006B7AC4">
            <w:pPr>
              <w:numPr>
                <w:ilvl w:val="1"/>
                <w:numId w:val="17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limites;</w:t>
            </w:r>
          </w:p>
          <w:p w:rsidR="006B7AC4" w:rsidRDefault="006B7AC4">
            <w:pPr>
              <w:numPr>
                <w:ilvl w:val="1"/>
                <w:numId w:val="17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priorité;</w:t>
            </w:r>
          </w:p>
          <w:p w:rsidR="006B7AC4" w:rsidRDefault="006B7AC4">
            <w:pPr>
              <w:numPr>
                <w:ilvl w:val="1"/>
                <w:numId w:val="17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sécurité.</w:t>
            </w:r>
          </w:p>
          <w:p w:rsidR="006B7AC4" w:rsidRDefault="006B7AC4">
            <w:pPr>
              <w:numPr>
                <w:ilvl w:val="0"/>
                <w:numId w:val="17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Automatisation des tâches :</w:t>
            </w:r>
          </w:p>
          <w:p w:rsidR="006B7AC4" w:rsidRDefault="006B7AC4">
            <w:pPr>
              <w:numPr>
                <w:ilvl w:val="1"/>
                <w:numId w:val="17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concepts;</w:t>
            </w:r>
          </w:p>
          <w:p w:rsidR="006B7AC4" w:rsidRDefault="006B7AC4">
            <w:pPr>
              <w:numPr>
                <w:ilvl w:val="1"/>
                <w:numId w:val="17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limites.</w:t>
            </w:r>
          </w:p>
          <w:p w:rsidR="006B7AC4" w:rsidRDefault="006B7AC4">
            <w:pPr>
              <w:rPr>
                <w:rFonts w:ascii="Comic Sans MS" w:hAnsi="Comic Sans MS"/>
                <w:sz w:val="18"/>
              </w:rPr>
            </w:pPr>
          </w:p>
        </w:tc>
        <w:tc>
          <w:tcPr>
            <w:tcW w:w="3644" w:type="dxa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thinThickSmallGap" w:sz="24" w:space="0" w:color="C0C0C0"/>
            </w:tcBorders>
            <w:tcPrChange w:id="115" w:author="GX270Base" w:date="2009-04-15T16:00:00Z">
              <w:tcPr>
                <w:tcW w:w="2935" w:type="dxa"/>
                <w:tcBorders>
                  <w:top w:val="single" w:sz="4" w:space="0" w:color="C0C0C0"/>
                  <w:left w:val="single" w:sz="6" w:space="0" w:color="C0C0C0"/>
                  <w:bottom w:val="single" w:sz="4" w:space="0" w:color="C0C0C0"/>
                  <w:right w:val="thinThickSmallGap" w:sz="24" w:space="0" w:color="C0C0C0"/>
                </w:tcBorders>
              </w:tcPr>
            </w:tcPrChange>
          </w:tcPr>
          <w:p w:rsidR="00E02305" w:rsidRPr="00E02305" w:rsidRDefault="00E02305" w:rsidP="00E02305">
            <w:pPr>
              <w:numPr>
                <w:ilvl w:val="0"/>
                <w:numId w:val="21"/>
                <w:ins w:id="116" w:author="GX270Base" w:date="2009-04-15T16:00:00Z"/>
              </w:numPr>
              <w:rPr>
                <w:ins w:id="117" w:author="GX270Base" w:date="2009-04-15T16:00:00Z"/>
                <w:rFonts w:ascii="Comic Sans MS" w:hAnsi="Comic Sans MS"/>
                <w:sz w:val="18"/>
              </w:rPr>
            </w:pPr>
            <w:ins w:id="118" w:author="GX270Base" w:date="2009-04-15T16:00:00Z">
              <w:r w:rsidRPr="00E02305">
                <w:rPr>
                  <w:rFonts w:ascii="Comic Sans MS" w:hAnsi="Comic Sans MS"/>
                  <w:sz w:val="18"/>
                </w:rPr>
                <w:t>Faire des lectures en lien avec les concepts et la théorie</w:t>
              </w:r>
              <w:r>
                <w:rPr>
                  <w:rFonts w:ascii="Comic Sans MS" w:hAnsi="Comic Sans MS"/>
                  <w:sz w:val="18"/>
                </w:rPr>
                <w:t>.</w:t>
              </w:r>
            </w:ins>
          </w:p>
          <w:p w:rsidR="006B7AC4" w:rsidRPr="00500490" w:rsidDel="00E02305" w:rsidRDefault="006B7AC4">
            <w:pPr>
              <w:rPr>
                <w:del w:id="119" w:author="GX270Base" w:date="2009-04-15T16:00:00Z"/>
                <w:rFonts w:ascii="Comic Sans MS" w:hAnsi="Comic Sans MS"/>
                <w:b/>
                <w:sz w:val="18"/>
              </w:rPr>
            </w:pPr>
            <w:del w:id="120" w:author="GX270Base" w:date="2009-04-15T16:00:00Z">
              <w:r w:rsidRPr="00500490" w:rsidDel="00E02305">
                <w:rPr>
                  <w:rFonts w:ascii="Comic Sans MS" w:hAnsi="Comic Sans MS"/>
                  <w:b/>
                  <w:sz w:val="18"/>
                </w:rPr>
                <w:delText>Activité</w:delText>
              </w:r>
              <w:r w:rsidDel="00E02305">
                <w:rPr>
                  <w:rFonts w:ascii="Comic Sans MS" w:hAnsi="Comic Sans MS"/>
                  <w:b/>
                  <w:sz w:val="18"/>
                </w:rPr>
                <w:delText>s</w:delText>
              </w:r>
              <w:r w:rsidRPr="00500490" w:rsidDel="00E02305">
                <w:rPr>
                  <w:rFonts w:ascii="Comic Sans MS" w:hAnsi="Comic Sans MS"/>
                  <w:b/>
                  <w:sz w:val="18"/>
                </w:rPr>
                <w:delText xml:space="preserve"> suggéré</w:delText>
              </w:r>
              <w:r w:rsidDel="00E02305">
                <w:rPr>
                  <w:rFonts w:ascii="Comic Sans MS" w:hAnsi="Comic Sans MS"/>
                  <w:b/>
                  <w:sz w:val="18"/>
                </w:rPr>
                <w:delText>es</w:delText>
              </w:r>
            </w:del>
          </w:p>
          <w:p w:rsidR="006B7AC4" w:rsidDel="00E02305" w:rsidRDefault="006B7AC4">
            <w:pPr>
              <w:numPr>
                <w:ilvl w:val="0"/>
                <w:numId w:val="21"/>
                <w:numberingChange w:id="121" w:author="Animation et développement pédagogiques" w:date="2001-07-12T08:21:00Z" w:original=""/>
              </w:numPr>
              <w:rPr>
                <w:del w:id="122" w:author="GX270Base" w:date="2009-04-15T16:00:00Z"/>
                <w:rFonts w:ascii="Comic Sans MS" w:hAnsi="Comic Sans MS"/>
                <w:sz w:val="18"/>
              </w:rPr>
            </w:pPr>
            <w:del w:id="123" w:author="GX270Base" w:date="2009-04-15T16:00:00Z">
              <w:r w:rsidDel="00E02305">
                <w:rPr>
                  <w:rFonts w:ascii="Comic Sans MS" w:hAnsi="Comic Sans MS"/>
                  <w:sz w:val="18"/>
                </w:rPr>
                <w:delText>Lectures.</w:delText>
              </w:r>
            </w:del>
          </w:p>
          <w:p w:rsidR="006B7AC4" w:rsidRDefault="006B7AC4">
            <w:pPr>
              <w:numPr>
                <w:ilvl w:val="0"/>
                <w:numId w:val="21"/>
                <w:numberingChange w:id="124" w:author="Animation et développement pédagogiques" w:date="2001-07-12T08:21:00Z" w:original="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E</w:t>
            </w:r>
            <w:ins w:id="125" w:author="GX270Base" w:date="2009-04-15T16:00:00Z">
              <w:r w:rsidR="00E02305">
                <w:rPr>
                  <w:rFonts w:ascii="Comic Sans MS" w:hAnsi="Comic Sans MS"/>
                  <w:sz w:val="18"/>
                </w:rPr>
                <w:t>ffectuer des e</w:t>
              </w:r>
            </w:ins>
            <w:r>
              <w:rPr>
                <w:rFonts w:ascii="Comic Sans MS" w:hAnsi="Comic Sans MS"/>
                <w:sz w:val="18"/>
              </w:rPr>
              <w:t>xercices pratiques.</w:t>
            </w:r>
          </w:p>
          <w:p w:rsidR="006B7AC4" w:rsidRDefault="006B7AC4">
            <w:pPr>
              <w:numPr>
                <w:ilvl w:val="0"/>
                <w:numId w:val="21"/>
                <w:numberingChange w:id="126" w:author="Animation et développement pédagogiques" w:date="2001-07-12T08:21:00Z" w:original=""/>
              </w:numPr>
              <w:rPr>
                <w:rFonts w:ascii="Comic Sans MS" w:hAnsi="Comic Sans MS"/>
                <w:sz w:val="18"/>
              </w:rPr>
            </w:pPr>
            <w:del w:id="127" w:author="GX270Base" w:date="2009-04-15T16:00:00Z">
              <w:r w:rsidDel="00E02305">
                <w:rPr>
                  <w:rFonts w:ascii="Comic Sans MS" w:hAnsi="Comic Sans MS"/>
                  <w:sz w:val="18"/>
                </w:rPr>
                <w:delText xml:space="preserve">Laboratoires </w:delText>
              </w:r>
            </w:del>
            <w:ins w:id="128" w:author="GX270Base" w:date="2009-04-15T16:00:00Z">
              <w:r w:rsidR="00E02305">
                <w:rPr>
                  <w:rFonts w:ascii="Comic Sans MS" w:hAnsi="Comic Sans MS"/>
                  <w:sz w:val="18"/>
                </w:rPr>
                <w:t xml:space="preserve">Participer aux laboratoires </w:t>
              </w:r>
            </w:ins>
            <w:r>
              <w:rPr>
                <w:rFonts w:ascii="Comic Sans MS" w:hAnsi="Comic Sans MS"/>
                <w:sz w:val="18"/>
              </w:rPr>
              <w:t>pratiques portant sur :</w:t>
            </w:r>
          </w:p>
          <w:p w:rsidR="00000000" w:rsidRDefault="006B7AC4">
            <w:pPr>
              <w:numPr>
                <w:ilvl w:val="0"/>
                <w:numId w:val="23"/>
                <w:numberingChange w:id="129" w:author="Animation et développement pédagogiques" w:date="2001-07-12T08:21:00Z" w:original=""/>
              </w:numPr>
              <w:tabs>
                <w:tab w:val="clear" w:pos="864"/>
                <w:tab w:val="left" w:pos="758"/>
              </w:tabs>
              <w:ind w:left="760" w:hanging="400"/>
              <w:rPr>
                <w:rFonts w:ascii="Comic Sans MS" w:hAnsi="Comic Sans MS"/>
                <w:sz w:val="18"/>
              </w:rPr>
              <w:pPrChange w:id="130" w:author="Animation et Développement Pédagogique" w:date="2003-04-11T14:00:00Z">
                <w:pPr>
                  <w:numPr>
                    <w:numId w:val="26"/>
                  </w:numPr>
                  <w:tabs>
                    <w:tab w:val="num" w:pos="360"/>
                    <w:tab w:val="num" w:pos="720"/>
                    <w:tab w:val="left" w:pos="758"/>
                  </w:tabs>
                  <w:ind w:left="772" w:hanging="398"/>
                </w:pPr>
              </w:pPrChange>
            </w:pPr>
            <w:r>
              <w:rPr>
                <w:rFonts w:ascii="Comic Sans MS" w:hAnsi="Comic Sans MS"/>
                <w:sz w:val="18"/>
              </w:rPr>
              <w:t>identification d’une tâche en problème;</w:t>
            </w:r>
          </w:p>
          <w:p w:rsidR="00000000" w:rsidRDefault="006B7AC4">
            <w:pPr>
              <w:numPr>
                <w:ilvl w:val="0"/>
                <w:numId w:val="23"/>
                <w:numberingChange w:id="131" w:author="Animation et développement pédagogiques" w:date="2001-07-12T08:21:00Z" w:original=""/>
              </w:numPr>
              <w:tabs>
                <w:tab w:val="clear" w:pos="864"/>
                <w:tab w:val="left" w:pos="758"/>
              </w:tabs>
              <w:ind w:left="760" w:hanging="400"/>
              <w:rPr>
                <w:rFonts w:ascii="Comic Sans MS" w:hAnsi="Comic Sans MS"/>
                <w:sz w:val="18"/>
              </w:rPr>
              <w:pPrChange w:id="132" w:author="Animation et Développement Pédagogique" w:date="2003-04-11T14:00:00Z">
                <w:pPr>
                  <w:numPr>
                    <w:numId w:val="26"/>
                  </w:numPr>
                  <w:tabs>
                    <w:tab w:val="num" w:pos="360"/>
                    <w:tab w:val="num" w:pos="720"/>
                    <w:tab w:val="left" w:pos="758"/>
                  </w:tabs>
                  <w:ind w:left="772" w:hanging="398"/>
                </w:pPr>
              </w:pPrChange>
            </w:pPr>
            <w:r>
              <w:rPr>
                <w:rFonts w:ascii="Comic Sans MS" w:hAnsi="Comic Sans MS"/>
                <w:sz w:val="18"/>
              </w:rPr>
              <w:t>suppression d’une tâche;</w:t>
            </w:r>
          </w:p>
          <w:p w:rsidR="00000000" w:rsidRDefault="006B7AC4">
            <w:pPr>
              <w:numPr>
                <w:ilvl w:val="0"/>
                <w:numId w:val="23"/>
                <w:numberingChange w:id="133" w:author="Animation et développement pédagogiques" w:date="2001-07-12T08:21:00Z" w:original=""/>
              </w:numPr>
              <w:tabs>
                <w:tab w:val="clear" w:pos="864"/>
                <w:tab w:val="left" w:pos="758"/>
              </w:tabs>
              <w:ind w:left="760" w:hanging="400"/>
              <w:rPr>
                <w:rFonts w:ascii="Comic Sans MS" w:hAnsi="Comic Sans MS"/>
                <w:sz w:val="18"/>
              </w:rPr>
              <w:pPrChange w:id="134" w:author="Animation et Développement Pédagogique" w:date="2003-04-11T14:00:00Z">
                <w:pPr>
                  <w:numPr>
                    <w:numId w:val="26"/>
                  </w:numPr>
                  <w:tabs>
                    <w:tab w:val="num" w:pos="360"/>
                    <w:tab w:val="num" w:pos="720"/>
                    <w:tab w:val="left" w:pos="758"/>
                  </w:tabs>
                  <w:ind w:left="772" w:hanging="398"/>
                </w:pPr>
              </w:pPrChange>
            </w:pPr>
            <w:r>
              <w:rPr>
                <w:rFonts w:ascii="Comic Sans MS" w:hAnsi="Comic Sans MS"/>
                <w:sz w:val="18"/>
              </w:rPr>
              <w:t>automatisation d’un processus.</w:t>
            </w:r>
          </w:p>
        </w:tc>
      </w:tr>
      <w:tr w:rsidR="006B7AC4" w:rsidTr="00274872">
        <w:trPr>
          <w:trHeight w:val="638"/>
          <w:trPrChange w:id="135" w:author="GX270Base" w:date="2009-04-15T16:00:00Z">
            <w:trPr>
              <w:gridAfter w:val="0"/>
              <w:trHeight w:val="638"/>
            </w:trPr>
          </w:trPrChange>
        </w:trPr>
        <w:tc>
          <w:tcPr>
            <w:tcW w:w="3420" w:type="dxa"/>
            <w:tcBorders>
              <w:top w:val="single" w:sz="4" w:space="0" w:color="C0C0C0"/>
              <w:left w:val="thickThinSmallGap" w:sz="24" w:space="0" w:color="C0C0C0"/>
              <w:bottom w:val="single" w:sz="4" w:space="0" w:color="C0C0C0"/>
              <w:right w:val="single" w:sz="4" w:space="0" w:color="C0C0C0"/>
            </w:tcBorders>
            <w:tcPrChange w:id="136" w:author="GX270Base" w:date="2009-04-15T16:00:00Z">
              <w:tcPr>
                <w:tcW w:w="2977" w:type="dxa"/>
                <w:gridSpan w:val="2"/>
                <w:tcBorders>
                  <w:top w:val="single" w:sz="4" w:space="0" w:color="C0C0C0"/>
                  <w:left w:val="thickThinSmallGap" w:sz="24" w:space="0" w:color="C0C0C0"/>
                  <w:bottom w:val="single" w:sz="4" w:space="0" w:color="C0C0C0"/>
                  <w:right w:val="single" w:sz="4" w:space="0" w:color="C0C0C0"/>
                </w:tcBorders>
              </w:tcPr>
            </w:tcPrChange>
          </w:tcPr>
          <w:p w:rsidR="006B7AC4" w:rsidRDefault="006B7AC4">
            <w:pPr>
              <w:ind w:left="394" w:hanging="270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3.</w:t>
            </w:r>
            <w:r>
              <w:rPr>
                <w:rFonts w:ascii="Comic Sans MS" w:hAnsi="Comic Sans MS"/>
                <w:sz w:val="18"/>
                <w:lang w:val="fr-FR"/>
              </w:rPr>
              <w:tab/>
              <w:t>Utiliser les mécanismes de gestion de la mémoire.</w:t>
            </w: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6" w:space="0" w:color="C0C0C0"/>
            </w:tcBorders>
            <w:tcPrChange w:id="137" w:author="GX270Base" w:date="2009-04-15T16:00:00Z">
              <w:tcPr>
                <w:tcW w:w="5846" w:type="dxa"/>
                <w:tcBorders>
                  <w:top w:val="single" w:sz="4" w:space="0" w:color="C0C0C0"/>
                  <w:left w:val="nil"/>
                  <w:bottom w:val="single" w:sz="4" w:space="0" w:color="C0C0C0"/>
                  <w:right w:val="single" w:sz="6" w:space="0" w:color="C0C0C0"/>
                </w:tcBorders>
              </w:tcPr>
            </w:tcPrChange>
          </w:tcPr>
          <w:p w:rsidR="006B7AC4" w:rsidRDefault="006B7AC4">
            <w:pPr>
              <w:pStyle w:val="Corpsdetexte3"/>
              <w:spacing w:line="240" w:lineRule="auto"/>
              <w:ind w:left="533" w:right="147" w:hanging="533"/>
              <w:jc w:val="left"/>
              <w:rPr>
                <w:rFonts w:ascii="Comic Sans MS" w:hAnsi="Comic Sans MS"/>
                <w:sz w:val="18"/>
                <w:lang w:val="fr-FR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3.1</w:t>
            </w:r>
            <w:r>
              <w:rPr>
                <w:rFonts w:ascii="Comic Sans MS" w:hAnsi="Comic Sans MS"/>
                <w:sz w:val="18"/>
                <w:lang w:val="fr-FR"/>
              </w:rPr>
              <w:tab/>
              <w:t>Analyse judicieuse des possibilités et des limites des différents systèmes d'exploitation au regard de la gestion de la mémoire.</w:t>
            </w:r>
          </w:p>
          <w:p w:rsidR="006B7AC4" w:rsidRDefault="006B7AC4">
            <w:pPr>
              <w:pStyle w:val="Corpsdetexte3"/>
              <w:spacing w:line="240" w:lineRule="auto"/>
              <w:ind w:left="531" w:right="150" w:hanging="531"/>
              <w:jc w:val="left"/>
              <w:rPr>
                <w:rFonts w:ascii="Comic Sans MS" w:hAnsi="Comic Sans MS"/>
                <w:sz w:val="18"/>
                <w:lang w:val="fr-FR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3.2</w:t>
            </w:r>
            <w:r>
              <w:rPr>
                <w:rFonts w:ascii="Comic Sans MS" w:hAnsi="Comic Sans MS"/>
                <w:sz w:val="18"/>
                <w:lang w:val="fr-FR"/>
              </w:rPr>
              <w:tab/>
              <w:t>Allocation de la mémoire appropriée aux besoins relatifs à l'exécution d'une tâche.</w:t>
            </w:r>
          </w:p>
        </w:tc>
        <w:tc>
          <w:tcPr>
            <w:tcW w:w="6048" w:type="dxa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  <w:tcPrChange w:id="138" w:author="GX270Base" w:date="2009-04-15T16:00:00Z">
              <w:tcPr>
                <w:tcW w:w="5494" w:type="dxa"/>
                <w:tcBorders>
                  <w:top w:val="single" w:sz="4" w:space="0" w:color="C0C0C0"/>
                  <w:left w:val="single" w:sz="6" w:space="0" w:color="C0C0C0"/>
                  <w:bottom w:val="single" w:sz="4" w:space="0" w:color="C0C0C0"/>
                  <w:right w:val="single" w:sz="6" w:space="0" w:color="C0C0C0"/>
                </w:tcBorders>
              </w:tcPr>
            </w:tcPrChange>
          </w:tcPr>
          <w:p w:rsidR="006B7AC4" w:rsidRDefault="006B7AC4">
            <w:pPr>
              <w:numPr>
                <w:ilvl w:val="0"/>
                <w:numId w:val="3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Gestion de la mémoire :</w:t>
            </w:r>
          </w:p>
          <w:p w:rsidR="006B7AC4" w:rsidRDefault="006B7AC4">
            <w:pPr>
              <w:numPr>
                <w:ilvl w:val="0"/>
                <w:numId w:val="5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principes;</w:t>
            </w:r>
          </w:p>
          <w:p w:rsidR="006B7AC4" w:rsidRDefault="006B7AC4">
            <w:pPr>
              <w:numPr>
                <w:ilvl w:val="0"/>
                <w:numId w:val="5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possibilités et limites;</w:t>
            </w:r>
          </w:p>
          <w:p w:rsidR="006B7AC4" w:rsidRDefault="006B7AC4">
            <w:pPr>
              <w:numPr>
                <w:ilvl w:val="0"/>
                <w:numId w:val="5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allocation de la mémoire en fonction des tâches;</w:t>
            </w:r>
          </w:p>
          <w:p w:rsidR="006B7AC4" w:rsidRDefault="006B7AC4">
            <w:pPr>
              <w:numPr>
                <w:ilvl w:val="0"/>
                <w:numId w:val="5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plages mémoires des périphériques</w:t>
            </w:r>
            <w:r w:rsidR="0030739E">
              <w:rPr>
                <w:rFonts w:ascii="Comic Sans MS" w:hAnsi="Comic Sans MS"/>
                <w:sz w:val="18"/>
              </w:rPr>
              <w:t>.</w:t>
            </w:r>
          </w:p>
        </w:tc>
        <w:tc>
          <w:tcPr>
            <w:tcW w:w="3644" w:type="dxa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thinThickSmallGap" w:sz="24" w:space="0" w:color="C0C0C0"/>
            </w:tcBorders>
            <w:tcPrChange w:id="139" w:author="GX270Base" w:date="2009-04-15T16:00:00Z">
              <w:tcPr>
                <w:tcW w:w="2935" w:type="dxa"/>
                <w:tcBorders>
                  <w:top w:val="single" w:sz="4" w:space="0" w:color="C0C0C0"/>
                  <w:left w:val="single" w:sz="6" w:space="0" w:color="C0C0C0"/>
                  <w:bottom w:val="single" w:sz="4" w:space="0" w:color="C0C0C0"/>
                  <w:right w:val="thinThickSmallGap" w:sz="24" w:space="0" w:color="C0C0C0"/>
                </w:tcBorders>
              </w:tcPr>
            </w:tcPrChange>
          </w:tcPr>
          <w:p w:rsidR="00E02305" w:rsidRPr="00E02305" w:rsidRDefault="00E02305" w:rsidP="00E02305">
            <w:pPr>
              <w:numPr>
                <w:ilvl w:val="0"/>
                <w:numId w:val="21"/>
                <w:ins w:id="140" w:author="GX270Base" w:date="2009-04-15T16:01:00Z"/>
              </w:numPr>
              <w:rPr>
                <w:ins w:id="141" w:author="GX270Base" w:date="2009-04-15T16:01:00Z"/>
                <w:rFonts w:ascii="Comic Sans MS" w:hAnsi="Comic Sans MS"/>
                <w:sz w:val="18"/>
              </w:rPr>
            </w:pPr>
            <w:ins w:id="142" w:author="GX270Base" w:date="2009-04-15T16:01:00Z">
              <w:r w:rsidRPr="00E02305">
                <w:rPr>
                  <w:rFonts w:ascii="Comic Sans MS" w:hAnsi="Comic Sans MS"/>
                  <w:sz w:val="18"/>
                </w:rPr>
                <w:t>Faire des lectures en lien avec les concepts et la théorie</w:t>
              </w:r>
              <w:r>
                <w:rPr>
                  <w:rFonts w:ascii="Comic Sans MS" w:hAnsi="Comic Sans MS"/>
                  <w:sz w:val="18"/>
                </w:rPr>
                <w:t>.</w:t>
              </w:r>
            </w:ins>
          </w:p>
          <w:p w:rsidR="006B7AC4" w:rsidRPr="00500490" w:rsidDel="00E02305" w:rsidRDefault="006B7AC4">
            <w:pPr>
              <w:rPr>
                <w:del w:id="143" w:author="GX270Base" w:date="2009-04-15T16:01:00Z"/>
                <w:rFonts w:ascii="Comic Sans MS" w:hAnsi="Comic Sans MS"/>
                <w:b/>
                <w:sz w:val="18"/>
              </w:rPr>
            </w:pPr>
            <w:del w:id="144" w:author="GX270Base" w:date="2009-04-15T16:01:00Z">
              <w:r w:rsidRPr="00500490" w:rsidDel="00E02305">
                <w:rPr>
                  <w:rFonts w:ascii="Comic Sans MS" w:hAnsi="Comic Sans MS"/>
                  <w:b/>
                  <w:sz w:val="18"/>
                </w:rPr>
                <w:delText>Activité</w:delText>
              </w:r>
              <w:r w:rsidDel="00E02305">
                <w:rPr>
                  <w:rFonts w:ascii="Comic Sans MS" w:hAnsi="Comic Sans MS"/>
                  <w:b/>
                  <w:sz w:val="18"/>
                </w:rPr>
                <w:delText>s</w:delText>
              </w:r>
              <w:r w:rsidRPr="00500490" w:rsidDel="00E02305">
                <w:rPr>
                  <w:rFonts w:ascii="Comic Sans MS" w:hAnsi="Comic Sans MS"/>
                  <w:b/>
                  <w:sz w:val="18"/>
                </w:rPr>
                <w:delText xml:space="preserve"> suggéré</w:delText>
              </w:r>
              <w:r w:rsidDel="00E02305">
                <w:rPr>
                  <w:rFonts w:ascii="Comic Sans MS" w:hAnsi="Comic Sans MS"/>
                  <w:b/>
                  <w:sz w:val="18"/>
                </w:rPr>
                <w:delText>es</w:delText>
              </w:r>
            </w:del>
          </w:p>
          <w:p w:rsidR="006B7AC4" w:rsidDel="00E02305" w:rsidRDefault="006B7AC4">
            <w:pPr>
              <w:numPr>
                <w:ilvl w:val="0"/>
                <w:numId w:val="21"/>
                <w:numberingChange w:id="145" w:author="Animation et développement pédagogiques" w:date="2001-07-12T08:21:00Z" w:original=""/>
              </w:numPr>
              <w:rPr>
                <w:del w:id="146" w:author="GX270Base" w:date="2009-04-15T16:01:00Z"/>
                <w:rFonts w:ascii="Comic Sans MS" w:hAnsi="Comic Sans MS"/>
                <w:sz w:val="18"/>
              </w:rPr>
            </w:pPr>
            <w:del w:id="147" w:author="GX270Base" w:date="2009-04-15T16:01:00Z">
              <w:r w:rsidDel="00E02305">
                <w:rPr>
                  <w:rFonts w:ascii="Comic Sans MS" w:hAnsi="Comic Sans MS"/>
                  <w:sz w:val="18"/>
                </w:rPr>
                <w:delText>Lectures.</w:delText>
              </w:r>
            </w:del>
          </w:p>
          <w:p w:rsidR="006B7AC4" w:rsidRDefault="006B7AC4">
            <w:pPr>
              <w:numPr>
                <w:ilvl w:val="0"/>
                <w:numId w:val="21"/>
                <w:numberingChange w:id="148" w:author="Animation et développement pédagogiques" w:date="2001-07-12T08:21:00Z" w:original="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E</w:t>
            </w:r>
            <w:ins w:id="149" w:author="GX270Base" w:date="2009-04-15T16:01:00Z">
              <w:r w:rsidR="00E02305">
                <w:rPr>
                  <w:rFonts w:ascii="Comic Sans MS" w:hAnsi="Comic Sans MS"/>
                  <w:sz w:val="18"/>
                </w:rPr>
                <w:t>ffectuer des e</w:t>
              </w:r>
            </w:ins>
            <w:r>
              <w:rPr>
                <w:rFonts w:ascii="Comic Sans MS" w:hAnsi="Comic Sans MS"/>
                <w:sz w:val="18"/>
              </w:rPr>
              <w:t>xercices pratiques.</w:t>
            </w:r>
          </w:p>
          <w:p w:rsidR="006B7AC4" w:rsidRDefault="006B7AC4">
            <w:pPr>
              <w:numPr>
                <w:ilvl w:val="0"/>
                <w:numId w:val="21"/>
                <w:numberingChange w:id="150" w:author="Animation et développement pédagogiques" w:date="2001-07-12T08:21:00Z" w:original=""/>
              </w:numPr>
              <w:rPr>
                <w:rFonts w:ascii="Comic Sans MS" w:hAnsi="Comic Sans MS"/>
                <w:sz w:val="18"/>
              </w:rPr>
            </w:pPr>
            <w:del w:id="151" w:author="GX270Base" w:date="2009-04-15T16:01:00Z">
              <w:r w:rsidDel="00E02305">
                <w:rPr>
                  <w:rFonts w:ascii="Comic Sans MS" w:hAnsi="Comic Sans MS"/>
                  <w:sz w:val="18"/>
                </w:rPr>
                <w:delText xml:space="preserve">Laboratoires </w:delText>
              </w:r>
            </w:del>
            <w:ins w:id="152" w:author="GX270Base" w:date="2009-04-15T16:01:00Z">
              <w:r w:rsidR="00E02305">
                <w:rPr>
                  <w:rFonts w:ascii="Comic Sans MS" w:hAnsi="Comic Sans MS"/>
                  <w:sz w:val="18"/>
                </w:rPr>
                <w:t xml:space="preserve">Participer aux laboratoires </w:t>
              </w:r>
            </w:ins>
            <w:r>
              <w:rPr>
                <w:rFonts w:ascii="Comic Sans MS" w:hAnsi="Comic Sans MS"/>
                <w:sz w:val="18"/>
              </w:rPr>
              <w:t>d’observation et d’analyse des paramètres de gestion de mémoire.</w:t>
            </w:r>
          </w:p>
        </w:tc>
      </w:tr>
      <w:tr w:rsidR="006B7AC4" w:rsidTr="00274872">
        <w:trPr>
          <w:trHeight w:val="3104"/>
          <w:trPrChange w:id="153" w:author="GX270Base" w:date="2009-04-15T16:00:00Z">
            <w:trPr>
              <w:gridAfter w:val="0"/>
              <w:trHeight w:val="3104"/>
            </w:trPr>
          </w:trPrChange>
        </w:trPr>
        <w:tc>
          <w:tcPr>
            <w:tcW w:w="3420" w:type="dxa"/>
            <w:tcBorders>
              <w:top w:val="single" w:sz="4" w:space="0" w:color="C0C0C0"/>
              <w:left w:val="thickThinSmallGap" w:sz="24" w:space="0" w:color="C0C0C0"/>
              <w:bottom w:val="single" w:sz="4" w:space="0" w:color="C0C0C0"/>
              <w:right w:val="single" w:sz="4" w:space="0" w:color="C0C0C0"/>
            </w:tcBorders>
            <w:tcPrChange w:id="154" w:author="GX270Base" w:date="2009-04-15T16:00:00Z">
              <w:tcPr>
                <w:tcW w:w="2977" w:type="dxa"/>
                <w:gridSpan w:val="2"/>
                <w:tcBorders>
                  <w:top w:val="single" w:sz="4" w:space="0" w:color="C0C0C0"/>
                  <w:left w:val="thickThinSmallGap" w:sz="24" w:space="0" w:color="C0C0C0"/>
                  <w:bottom w:val="single" w:sz="4" w:space="0" w:color="C0C0C0"/>
                  <w:right w:val="single" w:sz="4" w:space="0" w:color="C0C0C0"/>
                </w:tcBorders>
              </w:tcPr>
            </w:tcPrChange>
          </w:tcPr>
          <w:p w:rsidR="006B7AC4" w:rsidRDefault="006B7AC4">
            <w:pPr>
              <w:pStyle w:val="lmentsfg"/>
              <w:ind w:left="394" w:hanging="270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  <w:lang w:val="fr-FR"/>
              </w:rPr>
              <w:lastRenderedPageBreak/>
              <w:t>4.</w:t>
            </w:r>
            <w:r>
              <w:rPr>
                <w:rFonts w:ascii="Comic Sans MS" w:hAnsi="Comic Sans MS"/>
                <w:sz w:val="18"/>
                <w:lang w:val="fr-FR"/>
              </w:rPr>
              <w:tab/>
              <w:t>Personnaliser l'environnement de la station de travail.</w:t>
            </w: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6" w:space="0" w:color="C0C0C0"/>
            </w:tcBorders>
            <w:tcPrChange w:id="155" w:author="GX270Base" w:date="2009-04-15T16:00:00Z">
              <w:tcPr>
                <w:tcW w:w="5846" w:type="dxa"/>
                <w:tcBorders>
                  <w:top w:val="single" w:sz="4" w:space="0" w:color="C0C0C0"/>
                  <w:left w:val="nil"/>
                  <w:bottom w:val="single" w:sz="4" w:space="0" w:color="C0C0C0"/>
                  <w:right w:val="single" w:sz="6" w:space="0" w:color="C0C0C0"/>
                </w:tcBorders>
              </w:tcPr>
            </w:tcPrChange>
          </w:tcPr>
          <w:p w:rsidR="006B7AC4" w:rsidRDefault="006B7AC4">
            <w:pPr>
              <w:pStyle w:val="criteresfg"/>
              <w:spacing w:after="0"/>
              <w:ind w:right="60"/>
              <w:rPr>
                <w:rFonts w:ascii="Comic Sans MS" w:hAnsi="Comic Sans MS"/>
                <w:sz w:val="18"/>
                <w:lang w:val="fr-FR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4.1</w:t>
            </w:r>
            <w:r>
              <w:rPr>
                <w:rFonts w:ascii="Comic Sans MS" w:hAnsi="Comic Sans MS"/>
                <w:sz w:val="18"/>
                <w:lang w:val="fr-FR"/>
              </w:rPr>
              <w:tab/>
              <w:t>Comparaison des différents types de fichiers de configuration propres au système d'exploitation.</w:t>
            </w:r>
          </w:p>
          <w:p w:rsidR="006B7AC4" w:rsidRDefault="006B7AC4">
            <w:pPr>
              <w:pStyle w:val="criteresfg"/>
              <w:spacing w:after="0"/>
              <w:ind w:right="60"/>
              <w:rPr>
                <w:rFonts w:ascii="Comic Sans MS" w:hAnsi="Comic Sans MS"/>
                <w:sz w:val="18"/>
                <w:lang w:val="fr-FR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4.2</w:t>
            </w:r>
            <w:r>
              <w:rPr>
                <w:rFonts w:ascii="Comic Sans MS" w:hAnsi="Comic Sans MS"/>
                <w:sz w:val="18"/>
                <w:lang w:val="fr-FR"/>
              </w:rPr>
              <w:tab/>
              <w:t>Utilisation correcte des commandes de configuration de base du poste de travail.</w:t>
            </w:r>
          </w:p>
          <w:p w:rsidR="006B7AC4" w:rsidRDefault="006B7AC4">
            <w:pPr>
              <w:pStyle w:val="criteresfg"/>
              <w:spacing w:after="0"/>
              <w:ind w:right="60"/>
              <w:rPr>
                <w:rFonts w:ascii="Comic Sans MS" w:hAnsi="Comic Sans MS"/>
                <w:sz w:val="18"/>
                <w:lang w:val="fr-FR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4.3</w:t>
            </w:r>
            <w:r>
              <w:rPr>
                <w:rFonts w:ascii="Comic Sans MS" w:hAnsi="Comic Sans MS"/>
                <w:sz w:val="18"/>
                <w:lang w:val="fr-FR"/>
              </w:rPr>
              <w:tab/>
              <w:t>Utilisation correcte des commandes de démarrage et de configuration des périphériques.</w:t>
            </w:r>
          </w:p>
          <w:p w:rsidR="006B7AC4" w:rsidRDefault="006B7AC4">
            <w:pPr>
              <w:pStyle w:val="criteresfg"/>
              <w:spacing w:after="0"/>
              <w:ind w:right="60"/>
              <w:rPr>
                <w:rFonts w:ascii="Comic Sans MS" w:hAnsi="Comic Sans MS"/>
                <w:sz w:val="18"/>
                <w:lang w:val="fr-FR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4.4</w:t>
            </w:r>
            <w:r>
              <w:rPr>
                <w:rFonts w:ascii="Comic Sans MS" w:hAnsi="Comic Sans MS"/>
                <w:sz w:val="18"/>
                <w:lang w:val="fr-FR"/>
              </w:rPr>
              <w:tab/>
              <w:t>Démarrage des programmes appropriés aux besoins de l'utilisatrice et de l'utilisateur.</w:t>
            </w:r>
          </w:p>
          <w:p w:rsidR="006B7AC4" w:rsidRDefault="006B7AC4">
            <w:pPr>
              <w:pStyle w:val="criteresfg"/>
              <w:spacing w:after="0"/>
              <w:ind w:right="60"/>
              <w:rPr>
                <w:rFonts w:ascii="Comic Sans MS" w:hAnsi="Comic Sans MS"/>
                <w:sz w:val="18"/>
                <w:lang w:val="fr-FR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4.5</w:t>
            </w:r>
            <w:r>
              <w:rPr>
                <w:rFonts w:ascii="Comic Sans MS" w:hAnsi="Comic Sans MS"/>
                <w:sz w:val="18"/>
                <w:lang w:val="fr-FR"/>
              </w:rPr>
              <w:tab/>
              <w:t>Adaptation des paramètres de configuration de l'environnement de travail aux exigences de l'utilisatrice et de l'utilisateur.</w:t>
            </w:r>
          </w:p>
          <w:p w:rsidR="006B7AC4" w:rsidRDefault="006B7AC4">
            <w:pPr>
              <w:pStyle w:val="criteresfg"/>
              <w:spacing w:after="0"/>
              <w:ind w:right="60"/>
              <w:rPr>
                <w:rFonts w:ascii="Comic Sans MS" w:hAnsi="Comic Sans MS"/>
                <w:sz w:val="18"/>
                <w:lang w:val="fr-FR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4.6</w:t>
            </w:r>
            <w:r>
              <w:rPr>
                <w:rFonts w:ascii="Comic Sans MS" w:hAnsi="Comic Sans MS"/>
                <w:sz w:val="18"/>
                <w:lang w:val="fr-FR"/>
              </w:rPr>
              <w:tab/>
              <w:t>Consignation précise des paramètres de personnalisation.</w:t>
            </w:r>
          </w:p>
          <w:p w:rsidR="00171284" w:rsidRDefault="00171284">
            <w:pPr>
              <w:pStyle w:val="criteresfg"/>
              <w:spacing w:after="0"/>
              <w:ind w:right="60"/>
              <w:rPr>
                <w:rFonts w:ascii="Comic Sans MS" w:hAnsi="Comic Sans MS"/>
                <w:sz w:val="18"/>
              </w:rPr>
            </w:pPr>
          </w:p>
        </w:tc>
        <w:tc>
          <w:tcPr>
            <w:tcW w:w="6048" w:type="dxa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  <w:tcPrChange w:id="156" w:author="GX270Base" w:date="2009-04-15T16:00:00Z">
              <w:tcPr>
                <w:tcW w:w="5494" w:type="dxa"/>
                <w:tcBorders>
                  <w:top w:val="single" w:sz="4" w:space="0" w:color="C0C0C0"/>
                  <w:left w:val="single" w:sz="6" w:space="0" w:color="C0C0C0"/>
                  <w:bottom w:val="single" w:sz="4" w:space="0" w:color="C0C0C0"/>
                  <w:right w:val="single" w:sz="6" w:space="0" w:color="C0C0C0"/>
                </w:tcBorders>
              </w:tcPr>
            </w:tcPrChange>
          </w:tcPr>
          <w:p w:rsidR="006B7AC4" w:rsidRDefault="006B7AC4">
            <w:pPr>
              <w:numPr>
                <w:ilvl w:val="0"/>
                <w:numId w:val="2"/>
              </w:numPr>
              <w:jc w:val="both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Configuration d'un système d'exploitation :</w:t>
            </w:r>
          </w:p>
          <w:p w:rsidR="006B7AC4" w:rsidRDefault="006B7AC4">
            <w:pPr>
              <w:numPr>
                <w:ilvl w:val="0"/>
                <w:numId w:val="4"/>
              </w:numPr>
              <w:jc w:val="both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fichiers;</w:t>
            </w:r>
          </w:p>
          <w:p w:rsidR="006B7AC4" w:rsidRDefault="006B7AC4">
            <w:pPr>
              <w:numPr>
                <w:ilvl w:val="0"/>
                <w:numId w:val="4"/>
              </w:numPr>
              <w:jc w:val="both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paramètres;</w:t>
            </w:r>
          </w:p>
          <w:p w:rsidR="006B7AC4" w:rsidRDefault="006B7AC4">
            <w:pPr>
              <w:numPr>
                <w:ilvl w:val="0"/>
                <w:numId w:val="4"/>
              </w:numPr>
              <w:jc w:val="both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commandes;</w:t>
            </w:r>
          </w:p>
          <w:p w:rsidR="006B7AC4" w:rsidRDefault="006B7AC4">
            <w:pPr>
              <w:numPr>
                <w:ilvl w:val="0"/>
                <w:numId w:val="4"/>
              </w:numPr>
              <w:jc w:val="both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droits d’utilisation.</w:t>
            </w:r>
          </w:p>
        </w:tc>
        <w:tc>
          <w:tcPr>
            <w:tcW w:w="3644" w:type="dxa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thinThickSmallGap" w:sz="24" w:space="0" w:color="C0C0C0"/>
            </w:tcBorders>
            <w:tcPrChange w:id="157" w:author="GX270Base" w:date="2009-04-15T16:00:00Z">
              <w:tcPr>
                <w:tcW w:w="2935" w:type="dxa"/>
                <w:tcBorders>
                  <w:top w:val="single" w:sz="4" w:space="0" w:color="C0C0C0"/>
                  <w:left w:val="single" w:sz="6" w:space="0" w:color="C0C0C0"/>
                  <w:bottom w:val="single" w:sz="4" w:space="0" w:color="C0C0C0"/>
                  <w:right w:val="thinThickSmallGap" w:sz="24" w:space="0" w:color="C0C0C0"/>
                </w:tcBorders>
              </w:tcPr>
            </w:tcPrChange>
          </w:tcPr>
          <w:p w:rsidR="00E02305" w:rsidRPr="00E02305" w:rsidRDefault="006B7AC4" w:rsidP="00274872">
            <w:pPr>
              <w:numPr>
                <w:ilvl w:val="0"/>
                <w:numId w:val="27"/>
              </w:numPr>
              <w:rPr>
                <w:ins w:id="158" w:author="GX270Base" w:date="2009-04-15T16:01:00Z"/>
                <w:rFonts w:ascii="Comic Sans MS" w:hAnsi="Comic Sans MS"/>
                <w:sz w:val="18"/>
              </w:rPr>
            </w:pPr>
            <w:del w:id="159" w:author="GX270Base" w:date="2009-04-15T16:01:00Z">
              <w:r w:rsidRPr="00500490" w:rsidDel="00E02305">
                <w:rPr>
                  <w:rFonts w:ascii="Comic Sans MS" w:hAnsi="Comic Sans MS"/>
                  <w:b/>
                  <w:sz w:val="18"/>
                </w:rPr>
                <w:delText>Activité</w:delText>
              </w:r>
              <w:r w:rsidDel="00E02305">
                <w:rPr>
                  <w:rFonts w:ascii="Comic Sans MS" w:hAnsi="Comic Sans MS"/>
                  <w:b/>
                  <w:sz w:val="18"/>
                </w:rPr>
                <w:delText>s</w:delText>
              </w:r>
              <w:r w:rsidRPr="00500490" w:rsidDel="00E02305">
                <w:rPr>
                  <w:rFonts w:ascii="Comic Sans MS" w:hAnsi="Comic Sans MS"/>
                  <w:b/>
                  <w:sz w:val="18"/>
                </w:rPr>
                <w:delText xml:space="preserve"> suggéré</w:delText>
              </w:r>
              <w:r w:rsidDel="00E02305">
                <w:rPr>
                  <w:rFonts w:ascii="Comic Sans MS" w:hAnsi="Comic Sans MS"/>
                  <w:b/>
                  <w:sz w:val="18"/>
                </w:rPr>
                <w:delText>es</w:delText>
              </w:r>
            </w:del>
            <w:ins w:id="160" w:author="GX270Base" w:date="2009-04-15T16:01:00Z">
              <w:r w:rsidR="00E02305" w:rsidRPr="00E02305">
                <w:rPr>
                  <w:rFonts w:ascii="Comic Sans MS" w:hAnsi="Comic Sans MS"/>
                  <w:sz w:val="18"/>
                </w:rPr>
                <w:t>Faire des lectures en lien avec les concepts et la théorie</w:t>
              </w:r>
              <w:r w:rsidR="00E02305">
                <w:rPr>
                  <w:rFonts w:ascii="Comic Sans MS" w:hAnsi="Comic Sans MS"/>
                  <w:sz w:val="18"/>
                </w:rPr>
                <w:t>.</w:t>
              </w:r>
            </w:ins>
          </w:p>
          <w:p w:rsidR="006B7AC4" w:rsidDel="00E02305" w:rsidRDefault="006B7AC4">
            <w:pPr>
              <w:numPr>
                <w:ilvl w:val="0"/>
                <w:numId w:val="21"/>
                <w:numberingChange w:id="161" w:author="Animation et développement pédagogiques" w:date="2001-07-12T08:21:00Z" w:original=""/>
              </w:numPr>
              <w:rPr>
                <w:del w:id="162" w:author="GX270Base" w:date="2009-04-15T16:01:00Z"/>
                <w:rFonts w:ascii="Comic Sans MS" w:hAnsi="Comic Sans MS"/>
                <w:sz w:val="18"/>
              </w:rPr>
            </w:pPr>
            <w:del w:id="163" w:author="GX270Base" w:date="2009-04-15T16:01:00Z">
              <w:r w:rsidDel="00E02305">
                <w:rPr>
                  <w:rFonts w:ascii="Comic Sans MS" w:hAnsi="Comic Sans MS"/>
                  <w:sz w:val="18"/>
                </w:rPr>
                <w:delText>Lectures.</w:delText>
              </w:r>
            </w:del>
          </w:p>
          <w:p w:rsidR="006B7AC4" w:rsidRDefault="006B7AC4">
            <w:pPr>
              <w:numPr>
                <w:ilvl w:val="0"/>
                <w:numId w:val="21"/>
                <w:numberingChange w:id="164" w:author="Animation et développement pédagogiques" w:date="2001-07-12T08:21:00Z" w:original="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E</w:t>
            </w:r>
            <w:ins w:id="165" w:author="GX270Base" w:date="2009-04-15T16:01:00Z">
              <w:r w:rsidR="00E02305">
                <w:rPr>
                  <w:rFonts w:ascii="Comic Sans MS" w:hAnsi="Comic Sans MS"/>
                  <w:sz w:val="18"/>
                </w:rPr>
                <w:t>ffectuer des e</w:t>
              </w:r>
            </w:ins>
            <w:r>
              <w:rPr>
                <w:rFonts w:ascii="Comic Sans MS" w:hAnsi="Comic Sans MS"/>
                <w:sz w:val="18"/>
              </w:rPr>
              <w:t>xercices pratiques.</w:t>
            </w:r>
          </w:p>
          <w:p w:rsidR="006B7AC4" w:rsidRDefault="006B7AC4">
            <w:pPr>
              <w:numPr>
                <w:ilvl w:val="0"/>
                <w:numId w:val="21"/>
                <w:numberingChange w:id="166" w:author="Animation et développement pédagogiques" w:date="2001-07-12T08:21:00Z" w:original=""/>
              </w:numPr>
              <w:rPr>
                <w:rFonts w:ascii="Comic Sans MS" w:hAnsi="Comic Sans MS"/>
                <w:sz w:val="18"/>
              </w:rPr>
            </w:pPr>
            <w:del w:id="167" w:author="GX270Base" w:date="2009-04-15T16:01:00Z">
              <w:r w:rsidDel="00E02305">
                <w:rPr>
                  <w:rFonts w:ascii="Comic Sans MS" w:hAnsi="Comic Sans MS"/>
                  <w:sz w:val="18"/>
                </w:rPr>
                <w:delText xml:space="preserve">Laboratoires </w:delText>
              </w:r>
            </w:del>
            <w:ins w:id="168" w:author="GX270Base" w:date="2009-04-15T16:01:00Z">
              <w:r w:rsidR="00E02305">
                <w:rPr>
                  <w:rFonts w:ascii="Comic Sans MS" w:hAnsi="Comic Sans MS"/>
                  <w:sz w:val="18"/>
                </w:rPr>
                <w:t xml:space="preserve">Participer aux laboratoires </w:t>
              </w:r>
            </w:ins>
            <w:r>
              <w:rPr>
                <w:rFonts w:ascii="Comic Sans MS" w:hAnsi="Comic Sans MS"/>
                <w:sz w:val="18"/>
              </w:rPr>
              <w:t>pratiques utilisant différentes configurations.</w:t>
            </w:r>
          </w:p>
        </w:tc>
      </w:tr>
      <w:tr w:rsidR="006B7AC4">
        <w:tblPrEx>
          <w:tblBorders>
            <w:bottom w:val="single" w:sz="6" w:space="0" w:color="C0C0C0"/>
          </w:tblBorders>
        </w:tblPrEx>
        <w:trPr>
          <w:cantSplit/>
        </w:trPr>
        <w:tc>
          <w:tcPr>
            <w:tcW w:w="17252" w:type="dxa"/>
            <w:gridSpan w:val="5"/>
            <w:tcBorders>
              <w:top w:val="single" w:sz="6" w:space="0" w:color="C0C0C0"/>
              <w:left w:val="thickThinSmallGap" w:sz="24" w:space="0" w:color="C0C0C0"/>
              <w:bottom w:val="single" w:sz="6" w:space="0" w:color="C0C0C0"/>
              <w:right w:val="thinThickSmallGap" w:sz="24" w:space="0" w:color="C0C0C0"/>
            </w:tcBorders>
            <w:shd w:val="clear" w:color="auto" w:fill="E0E0E0"/>
          </w:tcPr>
          <w:p w:rsidR="006B7AC4" w:rsidRDefault="006B7AC4">
            <w:pPr>
              <w:pStyle w:val="En-tte"/>
              <w:tabs>
                <w:tab w:val="clear" w:pos="4320"/>
                <w:tab w:val="clear" w:pos="8640"/>
              </w:tabs>
              <w:rPr>
                <w:rFonts w:ascii="Comic Sans MS" w:hAnsi="Comic Sans MS"/>
                <w:b/>
                <w:bCs/>
                <w:i/>
                <w:sz w:val="18"/>
                <w:lang w:val="fr-FR"/>
              </w:rPr>
            </w:pPr>
            <w:r>
              <w:rPr>
                <w:rFonts w:ascii="Comic Sans MS" w:hAnsi="Comic Sans MS"/>
                <w:b/>
                <w:bCs/>
                <w:lang w:val="fr-FR"/>
              </w:rPr>
              <w:t>Installer des éléments physiques et logiques dans une station de travail (016R)</w:t>
            </w:r>
            <w:r w:rsidR="00274872">
              <w:rPr>
                <w:rFonts w:ascii="Comic Sans MS" w:hAnsi="Comic Sans MS"/>
                <w:b/>
                <w:bCs/>
                <w:lang w:val="fr-FR"/>
              </w:rPr>
              <w:t>.</w:t>
            </w:r>
          </w:p>
        </w:tc>
      </w:tr>
      <w:tr w:rsidR="006B7AC4" w:rsidTr="00274872">
        <w:trPr>
          <w:tblHeader/>
          <w:ins w:id="169" w:author="Chrisitane Gauthier" w:date="2007-04-12T08:51:00Z"/>
          <w:trPrChange w:id="170" w:author="GX270Base" w:date="2009-04-15T16:01:00Z">
            <w:trPr>
              <w:gridAfter w:val="0"/>
              <w:tblHeader/>
            </w:trPr>
          </w:trPrChange>
        </w:trPr>
        <w:tc>
          <w:tcPr>
            <w:tcW w:w="3420" w:type="dxa"/>
            <w:tcBorders>
              <w:top w:val="single" w:sz="4" w:space="0" w:color="C0C0C0"/>
              <w:left w:val="thickThinSmallGap" w:sz="2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vAlign w:val="center"/>
            <w:tcPrChange w:id="171" w:author="GX270Base" w:date="2009-04-15T16:01:00Z">
              <w:tcPr>
                <w:tcW w:w="2977" w:type="dxa"/>
                <w:gridSpan w:val="2"/>
                <w:tcBorders>
                  <w:top w:val="single" w:sz="4" w:space="0" w:color="C0C0C0"/>
                  <w:left w:val="thickThinSmallGap" w:sz="24" w:space="0" w:color="C0C0C0"/>
                  <w:bottom w:val="single" w:sz="4" w:space="0" w:color="C0C0C0"/>
                  <w:right w:val="single" w:sz="4" w:space="0" w:color="C0C0C0"/>
                </w:tcBorders>
                <w:shd w:val="clear" w:color="auto" w:fill="E0E0E0"/>
                <w:vAlign w:val="center"/>
              </w:tcPr>
            </w:tcPrChange>
          </w:tcPr>
          <w:p w:rsidR="006B7AC4" w:rsidRDefault="006B7AC4">
            <w:pPr>
              <w:numPr>
                <w:ins w:id="172" w:author="Chrisitane Gauthier" w:date="2007-04-12T08:51:00Z"/>
              </w:numPr>
              <w:spacing w:before="40" w:after="40"/>
              <w:ind w:left="394" w:hanging="270"/>
              <w:jc w:val="center"/>
              <w:rPr>
                <w:ins w:id="173" w:author="Chrisitane Gauthier" w:date="2007-04-12T08:51:00Z"/>
                <w:rFonts w:ascii="Comic Sans MS" w:hAnsi="Comic Sans MS"/>
                <w:b/>
                <w:i/>
                <w:sz w:val="18"/>
              </w:rPr>
            </w:pPr>
            <w:ins w:id="174" w:author="Chrisitane Gauthier" w:date="2007-04-12T08:51:00Z">
              <w:r>
                <w:rPr>
                  <w:rFonts w:ascii="Comic Sans MS" w:hAnsi="Comic Sans MS"/>
                  <w:b/>
                  <w:i/>
                  <w:sz w:val="18"/>
                </w:rPr>
                <w:t>Les éléments de compétence</w:t>
              </w:r>
            </w:ins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6" w:space="0" w:color="C0C0C0"/>
            </w:tcBorders>
            <w:shd w:val="clear" w:color="auto" w:fill="E0E0E0"/>
            <w:vAlign w:val="center"/>
            <w:tcPrChange w:id="175" w:author="GX270Base" w:date="2009-04-15T16:01:00Z">
              <w:tcPr>
                <w:tcW w:w="5846" w:type="dxa"/>
                <w:tcBorders>
                  <w:top w:val="single" w:sz="4" w:space="0" w:color="C0C0C0"/>
                  <w:left w:val="nil"/>
                  <w:bottom w:val="single" w:sz="4" w:space="0" w:color="C0C0C0"/>
                  <w:right w:val="single" w:sz="6" w:space="0" w:color="C0C0C0"/>
                </w:tcBorders>
                <w:shd w:val="clear" w:color="auto" w:fill="E0E0E0"/>
                <w:vAlign w:val="center"/>
              </w:tcPr>
            </w:tcPrChange>
          </w:tcPr>
          <w:p w:rsidR="006B7AC4" w:rsidRDefault="006B7AC4">
            <w:pPr>
              <w:numPr>
                <w:ins w:id="176" w:author="Chrisitane Gauthier" w:date="2007-04-12T08:51:00Z"/>
              </w:numPr>
              <w:spacing w:before="40" w:after="40"/>
              <w:jc w:val="center"/>
              <w:rPr>
                <w:ins w:id="177" w:author="Chrisitane Gauthier" w:date="2007-04-12T08:51:00Z"/>
                <w:rFonts w:ascii="Comic Sans MS" w:hAnsi="Comic Sans MS"/>
                <w:b/>
                <w:i/>
                <w:sz w:val="18"/>
              </w:rPr>
            </w:pPr>
            <w:ins w:id="178" w:author="Chrisitane Gauthier" w:date="2007-04-12T08:51:00Z">
              <w:r>
                <w:rPr>
                  <w:rFonts w:ascii="Comic Sans MS" w:hAnsi="Comic Sans MS"/>
                  <w:b/>
                  <w:i/>
                  <w:sz w:val="18"/>
                </w:rPr>
                <w:t>Critères de performance</w:t>
              </w:r>
            </w:ins>
          </w:p>
        </w:tc>
        <w:tc>
          <w:tcPr>
            <w:tcW w:w="6048" w:type="dxa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  <w:shd w:val="clear" w:color="auto" w:fill="E0E0E0"/>
            <w:vAlign w:val="center"/>
            <w:tcPrChange w:id="179" w:author="GX270Base" w:date="2009-04-15T16:01:00Z">
              <w:tcPr>
                <w:tcW w:w="5494" w:type="dxa"/>
                <w:tcBorders>
                  <w:top w:val="single" w:sz="4" w:space="0" w:color="C0C0C0"/>
                  <w:left w:val="single" w:sz="6" w:space="0" w:color="C0C0C0"/>
                  <w:bottom w:val="single" w:sz="4" w:space="0" w:color="C0C0C0"/>
                  <w:right w:val="single" w:sz="6" w:space="0" w:color="C0C0C0"/>
                </w:tcBorders>
                <w:shd w:val="clear" w:color="auto" w:fill="E0E0E0"/>
                <w:vAlign w:val="center"/>
              </w:tcPr>
            </w:tcPrChange>
          </w:tcPr>
          <w:p w:rsidR="006B7AC4" w:rsidRDefault="006B7AC4">
            <w:pPr>
              <w:numPr>
                <w:ins w:id="180" w:author="Chrisitane Gauthier" w:date="2007-04-12T08:51:00Z"/>
              </w:numPr>
              <w:spacing w:before="40" w:after="40"/>
              <w:jc w:val="center"/>
              <w:rPr>
                <w:ins w:id="181" w:author="Chrisitane Gauthier" w:date="2007-04-12T08:51:00Z"/>
                <w:rFonts w:ascii="Comic Sans MS" w:hAnsi="Comic Sans MS"/>
                <w:b/>
                <w:i/>
                <w:sz w:val="18"/>
              </w:rPr>
            </w:pPr>
            <w:ins w:id="182" w:author="Chrisitane Gauthier" w:date="2007-04-12T08:51:00Z">
              <w:r>
                <w:rPr>
                  <w:rFonts w:ascii="Comic Sans MS" w:hAnsi="Comic Sans MS"/>
                  <w:b/>
                  <w:i/>
                  <w:sz w:val="18"/>
                </w:rPr>
                <w:t xml:space="preserve">Éléments de </w:t>
              </w:r>
              <w:proofErr w:type="gramStart"/>
              <w:r>
                <w:rPr>
                  <w:rFonts w:ascii="Comic Sans MS" w:hAnsi="Comic Sans MS"/>
                  <w:b/>
                  <w:i/>
                  <w:sz w:val="18"/>
                </w:rPr>
                <w:t>connaissances</w:t>
              </w:r>
              <w:proofErr w:type="gramEnd"/>
              <w:r>
                <w:rPr>
                  <w:rFonts w:ascii="Comic Sans MS" w:hAnsi="Comic Sans MS"/>
                  <w:b/>
                  <w:i/>
                  <w:sz w:val="18"/>
                </w:rPr>
                <w:br/>
                <w:t>(concepts, approches disciplinaires, méthodologies, etc.)</w:t>
              </w:r>
            </w:ins>
          </w:p>
        </w:tc>
        <w:tc>
          <w:tcPr>
            <w:tcW w:w="3644" w:type="dxa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thinThickSmallGap" w:sz="24" w:space="0" w:color="C0C0C0"/>
            </w:tcBorders>
            <w:shd w:val="clear" w:color="auto" w:fill="E0E0E0"/>
            <w:vAlign w:val="center"/>
            <w:tcPrChange w:id="183" w:author="GX270Base" w:date="2009-04-15T16:01:00Z">
              <w:tcPr>
                <w:tcW w:w="2935" w:type="dxa"/>
                <w:tcBorders>
                  <w:top w:val="single" w:sz="4" w:space="0" w:color="C0C0C0"/>
                  <w:left w:val="single" w:sz="6" w:space="0" w:color="C0C0C0"/>
                  <w:bottom w:val="single" w:sz="4" w:space="0" w:color="C0C0C0"/>
                  <w:right w:val="thinThickSmallGap" w:sz="24" w:space="0" w:color="C0C0C0"/>
                </w:tcBorders>
                <w:shd w:val="clear" w:color="auto" w:fill="E0E0E0"/>
                <w:vAlign w:val="center"/>
              </w:tcPr>
            </w:tcPrChange>
          </w:tcPr>
          <w:p w:rsidR="006B7AC4" w:rsidRDefault="006B7AC4">
            <w:pPr>
              <w:numPr>
                <w:ins w:id="184" w:author="Chrisitane Gauthier" w:date="2007-04-12T08:51:00Z"/>
              </w:numPr>
              <w:spacing w:before="40" w:after="40"/>
              <w:jc w:val="center"/>
              <w:rPr>
                <w:ins w:id="185" w:author="Chrisitane Gauthier" w:date="2007-04-12T08:51:00Z"/>
                <w:rFonts w:ascii="Comic Sans MS" w:hAnsi="Comic Sans MS"/>
                <w:b/>
                <w:i/>
                <w:sz w:val="18"/>
              </w:rPr>
            </w:pPr>
            <w:ins w:id="186" w:author="Chrisitane Gauthier" w:date="2007-04-12T08:51:00Z">
              <w:r>
                <w:rPr>
                  <w:rFonts w:ascii="Comic Sans MS" w:hAnsi="Comic Sans MS"/>
                  <w:b/>
                  <w:i/>
                  <w:sz w:val="18"/>
                </w:rPr>
                <w:t>Activités d'apprentissage</w:t>
              </w:r>
            </w:ins>
            <w:ins w:id="187" w:author="GX270Base" w:date="2009-04-15T16:02:00Z">
              <w:r w:rsidR="00E02305">
                <w:rPr>
                  <w:rFonts w:ascii="Comic Sans MS" w:hAnsi="Comic Sans MS"/>
                  <w:b/>
                  <w:i/>
                  <w:sz w:val="18"/>
                </w:rPr>
                <w:t xml:space="preserve"> suggérées </w:t>
              </w:r>
            </w:ins>
            <w:ins w:id="188" w:author="Chrisitane Gauthier" w:date="2007-04-12T08:51:00Z">
              <w:r>
                <w:rPr>
                  <w:rFonts w:ascii="Comic Sans MS" w:hAnsi="Comic Sans MS"/>
                  <w:b/>
                  <w:i/>
                  <w:sz w:val="18"/>
                </w:rPr>
                <w:br/>
                <w:t>(faites par l'élève)</w:t>
              </w:r>
            </w:ins>
          </w:p>
        </w:tc>
      </w:tr>
      <w:tr w:rsidR="006B7AC4" w:rsidTr="00274872">
        <w:trPr>
          <w:trPrChange w:id="189" w:author="GX270Base" w:date="2009-04-15T16:01:00Z">
            <w:trPr>
              <w:gridAfter w:val="0"/>
            </w:trPr>
          </w:trPrChange>
        </w:trPr>
        <w:tc>
          <w:tcPr>
            <w:tcW w:w="3420" w:type="dxa"/>
            <w:tcBorders>
              <w:top w:val="single" w:sz="4" w:space="0" w:color="C0C0C0"/>
              <w:left w:val="thickThinSmallGap" w:sz="24" w:space="0" w:color="C0C0C0"/>
              <w:bottom w:val="single" w:sz="4" w:space="0" w:color="C0C0C0"/>
              <w:right w:val="single" w:sz="4" w:space="0" w:color="C0C0C0"/>
            </w:tcBorders>
            <w:tcPrChange w:id="190" w:author="GX270Base" w:date="2009-04-15T16:01:00Z">
              <w:tcPr>
                <w:tcW w:w="2977" w:type="dxa"/>
                <w:gridSpan w:val="2"/>
                <w:tcBorders>
                  <w:top w:val="single" w:sz="4" w:space="0" w:color="C0C0C0"/>
                  <w:left w:val="thickThinSmallGap" w:sz="24" w:space="0" w:color="C0C0C0"/>
                  <w:bottom w:val="single" w:sz="4" w:space="0" w:color="C0C0C0"/>
                  <w:right w:val="single" w:sz="4" w:space="0" w:color="C0C0C0"/>
                </w:tcBorders>
              </w:tcPr>
            </w:tcPrChange>
          </w:tcPr>
          <w:p w:rsidR="006B7AC4" w:rsidRDefault="006B7AC4">
            <w:pPr>
              <w:pStyle w:val="lmentsfg"/>
              <w:rPr>
                <w:rFonts w:ascii="Comic Sans MS" w:hAnsi="Comic Sans MS"/>
                <w:sz w:val="18"/>
                <w:lang w:val="fr-FR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6.</w:t>
            </w:r>
            <w:r>
              <w:rPr>
                <w:rFonts w:ascii="Comic Sans MS" w:hAnsi="Comic Sans MS"/>
                <w:sz w:val="18"/>
                <w:lang w:val="fr-FR"/>
              </w:rPr>
              <w:tab/>
              <w:t>Installer des éléments logiques.</w:t>
            </w: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6" w:space="0" w:color="C0C0C0"/>
            </w:tcBorders>
            <w:tcPrChange w:id="191" w:author="GX270Base" w:date="2009-04-15T16:01:00Z">
              <w:tcPr>
                <w:tcW w:w="5846" w:type="dxa"/>
                <w:tcBorders>
                  <w:top w:val="single" w:sz="4" w:space="0" w:color="C0C0C0"/>
                  <w:left w:val="nil"/>
                  <w:bottom w:val="single" w:sz="4" w:space="0" w:color="C0C0C0"/>
                  <w:right w:val="single" w:sz="6" w:space="0" w:color="C0C0C0"/>
                </w:tcBorders>
              </w:tcPr>
            </w:tcPrChange>
          </w:tcPr>
          <w:p w:rsidR="006B7AC4" w:rsidRDefault="006B7AC4">
            <w:pPr>
              <w:pStyle w:val="criteresfg"/>
              <w:spacing w:after="0"/>
              <w:rPr>
                <w:rFonts w:ascii="Comic Sans MS" w:hAnsi="Comic Sans MS"/>
                <w:sz w:val="18"/>
                <w:lang w:val="fr-FR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6.1</w:t>
            </w:r>
            <w:r>
              <w:rPr>
                <w:rFonts w:ascii="Comic Sans MS" w:hAnsi="Comic Sans MS"/>
                <w:sz w:val="18"/>
                <w:lang w:val="fr-FR"/>
              </w:rPr>
              <w:tab/>
              <w:t>Interprétation judicieuse de l'information technique.</w:t>
            </w:r>
          </w:p>
          <w:p w:rsidR="006B7AC4" w:rsidRDefault="006B7AC4">
            <w:pPr>
              <w:pStyle w:val="criteresfg"/>
              <w:spacing w:after="0"/>
              <w:rPr>
                <w:rFonts w:ascii="Comic Sans MS" w:hAnsi="Comic Sans MS"/>
                <w:sz w:val="18"/>
                <w:lang w:val="fr-FR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6.2</w:t>
            </w:r>
            <w:r>
              <w:rPr>
                <w:rFonts w:ascii="Comic Sans MS" w:hAnsi="Comic Sans MS"/>
                <w:sz w:val="18"/>
                <w:lang w:val="fr-FR"/>
              </w:rPr>
              <w:tab/>
              <w:t>Démarrage approprié de l'installation.</w:t>
            </w:r>
          </w:p>
          <w:p w:rsidR="006B7AC4" w:rsidRDefault="006B7AC4">
            <w:pPr>
              <w:pStyle w:val="criteresfg"/>
              <w:spacing w:after="0"/>
              <w:rPr>
                <w:rFonts w:ascii="Comic Sans MS" w:hAnsi="Comic Sans MS"/>
                <w:sz w:val="18"/>
                <w:lang w:val="fr-FR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6.3</w:t>
            </w:r>
            <w:r>
              <w:rPr>
                <w:rFonts w:ascii="Comic Sans MS" w:hAnsi="Comic Sans MS"/>
                <w:sz w:val="18"/>
                <w:lang w:val="fr-FR"/>
              </w:rPr>
              <w:tab/>
              <w:t>Choix des paramètres d'installation en fonction de l'environnement du poste.</w:t>
            </w:r>
          </w:p>
          <w:p w:rsidR="006B7AC4" w:rsidRDefault="006B7AC4">
            <w:pPr>
              <w:pStyle w:val="criteresfg"/>
              <w:spacing w:after="0"/>
              <w:rPr>
                <w:rFonts w:ascii="Comic Sans MS" w:hAnsi="Comic Sans MS"/>
                <w:sz w:val="18"/>
                <w:lang w:val="fr-FR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6.4</w:t>
            </w:r>
            <w:r>
              <w:rPr>
                <w:rFonts w:ascii="Comic Sans MS" w:hAnsi="Comic Sans MS"/>
                <w:sz w:val="18"/>
                <w:lang w:val="fr-FR"/>
              </w:rPr>
              <w:tab/>
              <w:t>Vérification approprié du fonctionnement de l'élément.</w:t>
            </w:r>
          </w:p>
          <w:p w:rsidR="006B7AC4" w:rsidRDefault="006B7AC4">
            <w:pPr>
              <w:pStyle w:val="criteresfg"/>
              <w:spacing w:after="0"/>
              <w:rPr>
                <w:rFonts w:ascii="Comic Sans MS" w:hAnsi="Comic Sans MS"/>
                <w:sz w:val="18"/>
                <w:lang w:val="fr-FR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6.5</w:t>
            </w:r>
            <w:r>
              <w:rPr>
                <w:rFonts w:ascii="Comic Sans MS" w:hAnsi="Comic Sans MS"/>
                <w:sz w:val="18"/>
                <w:lang w:val="fr-FR"/>
              </w:rPr>
              <w:tab/>
              <w:t>Personnalisation de l'élément appropriée aux besoins de l</w:t>
            </w:r>
            <w:r>
              <w:rPr>
                <w:rFonts w:ascii="Comic Sans MS" w:hAnsi="Comic Sans MS"/>
                <w:sz w:val="18"/>
              </w:rPr>
              <w:t>’</w:t>
            </w:r>
            <w:r>
              <w:rPr>
                <w:rFonts w:ascii="Comic Sans MS" w:hAnsi="Comic Sans MS"/>
                <w:sz w:val="18"/>
                <w:lang w:val="fr-FR"/>
              </w:rPr>
              <w:t>utilisatrice et de l'utilisateur.</w:t>
            </w:r>
          </w:p>
          <w:p w:rsidR="00171284" w:rsidRDefault="00171284">
            <w:pPr>
              <w:pStyle w:val="criteresfg"/>
              <w:spacing w:after="0"/>
              <w:rPr>
                <w:rFonts w:ascii="Comic Sans MS" w:hAnsi="Comic Sans MS"/>
                <w:sz w:val="18"/>
                <w:lang w:val="fr-FR"/>
              </w:rPr>
            </w:pPr>
          </w:p>
        </w:tc>
        <w:tc>
          <w:tcPr>
            <w:tcW w:w="6048" w:type="dxa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  <w:tcPrChange w:id="192" w:author="GX270Base" w:date="2009-04-15T16:01:00Z">
              <w:tcPr>
                <w:tcW w:w="5494" w:type="dxa"/>
                <w:tcBorders>
                  <w:top w:val="single" w:sz="4" w:space="0" w:color="C0C0C0"/>
                  <w:left w:val="single" w:sz="6" w:space="0" w:color="C0C0C0"/>
                  <w:bottom w:val="single" w:sz="4" w:space="0" w:color="C0C0C0"/>
                  <w:right w:val="single" w:sz="6" w:space="0" w:color="C0C0C0"/>
                </w:tcBorders>
              </w:tcPr>
            </w:tcPrChange>
          </w:tcPr>
          <w:p w:rsidR="006B7AC4" w:rsidRDefault="006B7AC4">
            <w:pPr>
              <w:pStyle w:val="1"/>
              <w:widowControl/>
              <w:numPr>
                <w:ilvl w:val="0"/>
                <w:numId w:val="2"/>
              </w:numPr>
              <w:autoSpaceDE/>
              <w:autoSpaceDN/>
              <w:adjustRightInd/>
              <w:rPr>
                <w:rFonts w:ascii="Comic Sans MS" w:hAnsi="Comic Sans MS"/>
                <w:sz w:val="18"/>
                <w:lang w:val="fr-CA"/>
              </w:rPr>
            </w:pPr>
            <w:r>
              <w:rPr>
                <w:rFonts w:ascii="Comic Sans MS" w:hAnsi="Comic Sans MS"/>
                <w:sz w:val="18"/>
                <w:lang w:val="fr-CA"/>
              </w:rPr>
              <w:t>Démarche d'installation d'un système d'exploitation :</w:t>
            </w:r>
          </w:p>
          <w:p w:rsidR="006B7AC4" w:rsidRDefault="006B7AC4">
            <w:pPr>
              <w:numPr>
                <w:ilvl w:val="0"/>
                <w:numId w:val="4"/>
              </w:numPr>
              <w:jc w:val="both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planification;</w:t>
            </w:r>
          </w:p>
          <w:p w:rsidR="006B7AC4" w:rsidRDefault="006B7AC4">
            <w:pPr>
              <w:numPr>
                <w:ilvl w:val="0"/>
                <w:numId w:val="4"/>
              </w:numPr>
              <w:jc w:val="both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consignation de la configuration initiale;</w:t>
            </w:r>
          </w:p>
          <w:p w:rsidR="006B7AC4" w:rsidRDefault="006B7AC4">
            <w:pPr>
              <w:numPr>
                <w:ilvl w:val="0"/>
                <w:numId w:val="4"/>
              </w:numPr>
              <w:jc w:val="both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prise de copies de sécurité;</w:t>
            </w:r>
          </w:p>
          <w:p w:rsidR="006B7AC4" w:rsidRDefault="006B7AC4">
            <w:pPr>
              <w:numPr>
                <w:ilvl w:val="0"/>
                <w:numId w:val="4"/>
              </w:numPr>
              <w:jc w:val="both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choix des paramètres de configuration;</w:t>
            </w:r>
          </w:p>
          <w:p w:rsidR="006B7AC4" w:rsidRDefault="006B7AC4">
            <w:pPr>
              <w:numPr>
                <w:ilvl w:val="0"/>
                <w:numId w:val="4"/>
              </w:numPr>
              <w:jc w:val="both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disquette de démarrage;</w:t>
            </w:r>
          </w:p>
          <w:p w:rsidR="006B7AC4" w:rsidRDefault="006B7AC4">
            <w:pPr>
              <w:numPr>
                <w:ilvl w:val="0"/>
                <w:numId w:val="4"/>
              </w:numPr>
              <w:jc w:val="both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tests;</w:t>
            </w:r>
          </w:p>
          <w:p w:rsidR="006B7AC4" w:rsidRDefault="006B7AC4">
            <w:pPr>
              <w:numPr>
                <w:ilvl w:val="0"/>
                <w:numId w:val="4"/>
              </w:numPr>
              <w:jc w:val="both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consignation de la configuration finale.</w:t>
            </w:r>
          </w:p>
          <w:p w:rsidR="006B7AC4" w:rsidRDefault="006B7AC4">
            <w:pPr>
              <w:numPr>
                <w:ilvl w:val="0"/>
                <w:numId w:val="2"/>
              </w:numPr>
              <w:jc w:val="both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Distinction entre installation et mise à jour.</w:t>
            </w:r>
          </w:p>
        </w:tc>
        <w:tc>
          <w:tcPr>
            <w:tcW w:w="3644" w:type="dxa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thinThickSmallGap" w:sz="24" w:space="0" w:color="C0C0C0"/>
            </w:tcBorders>
            <w:tcPrChange w:id="193" w:author="GX270Base" w:date="2009-04-15T16:01:00Z">
              <w:tcPr>
                <w:tcW w:w="2935" w:type="dxa"/>
                <w:tcBorders>
                  <w:top w:val="single" w:sz="4" w:space="0" w:color="C0C0C0"/>
                  <w:left w:val="single" w:sz="6" w:space="0" w:color="C0C0C0"/>
                  <w:bottom w:val="single" w:sz="4" w:space="0" w:color="C0C0C0"/>
                  <w:right w:val="thinThickSmallGap" w:sz="24" w:space="0" w:color="C0C0C0"/>
                </w:tcBorders>
              </w:tcPr>
            </w:tcPrChange>
          </w:tcPr>
          <w:p w:rsidR="006B7AC4" w:rsidRPr="00500490" w:rsidDel="00E02305" w:rsidRDefault="006B7AC4">
            <w:pPr>
              <w:rPr>
                <w:del w:id="194" w:author="GX270Base" w:date="2009-04-15T16:02:00Z"/>
                <w:rFonts w:ascii="Comic Sans MS" w:hAnsi="Comic Sans MS"/>
                <w:b/>
                <w:sz w:val="18"/>
              </w:rPr>
            </w:pPr>
            <w:del w:id="195" w:author="GX270Base" w:date="2009-04-15T16:02:00Z">
              <w:r w:rsidRPr="00500490" w:rsidDel="00E02305">
                <w:rPr>
                  <w:rFonts w:ascii="Comic Sans MS" w:hAnsi="Comic Sans MS"/>
                  <w:b/>
                  <w:sz w:val="18"/>
                </w:rPr>
                <w:delText>Activité suggéré</w:delText>
              </w:r>
              <w:r w:rsidDel="00E02305">
                <w:rPr>
                  <w:rFonts w:ascii="Comic Sans MS" w:hAnsi="Comic Sans MS"/>
                  <w:b/>
                  <w:sz w:val="18"/>
                </w:rPr>
                <w:delText>e</w:delText>
              </w:r>
            </w:del>
          </w:p>
          <w:p w:rsidR="006B7AC4" w:rsidRDefault="006B7AC4">
            <w:pPr>
              <w:numPr>
                <w:ilvl w:val="0"/>
                <w:numId w:val="21"/>
                <w:numberingChange w:id="196" w:author="Animation et développement pédagogiques" w:date="2001-07-12T08:21:00Z" w:original="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En laboratoire pratique:</w:t>
            </w:r>
          </w:p>
          <w:p w:rsidR="006B7AC4" w:rsidRDefault="00E02305">
            <w:pPr>
              <w:numPr>
                <w:ilvl w:val="0"/>
                <w:numId w:val="23"/>
                <w:numberingChange w:id="197" w:author="Animation et développement pédagogiques" w:date="2001-07-12T08:21:00Z" w:original=""/>
              </w:numPr>
              <w:tabs>
                <w:tab w:val="clear" w:pos="864"/>
                <w:tab w:val="left" w:pos="758"/>
              </w:tabs>
              <w:ind w:left="760" w:hanging="400"/>
              <w:rPr>
                <w:rFonts w:ascii="Comic Sans MS" w:hAnsi="Comic Sans MS"/>
                <w:sz w:val="18"/>
              </w:rPr>
            </w:pPr>
            <w:ins w:id="198" w:author="GX270Base" w:date="2009-04-15T16:02:00Z">
              <w:r>
                <w:rPr>
                  <w:rFonts w:ascii="Comic Sans MS" w:hAnsi="Comic Sans MS"/>
                  <w:sz w:val="18"/>
                </w:rPr>
                <w:t>procéder à l’</w:t>
              </w:r>
            </w:ins>
            <w:r w:rsidR="006B7AC4">
              <w:rPr>
                <w:rFonts w:ascii="Comic Sans MS" w:hAnsi="Comic Sans MS"/>
                <w:sz w:val="18"/>
              </w:rPr>
              <w:t>installation personnalisée d'au moins un système d'exploitation;</w:t>
            </w:r>
          </w:p>
          <w:p w:rsidR="006B7AC4" w:rsidRDefault="00E02305">
            <w:pPr>
              <w:numPr>
                <w:ilvl w:val="0"/>
                <w:numId w:val="23"/>
                <w:numberingChange w:id="199" w:author="Animation et développement pédagogiques" w:date="2001-07-12T08:21:00Z" w:original=""/>
              </w:numPr>
              <w:tabs>
                <w:tab w:val="clear" w:pos="864"/>
                <w:tab w:val="left" w:pos="758"/>
              </w:tabs>
              <w:ind w:left="760" w:hanging="400"/>
              <w:rPr>
                <w:rFonts w:ascii="Comic Sans MS" w:hAnsi="Comic Sans MS"/>
                <w:sz w:val="18"/>
              </w:rPr>
            </w:pPr>
            <w:ins w:id="200" w:author="GX270Base" w:date="2009-04-15T16:02:00Z">
              <w:r>
                <w:rPr>
                  <w:rFonts w:ascii="Comic Sans MS" w:hAnsi="Comic Sans MS"/>
                  <w:sz w:val="18"/>
                </w:rPr>
                <w:t xml:space="preserve">faire une </w:t>
              </w:r>
            </w:ins>
            <w:r w:rsidR="006B7AC4">
              <w:rPr>
                <w:rFonts w:ascii="Comic Sans MS" w:hAnsi="Comic Sans MS"/>
                <w:sz w:val="18"/>
              </w:rPr>
              <w:t>mise à jour d'un système d'exploitation.</w:t>
            </w:r>
          </w:p>
        </w:tc>
      </w:tr>
      <w:tr w:rsidR="006B7AC4" w:rsidTr="00274872">
        <w:trPr>
          <w:trPrChange w:id="201" w:author="GX270Base" w:date="2009-04-15T16:01:00Z">
            <w:trPr>
              <w:gridAfter w:val="0"/>
            </w:trPr>
          </w:trPrChange>
        </w:trPr>
        <w:tc>
          <w:tcPr>
            <w:tcW w:w="3420" w:type="dxa"/>
            <w:tcBorders>
              <w:top w:val="single" w:sz="4" w:space="0" w:color="C0C0C0"/>
              <w:left w:val="thickThinSmallGap" w:sz="24" w:space="0" w:color="C0C0C0"/>
              <w:bottom w:val="single" w:sz="4" w:space="0" w:color="C0C0C0"/>
              <w:right w:val="single" w:sz="4" w:space="0" w:color="C0C0C0"/>
            </w:tcBorders>
            <w:tcPrChange w:id="202" w:author="GX270Base" w:date="2009-04-15T16:01:00Z">
              <w:tcPr>
                <w:tcW w:w="2977" w:type="dxa"/>
                <w:gridSpan w:val="2"/>
                <w:tcBorders>
                  <w:top w:val="single" w:sz="4" w:space="0" w:color="C0C0C0"/>
                  <w:left w:val="thickThinSmallGap" w:sz="24" w:space="0" w:color="C0C0C0"/>
                  <w:bottom w:val="single" w:sz="4" w:space="0" w:color="C0C0C0"/>
                  <w:right w:val="single" w:sz="4" w:space="0" w:color="C0C0C0"/>
                </w:tcBorders>
              </w:tcPr>
            </w:tcPrChange>
          </w:tcPr>
          <w:p w:rsidR="006B7AC4" w:rsidRDefault="006B7AC4">
            <w:pPr>
              <w:pStyle w:val="lmentsfg"/>
              <w:rPr>
                <w:rFonts w:ascii="Comic Sans MS" w:hAnsi="Comic Sans MS"/>
                <w:sz w:val="18"/>
                <w:lang w:val="fr-FR"/>
              </w:rPr>
            </w:pPr>
            <w:r>
              <w:rPr>
                <w:rFonts w:ascii="Comic Sans MS" w:hAnsi="Comic Sans MS"/>
                <w:sz w:val="18"/>
                <w:lang w:val="fr-FR"/>
              </w:rPr>
              <w:lastRenderedPageBreak/>
              <w:t>7.</w:t>
            </w:r>
            <w:r>
              <w:rPr>
                <w:rFonts w:ascii="Comic Sans MS" w:hAnsi="Comic Sans MS"/>
                <w:sz w:val="18"/>
                <w:lang w:val="fr-FR"/>
              </w:rPr>
              <w:tab/>
              <w:t>Désinstaller des éléments logiques.</w:t>
            </w: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6" w:space="0" w:color="C0C0C0"/>
            </w:tcBorders>
            <w:tcPrChange w:id="203" w:author="GX270Base" w:date="2009-04-15T16:01:00Z">
              <w:tcPr>
                <w:tcW w:w="5846" w:type="dxa"/>
                <w:tcBorders>
                  <w:top w:val="single" w:sz="4" w:space="0" w:color="C0C0C0"/>
                  <w:left w:val="nil"/>
                  <w:bottom w:val="single" w:sz="4" w:space="0" w:color="C0C0C0"/>
                  <w:right w:val="single" w:sz="6" w:space="0" w:color="C0C0C0"/>
                </w:tcBorders>
              </w:tcPr>
            </w:tcPrChange>
          </w:tcPr>
          <w:p w:rsidR="006B7AC4" w:rsidRDefault="006B7AC4">
            <w:pPr>
              <w:pStyle w:val="criteresfg"/>
              <w:spacing w:after="0"/>
              <w:rPr>
                <w:rFonts w:ascii="Comic Sans MS" w:hAnsi="Comic Sans MS"/>
                <w:sz w:val="18"/>
                <w:lang w:val="fr-FR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7.1</w:t>
            </w:r>
            <w:r>
              <w:rPr>
                <w:rFonts w:ascii="Comic Sans MS" w:hAnsi="Comic Sans MS"/>
                <w:sz w:val="18"/>
                <w:lang w:val="fr-FR"/>
              </w:rPr>
              <w:tab/>
              <w:t>Copie correcte des disques.</w:t>
            </w:r>
          </w:p>
          <w:p w:rsidR="006B7AC4" w:rsidRDefault="006B7AC4">
            <w:pPr>
              <w:pStyle w:val="criteresfg"/>
              <w:spacing w:after="0"/>
              <w:rPr>
                <w:rFonts w:ascii="Comic Sans MS" w:hAnsi="Comic Sans MS"/>
                <w:sz w:val="18"/>
                <w:lang w:val="fr-FR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7.2</w:t>
            </w:r>
            <w:r>
              <w:rPr>
                <w:rFonts w:ascii="Comic Sans MS" w:hAnsi="Comic Sans MS"/>
                <w:sz w:val="18"/>
                <w:lang w:val="fr-FR"/>
              </w:rPr>
              <w:tab/>
              <w:t>Interprétation judicieuse de l'information technique.</w:t>
            </w:r>
          </w:p>
          <w:p w:rsidR="006B7AC4" w:rsidRDefault="006B7AC4">
            <w:pPr>
              <w:pStyle w:val="criteresfg"/>
              <w:spacing w:after="0"/>
              <w:rPr>
                <w:rFonts w:ascii="Comic Sans MS" w:hAnsi="Comic Sans MS"/>
                <w:sz w:val="18"/>
                <w:lang w:val="fr-FR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7.3</w:t>
            </w:r>
            <w:r>
              <w:rPr>
                <w:rFonts w:ascii="Comic Sans MS" w:hAnsi="Comic Sans MS"/>
                <w:sz w:val="18"/>
                <w:lang w:val="fr-FR"/>
              </w:rPr>
              <w:tab/>
              <w:t>Utilisation appropriée des outils de désinstallation.</w:t>
            </w:r>
          </w:p>
          <w:p w:rsidR="006B7AC4" w:rsidRDefault="006B7AC4">
            <w:pPr>
              <w:ind w:left="531" w:hanging="531"/>
              <w:rPr>
                <w:rFonts w:ascii="Comic Sans MS" w:hAnsi="Comic Sans MS"/>
                <w:sz w:val="18"/>
                <w:lang w:val="fr-FR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7.4</w:t>
            </w:r>
            <w:r>
              <w:rPr>
                <w:rFonts w:ascii="Comic Sans MS" w:hAnsi="Comic Sans MS"/>
                <w:sz w:val="18"/>
                <w:lang w:val="fr-FR"/>
              </w:rPr>
              <w:tab/>
              <w:t>Respect du processus de désinstallation manuelle.</w:t>
            </w:r>
          </w:p>
          <w:p w:rsidR="00171284" w:rsidRDefault="00171284">
            <w:pPr>
              <w:ind w:left="531" w:hanging="531"/>
              <w:rPr>
                <w:rFonts w:ascii="Comic Sans MS" w:hAnsi="Comic Sans MS"/>
                <w:sz w:val="18"/>
                <w:lang w:val="fr-FR"/>
              </w:rPr>
            </w:pPr>
          </w:p>
        </w:tc>
        <w:tc>
          <w:tcPr>
            <w:tcW w:w="6048" w:type="dxa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  <w:tcPrChange w:id="204" w:author="GX270Base" w:date="2009-04-15T16:01:00Z">
              <w:tcPr>
                <w:tcW w:w="5494" w:type="dxa"/>
                <w:tcBorders>
                  <w:top w:val="single" w:sz="4" w:space="0" w:color="C0C0C0"/>
                  <w:left w:val="single" w:sz="6" w:space="0" w:color="C0C0C0"/>
                  <w:bottom w:val="single" w:sz="4" w:space="0" w:color="C0C0C0"/>
                  <w:right w:val="single" w:sz="6" w:space="0" w:color="C0C0C0"/>
                </w:tcBorders>
              </w:tcPr>
            </w:tcPrChange>
          </w:tcPr>
          <w:p w:rsidR="006B7AC4" w:rsidRDefault="006B7AC4">
            <w:pPr>
              <w:numPr>
                <w:ilvl w:val="0"/>
                <w:numId w:val="2"/>
              </w:numPr>
              <w:jc w:val="both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Circonstances amenant une désinstallation.</w:t>
            </w:r>
          </w:p>
          <w:p w:rsidR="006B7AC4" w:rsidRDefault="006B7AC4">
            <w:pPr>
              <w:numPr>
                <w:ilvl w:val="0"/>
                <w:numId w:val="2"/>
              </w:numPr>
              <w:jc w:val="both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Processus de désinstallation</w:t>
            </w:r>
            <w:r w:rsidR="00171284">
              <w:rPr>
                <w:rFonts w:ascii="Comic Sans MS" w:hAnsi="Comic Sans MS"/>
                <w:sz w:val="18"/>
              </w:rPr>
              <w:t> </w:t>
            </w:r>
            <w:r>
              <w:rPr>
                <w:rFonts w:ascii="Comic Sans MS" w:hAnsi="Comic Sans MS"/>
                <w:sz w:val="18"/>
              </w:rPr>
              <w:t>:</w:t>
            </w:r>
          </w:p>
          <w:p w:rsidR="006B7AC4" w:rsidRDefault="006B7AC4">
            <w:pPr>
              <w:numPr>
                <w:ilvl w:val="0"/>
                <w:numId w:val="4"/>
              </w:numPr>
              <w:jc w:val="both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prise en charge par le système;</w:t>
            </w:r>
          </w:p>
          <w:p w:rsidR="006B7AC4" w:rsidRDefault="006B7AC4">
            <w:pPr>
              <w:numPr>
                <w:ilvl w:val="0"/>
                <w:numId w:val="4"/>
              </w:numPr>
              <w:jc w:val="both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manuel;</w:t>
            </w:r>
          </w:p>
          <w:p w:rsidR="006B7AC4" w:rsidRDefault="006B7AC4">
            <w:pPr>
              <w:numPr>
                <w:ilvl w:val="0"/>
                <w:numId w:val="4"/>
              </w:numPr>
              <w:jc w:val="both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limites et contraintes.</w:t>
            </w:r>
          </w:p>
          <w:p w:rsidR="006B7AC4" w:rsidRDefault="006B7AC4">
            <w:pPr>
              <w:numPr>
                <w:ilvl w:val="0"/>
                <w:numId w:val="2"/>
              </w:numPr>
              <w:jc w:val="both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Types d'installations versus possibilités de désinstallation.</w:t>
            </w:r>
          </w:p>
        </w:tc>
        <w:tc>
          <w:tcPr>
            <w:tcW w:w="3644" w:type="dxa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thinThickSmallGap" w:sz="24" w:space="0" w:color="C0C0C0"/>
            </w:tcBorders>
            <w:tcPrChange w:id="205" w:author="GX270Base" w:date="2009-04-15T16:01:00Z">
              <w:tcPr>
                <w:tcW w:w="2935" w:type="dxa"/>
                <w:tcBorders>
                  <w:top w:val="single" w:sz="4" w:space="0" w:color="C0C0C0"/>
                  <w:left w:val="single" w:sz="6" w:space="0" w:color="C0C0C0"/>
                  <w:bottom w:val="single" w:sz="4" w:space="0" w:color="C0C0C0"/>
                  <w:right w:val="thinThickSmallGap" w:sz="24" w:space="0" w:color="C0C0C0"/>
                </w:tcBorders>
              </w:tcPr>
            </w:tcPrChange>
          </w:tcPr>
          <w:p w:rsidR="006B7AC4" w:rsidRPr="00500490" w:rsidDel="00E02305" w:rsidRDefault="006B7AC4">
            <w:pPr>
              <w:rPr>
                <w:del w:id="206" w:author="GX270Base" w:date="2009-04-15T16:02:00Z"/>
                <w:rFonts w:ascii="Comic Sans MS" w:hAnsi="Comic Sans MS"/>
                <w:b/>
                <w:sz w:val="18"/>
              </w:rPr>
            </w:pPr>
            <w:del w:id="207" w:author="GX270Base" w:date="2009-04-15T16:02:00Z">
              <w:r w:rsidRPr="00500490" w:rsidDel="00E02305">
                <w:rPr>
                  <w:rFonts w:ascii="Comic Sans MS" w:hAnsi="Comic Sans MS"/>
                  <w:b/>
                  <w:sz w:val="18"/>
                </w:rPr>
                <w:delText>Activité suggéré</w:delText>
              </w:r>
              <w:r w:rsidDel="00E02305">
                <w:rPr>
                  <w:rFonts w:ascii="Comic Sans MS" w:hAnsi="Comic Sans MS"/>
                  <w:b/>
                  <w:sz w:val="18"/>
                </w:rPr>
                <w:delText>e</w:delText>
              </w:r>
            </w:del>
          </w:p>
          <w:p w:rsidR="006B7AC4" w:rsidRDefault="006B7AC4">
            <w:pPr>
              <w:numPr>
                <w:ilvl w:val="0"/>
                <w:numId w:val="21"/>
                <w:numberingChange w:id="208" w:author="Animation et développement pédagogiques" w:date="2001-07-12T08:21:00Z" w:original="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En laboratoire pratique:</w:t>
            </w:r>
          </w:p>
          <w:p w:rsidR="006B7AC4" w:rsidRDefault="00E02305">
            <w:pPr>
              <w:numPr>
                <w:ilvl w:val="0"/>
                <w:numId w:val="23"/>
                <w:numberingChange w:id="209" w:author="Animation et développement pédagogiques" w:date="2001-07-12T08:21:00Z" w:original=""/>
              </w:numPr>
              <w:tabs>
                <w:tab w:val="clear" w:pos="864"/>
                <w:tab w:val="left" w:pos="758"/>
              </w:tabs>
              <w:ind w:left="760" w:hanging="400"/>
              <w:rPr>
                <w:rFonts w:ascii="Comic Sans MS" w:hAnsi="Comic Sans MS"/>
                <w:sz w:val="18"/>
              </w:rPr>
            </w:pPr>
            <w:ins w:id="210" w:author="GX270Base" w:date="2009-04-15T16:02:00Z">
              <w:r>
                <w:rPr>
                  <w:rFonts w:ascii="Comic Sans MS" w:hAnsi="Comic Sans MS"/>
                  <w:sz w:val="18"/>
                </w:rPr>
                <w:t xml:space="preserve">établir un </w:t>
              </w:r>
            </w:ins>
            <w:r w:rsidR="006B7AC4">
              <w:rPr>
                <w:rFonts w:ascii="Comic Sans MS" w:hAnsi="Comic Sans MS"/>
                <w:sz w:val="18"/>
              </w:rPr>
              <w:t>retour à une version antérieure d'un système d'exploitation.</w:t>
            </w:r>
          </w:p>
        </w:tc>
      </w:tr>
    </w:tbl>
    <w:p w:rsidR="006B7AC4" w:rsidRDefault="006B7AC4">
      <w:pPr>
        <w:pStyle w:val="Titre1"/>
        <w:sectPr w:rsidR="006B7AC4" w:rsidSect="00274872">
          <w:headerReference w:type="default" r:id="rId8"/>
          <w:footerReference w:type="default" r:id="rId9"/>
          <w:type w:val="continuous"/>
          <w:pgSz w:w="20160" w:h="12240" w:orient="landscape" w:code="5"/>
          <w:pgMar w:top="1440" w:right="1440" w:bottom="1440" w:left="1440" w:header="720" w:footer="720" w:gutter="0"/>
          <w:cols w:space="720"/>
        </w:sectPr>
      </w:pPr>
    </w:p>
    <w:tbl>
      <w:tblPr>
        <w:tblW w:w="17252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5850"/>
        <w:gridCol w:w="11402"/>
      </w:tblGrid>
      <w:tr w:rsidR="006B7AC4" w:rsidRPr="00274872" w:rsidTr="00274872">
        <w:tc>
          <w:tcPr>
            <w:tcW w:w="5850" w:type="dxa"/>
            <w:tcBorders>
              <w:top w:val="single" w:sz="4" w:space="0" w:color="C0C0C0"/>
              <w:left w:val="thickThinSmallGap" w:sz="24" w:space="0" w:color="C0C0C0"/>
              <w:bottom w:val="single" w:sz="12" w:space="0" w:color="C0C0C0"/>
              <w:right w:val="single" w:sz="6" w:space="0" w:color="C0C0C0"/>
            </w:tcBorders>
            <w:shd w:val="clear" w:color="auto" w:fill="E0E0E0"/>
          </w:tcPr>
          <w:p w:rsidR="006B7AC4" w:rsidRPr="00274872" w:rsidRDefault="006B7AC4">
            <w:pPr>
              <w:pStyle w:val="Titre1"/>
              <w:rPr>
                <w:sz w:val="20"/>
              </w:rPr>
            </w:pPr>
            <w:r w:rsidRPr="00274872">
              <w:rPr>
                <w:sz w:val="20"/>
              </w:rPr>
              <w:lastRenderedPageBreak/>
              <w:t>Environnement physique</w:t>
            </w:r>
          </w:p>
        </w:tc>
        <w:tc>
          <w:tcPr>
            <w:tcW w:w="11402" w:type="dxa"/>
            <w:tcBorders>
              <w:top w:val="single" w:sz="4" w:space="0" w:color="C0C0C0"/>
              <w:left w:val="single" w:sz="6" w:space="0" w:color="C0C0C0"/>
              <w:bottom w:val="single" w:sz="12" w:space="0" w:color="C0C0C0"/>
              <w:right w:val="thinThickSmallGap" w:sz="24" w:space="0" w:color="C0C0C0"/>
            </w:tcBorders>
            <w:shd w:val="clear" w:color="auto" w:fill="E0E0E0"/>
          </w:tcPr>
          <w:p w:rsidR="006B7AC4" w:rsidRPr="00274872" w:rsidRDefault="006B7AC4">
            <w:pPr>
              <w:spacing w:before="40" w:after="40"/>
              <w:jc w:val="center"/>
              <w:rPr>
                <w:rFonts w:ascii="Comic Sans MS" w:hAnsi="Comic Sans MS"/>
                <w:b/>
                <w:i/>
              </w:rPr>
            </w:pPr>
            <w:r w:rsidRPr="00274872">
              <w:rPr>
                <w:rFonts w:ascii="Comic Sans MS" w:hAnsi="Comic Sans MS"/>
                <w:b/>
                <w:i/>
              </w:rPr>
              <w:t>Ressources didactiques</w:t>
            </w:r>
            <w:r w:rsidR="00274872" w:rsidRPr="00274872">
              <w:rPr>
                <w:rFonts w:ascii="Comic Sans MS" w:hAnsi="Comic Sans MS"/>
                <w:b/>
                <w:i/>
              </w:rPr>
              <w:t xml:space="preserve"> suggérées</w:t>
            </w:r>
          </w:p>
        </w:tc>
      </w:tr>
      <w:tr w:rsidR="006B7AC4" w:rsidTr="00171284">
        <w:trPr>
          <w:trHeight w:val="987"/>
        </w:trPr>
        <w:tc>
          <w:tcPr>
            <w:tcW w:w="5850" w:type="dxa"/>
            <w:tcBorders>
              <w:left w:val="thickThinSmallGap" w:sz="24" w:space="0" w:color="C0C0C0"/>
              <w:bottom w:val="thinThickSmallGap" w:sz="24" w:space="0" w:color="C0C0C0"/>
              <w:right w:val="single" w:sz="6" w:space="0" w:color="C0C0C0"/>
            </w:tcBorders>
          </w:tcPr>
          <w:p w:rsidR="006B7AC4" w:rsidRDefault="006B7AC4" w:rsidP="00274872">
            <w:pPr>
              <w:ind w:left="20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Salle de classe théorique et laboratoire d'exploitation et d'expérimentation (</w:t>
            </w:r>
            <w:ins w:id="215" w:author="utilisateur" w:date="2013-03-22T15:26:00Z">
              <w:r w:rsidR="00B167A2">
                <w:rPr>
                  <w:rFonts w:ascii="Comic Sans MS" w:hAnsi="Comic Sans MS"/>
                  <w:sz w:val="18"/>
                </w:rPr>
                <w:t>Un</w:t>
              </w:r>
            </w:ins>
            <w:del w:id="216" w:author="utilisateur" w:date="2013-03-22T15:26:00Z">
              <w:r w:rsidDel="00B167A2">
                <w:rPr>
                  <w:rFonts w:ascii="Comic Sans MS" w:hAnsi="Comic Sans MS"/>
                  <w:sz w:val="18"/>
                </w:rPr>
                <w:delText>1</w:delText>
              </w:r>
            </w:del>
            <w:r>
              <w:rPr>
                <w:rFonts w:ascii="Comic Sans MS" w:hAnsi="Comic Sans MS"/>
                <w:sz w:val="18"/>
              </w:rPr>
              <w:t xml:space="preserve"> poste de travail par élève).</w:t>
            </w:r>
          </w:p>
          <w:p w:rsidR="006B7AC4" w:rsidRDefault="006B7AC4" w:rsidP="00274872">
            <w:pPr>
              <w:ind w:left="20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Différents systèmes d'exploitation.</w:t>
            </w:r>
          </w:p>
          <w:p w:rsidR="006B7AC4" w:rsidRDefault="006B7AC4" w:rsidP="00274872">
            <w:pPr>
              <w:ind w:left="20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Branchement Internet et réseau local.</w:t>
            </w:r>
          </w:p>
          <w:p w:rsidR="00171284" w:rsidRDefault="00171284" w:rsidP="00274872">
            <w:pPr>
              <w:ind w:left="20"/>
              <w:rPr>
                <w:rFonts w:ascii="Comic Sans MS" w:hAnsi="Comic Sans MS"/>
                <w:sz w:val="18"/>
              </w:rPr>
            </w:pPr>
          </w:p>
        </w:tc>
        <w:tc>
          <w:tcPr>
            <w:tcW w:w="11402" w:type="dxa"/>
            <w:tcBorders>
              <w:left w:val="single" w:sz="6" w:space="0" w:color="C0C0C0"/>
              <w:bottom w:val="thinThickSmallGap" w:sz="24" w:space="0" w:color="C0C0C0"/>
              <w:right w:val="thinThickSmallGap" w:sz="24" w:space="0" w:color="C0C0C0"/>
            </w:tcBorders>
          </w:tcPr>
          <w:p w:rsidR="006B7AC4" w:rsidRDefault="006B7AC4">
            <w:pPr>
              <w:ind w:left="103" w:hanging="15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Sans suggérer de titre particulier, il est fortement recommandé d'utiliser un manuel de référence</w:t>
            </w:r>
            <w:ins w:id="217" w:author="utilisateur" w:date="2013-03-22T15:26:00Z">
              <w:r w:rsidR="00B167A2">
                <w:rPr>
                  <w:rFonts w:ascii="Comic Sans MS" w:hAnsi="Comic Sans MS"/>
                  <w:sz w:val="18"/>
                </w:rPr>
                <w:t xml:space="preserve"> </w:t>
              </w:r>
            </w:ins>
            <w:del w:id="218" w:author="utilisateur" w:date="2013-03-22T15:26:00Z">
              <w:r w:rsidDel="00B167A2">
                <w:rPr>
                  <w:rFonts w:ascii="Comic Sans MS" w:hAnsi="Comic Sans MS"/>
                  <w:sz w:val="18"/>
                </w:rPr>
                <w:delText xml:space="preserve"> et/</w:delText>
              </w:r>
            </w:del>
            <w:r>
              <w:rPr>
                <w:rFonts w:ascii="Comic Sans MS" w:hAnsi="Comic Sans MS"/>
                <w:sz w:val="18"/>
              </w:rPr>
              <w:t>ou des notes de cours appartenant en propre à l'élève pour l'obliger à effectuer des lectures et à s'approprier la matière.</w:t>
            </w:r>
          </w:p>
          <w:p w:rsidR="006B7AC4" w:rsidRDefault="006B7AC4">
            <w:pPr>
              <w:ind w:left="103" w:hanging="15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Manuels de référence des systèmes d'exploitation.</w:t>
            </w:r>
          </w:p>
        </w:tc>
      </w:tr>
    </w:tbl>
    <w:p w:rsidR="006B7AC4" w:rsidRPr="00171284" w:rsidRDefault="006B7AC4">
      <w:pPr>
        <w:rPr>
          <w:rFonts w:ascii="Comic Sans MS" w:hAnsi="Comic Sans MS"/>
          <w:sz w:val="18"/>
          <w:szCs w:val="18"/>
        </w:rPr>
      </w:pPr>
    </w:p>
    <w:sectPr w:rsidR="006B7AC4" w:rsidRPr="00171284" w:rsidSect="00266DAE">
      <w:type w:val="continuous"/>
      <w:pgSz w:w="20160" w:h="12240" w:orient="landscape" w:code="5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739B" w:rsidRDefault="009A739B">
      <w:r>
        <w:separator/>
      </w:r>
    </w:p>
  </w:endnote>
  <w:endnote w:type="continuationSeparator" w:id="0">
    <w:p w:rsidR="009A739B" w:rsidRDefault="009A73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elleyVolante BT">
    <w:altName w:val="Lucida Console"/>
    <w:charset w:val="00"/>
    <w:family w:val="script"/>
    <w:pitch w:val="variable"/>
    <w:sig w:usb0="00000007" w:usb1="00000000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55A1" w:rsidRDefault="00F055A1">
    <w:pPr>
      <w:pStyle w:val="Notedebasdepage"/>
      <w:tabs>
        <w:tab w:val="right" w:pos="17280"/>
      </w:tabs>
      <w:ind w:right="360"/>
      <w:rPr>
        <w:rFonts w:ascii="Comic Sans MS" w:hAnsi="Comic Sans MS"/>
        <w:i/>
        <w:sz w:val="16"/>
      </w:rPr>
    </w:pPr>
    <w:r>
      <w:rPr>
        <w:rFonts w:ascii="Comic Sans MS" w:hAnsi="Comic Sans MS"/>
        <w:i/>
        <w:sz w:val="16"/>
      </w:rPr>
      <w:t xml:space="preserve">Cégep de Jonquière, Diplôme d'études collégiales (DEC)  en Techniques de l’informatique – 420.A0 – Voie de spécialisation : Informatique de gestion – 420.AA - </w:t>
    </w:r>
    <w:r w:rsidR="00266DAE">
      <w:rPr>
        <w:rFonts w:ascii="Comic Sans MS" w:hAnsi="Comic Sans MS"/>
        <w:i/>
        <w:sz w:val="16"/>
      </w:rPr>
      <w:t>Modification m</w:t>
    </w:r>
    <w:del w:id="211" w:author="etu420" w:date="2013-03-07T08:18:00Z">
      <w:r w:rsidDel="0060096D">
        <w:rPr>
          <w:rFonts w:ascii="Comic Sans MS" w:hAnsi="Comic Sans MS"/>
          <w:i/>
          <w:sz w:val="16"/>
        </w:rPr>
        <w:delText>Avril 2003</w:delText>
      </w:r>
    </w:del>
    <w:ins w:id="212" w:author="GX270Base" w:date="2009-04-15T16:03:00Z">
      <w:del w:id="213" w:author="etu420" w:date="2013-03-07T08:18:00Z">
        <w:r w:rsidDel="0060096D">
          <w:rPr>
            <w:rFonts w:ascii="Comic Sans MS" w:hAnsi="Comic Sans MS"/>
            <w:i/>
            <w:sz w:val="16"/>
          </w:rPr>
          <w:delText>_Ajusté avril 09</w:delText>
        </w:r>
      </w:del>
    </w:ins>
    <w:ins w:id="214" w:author="etu420" w:date="2013-03-07T08:18:00Z">
      <w:r w:rsidR="0060096D">
        <w:rPr>
          <w:rFonts w:ascii="Comic Sans MS" w:hAnsi="Comic Sans MS"/>
          <w:i/>
          <w:sz w:val="16"/>
        </w:rPr>
        <w:t>ars 2013</w:t>
      </w:r>
    </w:ins>
    <w:r>
      <w:rPr>
        <w:rFonts w:ascii="Comic Sans MS" w:hAnsi="Comic Sans MS"/>
        <w:i/>
        <w:sz w:val="16"/>
      </w:rPr>
      <w:tab/>
    </w:r>
    <w:r>
      <w:rPr>
        <w:rFonts w:ascii="Comic Sans MS" w:hAnsi="Comic Sans MS"/>
        <w:i/>
        <w:snapToGrid w:val="0"/>
        <w:sz w:val="16"/>
      </w:rPr>
      <w:t xml:space="preserve">Page </w:t>
    </w:r>
    <w:r w:rsidR="008426F8">
      <w:rPr>
        <w:rFonts w:ascii="Comic Sans MS" w:hAnsi="Comic Sans MS"/>
        <w:i/>
        <w:snapToGrid w:val="0"/>
        <w:sz w:val="16"/>
      </w:rPr>
      <w:fldChar w:fldCharType="begin"/>
    </w:r>
    <w:r>
      <w:rPr>
        <w:rFonts w:ascii="Comic Sans MS" w:hAnsi="Comic Sans MS"/>
        <w:i/>
        <w:snapToGrid w:val="0"/>
        <w:sz w:val="16"/>
      </w:rPr>
      <w:instrText xml:space="preserve"> PAGE </w:instrText>
    </w:r>
    <w:r w:rsidR="008426F8">
      <w:rPr>
        <w:rFonts w:ascii="Comic Sans MS" w:hAnsi="Comic Sans MS"/>
        <w:i/>
        <w:snapToGrid w:val="0"/>
        <w:sz w:val="16"/>
      </w:rPr>
      <w:fldChar w:fldCharType="separate"/>
    </w:r>
    <w:r w:rsidR="00BD012B">
      <w:rPr>
        <w:rFonts w:ascii="Comic Sans MS" w:hAnsi="Comic Sans MS"/>
        <w:i/>
        <w:noProof/>
        <w:snapToGrid w:val="0"/>
        <w:sz w:val="16"/>
      </w:rPr>
      <w:t>1</w:t>
    </w:r>
    <w:r w:rsidR="008426F8">
      <w:rPr>
        <w:rFonts w:ascii="Comic Sans MS" w:hAnsi="Comic Sans MS"/>
        <w:i/>
        <w:snapToGrid w:val="0"/>
        <w:sz w:val="16"/>
      </w:rPr>
      <w:fldChar w:fldCharType="end"/>
    </w:r>
    <w:r>
      <w:rPr>
        <w:rFonts w:ascii="Comic Sans MS" w:hAnsi="Comic Sans MS"/>
        <w:i/>
        <w:snapToGrid w:val="0"/>
        <w:sz w:val="16"/>
      </w:rPr>
      <w:t xml:space="preserve"> sur </w:t>
    </w:r>
    <w:r w:rsidR="008426F8">
      <w:rPr>
        <w:rFonts w:ascii="Comic Sans MS" w:hAnsi="Comic Sans MS"/>
        <w:i/>
        <w:snapToGrid w:val="0"/>
        <w:sz w:val="16"/>
      </w:rPr>
      <w:fldChar w:fldCharType="begin"/>
    </w:r>
    <w:r>
      <w:rPr>
        <w:rFonts w:ascii="Comic Sans MS" w:hAnsi="Comic Sans MS"/>
        <w:i/>
        <w:snapToGrid w:val="0"/>
        <w:sz w:val="16"/>
      </w:rPr>
      <w:instrText xml:space="preserve"> NUMPAGES </w:instrText>
    </w:r>
    <w:r w:rsidR="008426F8">
      <w:rPr>
        <w:rFonts w:ascii="Comic Sans MS" w:hAnsi="Comic Sans MS"/>
        <w:i/>
        <w:snapToGrid w:val="0"/>
        <w:sz w:val="16"/>
      </w:rPr>
      <w:fldChar w:fldCharType="separate"/>
    </w:r>
    <w:r w:rsidR="00BD012B">
      <w:rPr>
        <w:rFonts w:ascii="Comic Sans MS" w:hAnsi="Comic Sans MS"/>
        <w:i/>
        <w:noProof/>
        <w:snapToGrid w:val="0"/>
        <w:sz w:val="16"/>
      </w:rPr>
      <w:t>4</w:t>
    </w:r>
    <w:r w:rsidR="008426F8">
      <w:rPr>
        <w:rFonts w:ascii="Comic Sans MS" w:hAnsi="Comic Sans MS"/>
        <w:i/>
        <w:snapToGrid w:val="0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739B" w:rsidRDefault="009A739B">
      <w:r>
        <w:separator/>
      </w:r>
    </w:p>
  </w:footnote>
  <w:footnote w:type="continuationSeparator" w:id="0">
    <w:p w:rsidR="009A739B" w:rsidRDefault="009A73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55A1" w:rsidRDefault="00F055A1" w:rsidP="00266DAE">
    <w:pPr>
      <w:pStyle w:val="textecritres"/>
      <w:numPr>
        <w:ilvl w:val="0"/>
        <w:numId w:val="0"/>
      </w:numPr>
      <w:tabs>
        <w:tab w:val="clear" w:pos="420"/>
        <w:tab w:val="right" w:pos="17460"/>
      </w:tabs>
      <w:rPr>
        <w:i/>
      </w:rPr>
    </w:pPr>
    <w:r>
      <w:rPr>
        <w:rFonts w:ascii="Comic Sans MS" w:hAnsi="Comic Sans MS"/>
        <w:b/>
        <w:i/>
        <w:sz w:val="28"/>
      </w:rPr>
      <w:sym w:font="Wingdings" w:char="F098"/>
    </w:r>
    <w:r>
      <w:rPr>
        <w:rFonts w:ascii="Comic Sans MS" w:hAnsi="Comic Sans MS"/>
        <w:b/>
        <w:i/>
        <w:sz w:val="28"/>
      </w:rPr>
      <w:t xml:space="preserve"> TECHNIQUES DE L’INFORMATIQUE </w:t>
    </w:r>
    <w:r>
      <w:rPr>
        <w:rFonts w:ascii="Comic Sans MS" w:hAnsi="Comic Sans MS"/>
        <w:b/>
        <w:i/>
        <w:sz w:val="28"/>
      </w:rPr>
      <w:sym w:font="Wingdings" w:char="F096"/>
    </w:r>
    <w:r>
      <w:rPr>
        <w:rFonts w:ascii="ShelleyVolante BT" w:hAnsi="ShelleyVolante BT"/>
        <w:b/>
        <w:sz w:val="32"/>
      </w:rPr>
      <w:tab/>
    </w:r>
    <w:r>
      <w:rPr>
        <w:rFonts w:ascii="Comic Sans MS" w:hAnsi="Comic Sans MS"/>
        <w:i/>
        <w:sz w:val="16"/>
      </w:rPr>
      <w:t>420.A0 – Système d’exploitation (compétences 016Q, 016R) – 420-JF</w:t>
    </w:r>
    <w:r w:rsidR="00266DAE" w:rsidRPr="00266DAE">
      <w:rPr>
        <w:rFonts w:ascii="Comic Sans MS" w:hAnsi="Comic Sans MS"/>
        <w:i/>
        <w:sz w:val="16"/>
        <w:highlight w:val="yellow"/>
      </w:rPr>
      <w:t>B</w:t>
    </w:r>
    <w:r>
      <w:rPr>
        <w:rFonts w:ascii="Comic Sans MS" w:hAnsi="Comic Sans MS"/>
        <w:i/>
        <w:sz w:val="16"/>
      </w:rPr>
      <w:t>-JQ</w:t>
    </w:r>
  </w:p>
  <w:p w:rsidR="00F055A1" w:rsidRDefault="00F055A1" w:rsidP="00266DAE">
    <w:pPr>
      <w:pStyle w:val="textecritres"/>
      <w:numPr>
        <w:ilvl w:val="0"/>
        <w:numId w:val="0"/>
      </w:numPr>
      <w:tabs>
        <w:tab w:val="clear" w:pos="420"/>
        <w:tab w:val="right" w:pos="17460"/>
      </w:tabs>
      <w:rPr>
        <w:rFonts w:ascii="Comic Sans MS" w:hAnsi="Comic Sans MS"/>
        <w:i/>
        <w:sz w:val="28"/>
      </w:rPr>
    </w:pPr>
    <w:r>
      <w:rPr>
        <w:rFonts w:ascii="Comic Sans MS" w:hAnsi="Comic Sans MS"/>
        <w:b/>
        <w:i/>
        <w:sz w:val="28"/>
      </w:rPr>
      <w:t>Voie de spécialisation : Informatique de gestion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B336D09E"/>
    <w:lvl w:ilvl="0">
      <w:numFmt w:val="decimal"/>
      <w:pStyle w:val="retraitfg"/>
      <w:lvlText w:val="*"/>
      <w:lvlJc w:val="left"/>
    </w:lvl>
  </w:abstractNum>
  <w:abstractNum w:abstractNumId="1">
    <w:nsid w:val="00000001"/>
    <w:multiLevelType w:val="singleLevel"/>
    <w:tmpl w:val="00000000"/>
    <w:lvl w:ilvl="0">
      <w:start w:val="1"/>
      <w:numFmt w:val="decimal"/>
      <w:pStyle w:val="1"/>
      <w:lvlText w:val="%1."/>
      <w:lvlJc w:val="left"/>
      <w:pPr>
        <w:tabs>
          <w:tab w:val="num" w:pos="360"/>
        </w:tabs>
      </w:pPr>
      <w:rPr>
        <w:rFonts w:ascii="Goudy Old Style" w:hAnsi="Goudy Old Style" w:cs="Times New Roman"/>
        <w:sz w:val="24"/>
        <w:szCs w:val="24"/>
      </w:rPr>
    </w:lvl>
  </w:abstractNum>
  <w:abstractNum w:abstractNumId="2">
    <w:nsid w:val="00F84950"/>
    <w:multiLevelType w:val="multilevel"/>
    <w:tmpl w:val="5E9AB952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0FEB682A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4">
    <w:nsid w:val="1AAE3942"/>
    <w:multiLevelType w:val="singleLevel"/>
    <w:tmpl w:val="914EC8B4"/>
    <w:lvl w:ilvl="0">
      <w:start w:val="1"/>
      <w:numFmt w:val="bullet"/>
      <w:pStyle w:val="textecontext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5">
    <w:nsid w:val="1B8D3766"/>
    <w:multiLevelType w:val="multilevel"/>
    <w:tmpl w:val="5E9AB952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>
    <w:nsid w:val="1D6E4851"/>
    <w:multiLevelType w:val="singleLevel"/>
    <w:tmpl w:val="B03A45B6"/>
    <w:lvl w:ilvl="0">
      <w:start w:val="1"/>
      <w:numFmt w:val="bullet"/>
      <w:pStyle w:val="texte-context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7">
    <w:nsid w:val="266B191C"/>
    <w:multiLevelType w:val="multilevel"/>
    <w:tmpl w:val="E82EB3E0"/>
    <w:lvl w:ilvl="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8"/>
        <w:vertAlign w:val="baseline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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8">
    <w:nsid w:val="28F5079D"/>
    <w:multiLevelType w:val="hybridMultilevel"/>
    <w:tmpl w:val="7458DFA8"/>
    <w:lvl w:ilvl="0" w:tplc="F028F492">
      <w:start w:val="1"/>
      <w:numFmt w:val="bullet"/>
      <w:lvlText w:val="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b w:val="0"/>
        <w:i w:val="0"/>
        <w:color w:val="auto"/>
        <w:sz w:val="16"/>
        <w:szCs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9">
    <w:nsid w:val="319851E3"/>
    <w:multiLevelType w:val="multilevel"/>
    <w:tmpl w:val="F754183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>
    <w:nsid w:val="33242CE7"/>
    <w:multiLevelType w:val="multilevel"/>
    <w:tmpl w:val="9F4C8F8E"/>
    <w:lvl w:ilvl="0">
      <w:start w:val="1"/>
      <w:numFmt w:val="bullet"/>
      <w:lvlText w:val="-"/>
      <w:lvlJc w:val="left"/>
      <w:pPr>
        <w:tabs>
          <w:tab w:val="num" w:pos="864"/>
        </w:tabs>
        <w:ind w:left="864" w:hanging="504"/>
      </w:pPr>
      <w:rPr>
        <w:rFonts w:ascii="Times New Roman" w:hAnsi="Times New Roman" w:cs="Times New Roman" w:hint="default"/>
        <w:b w:val="0"/>
        <w:i w:val="0"/>
        <w:sz w:val="16"/>
        <w:u w:color="003366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>
    <w:nsid w:val="3640755E"/>
    <w:multiLevelType w:val="multilevel"/>
    <w:tmpl w:val="DFE05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38F82E4E"/>
    <w:multiLevelType w:val="hybridMultilevel"/>
    <w:tmpl w:val="56BE2106"/>
    <w:lvl w:ilvl="0" w:tplc="040C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91D40B3"/>
    <w:multiLevelType w:val="singleLevel"/>
    <w:tmpl w:val="6D14295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14">
    <w:nsid w:val="4F7D22FE"/>
    <w:multiLevelType w:val="singleLevel"/>
    <w:tmpl w:val="6D14295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15">
    <w:nsid w:val="561520FE"/>
    <w:multiLevelType w:val="singleLevel"/>
    <w:tmpl w:val="E47883B0"/>
    <w:lvl w:ilvl="0">
      <w:start w:val="1"/>
      <w:numFmt w:val="bullet"/>
      <w:pStyle w:val="retrait-contexte"/>
      <w:lvlText w:val=""/>
      <w:lvlJc w:val="left"/>
      <w:pPr>
        <w:tabs>
          <w:tab w:val="num" w:pos="0"/>
        </w:tabs>
        <w:ind w:left="290" w:hanging="290"/>
      </w:pPr>
      <w:rPr>
        <w:rFonts w:ascii="Symbol" w:hAnsi="Symbol" w:hint="default"/>
        <w:sz w:val="16"/>
      </w:rPr>
    </w:lvl>
  </w:abstractNum>
  <w:abstractNum w:abstractNumId="16">
    <w:nsid w:val="58796F75"/>
    <w:multiLevelType w:val="multilevel"/>
    <w:tmpl w:val="48F8B67C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auto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>
    <w:nsid w:val="58AB6699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18">
    <w:nsid w:val="59BF4019"/>
    <w:multiLevelType w:val="multilevel"/>
    <w:tmpl w:val="5E9AB952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>
    <w:nsid w:val="5A6F1F55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20">
    <w:nsid w:val="5E90150F"/>
    <w:multiLevelType w:val="multilevel"/>
    <w:tmpl w:val="5E9AB952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1">
    <w:nsid w:val="69970501"/>
    <w:multiLevelType w:val="singleLevel"/>
    <w:tmpl w:val="6D14295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22">
    <w:nsid w:val="6A352F10"/>
    <w:multiLevelType w:val="multilevel"/>
    <w:tmpl w:val="90545AFC"/>
    <w:lvl w:ilvl="0">
      <w:start w:val="1"/>
      <w:numFmt w:val="bullet"/>
      <w:pStyle w:val="puce2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C5D0527"/>
    <w:multiLevelType w:val="multilevel"/>
    <w:tmpl w:val="5E9AB952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4">
    <w:nsid w:val="6D9000DB"/>
    <w:multiLevelType w:val="singleLevel"/>
    <w:tmpl w:val="7A5A6478"/>
    <w:lvl w:ilvl="0">
      <w:start w:val="1"/>
      <w:numFmt w:val="bullet"/>
      <w:pStyle w:val="textecritres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25">
    <w:nsid w:val="7436059D"/>
    <w:multiLevelType w:val="multilevel"/>
    <w:tmpl w:val="5E9AB952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6">
    <w:nsid w:val="7B3855E5"/>
    <w:multiLevelType w:val="hybridMultilevel"/>
    <w:tmpl w:val="F754183E"/>
    <w:lvl w:ilvl="0" w:tplc="040C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3"/>
  </w:num>
  <w:num w:numId="3">
    <w:abstractNumId w:val="14"/>
  </w:num>
  <w:num w:numId="4">
    <w:abstractNumId w:val="3"/>
  </w:num>
  <w:num w:numId="5">
    <w:abstractNumId w:val="19"/>
  </w:num>
  <w:num w:numId="6">
    <w:abstractNumId w:val="21"/>
  </w:num>
  <w:num w:numId="7">
    <w:abstractNumId w:val="17"/>
  </w:num>
  <w:num w:numId="8">
    <w:abstractNumId w:val="6"/>
  </w:num>
  <w:num w:numId="9">
    <w:abstractNumId w:val="15"/>
  </w:num>
  <w:num w:numId="10">
    <w:abstractNumId w:val="0"/>
    <w:lvlOverride w:ilvl="0">
      <w:lvl w:ilvl="0">
        <w:start w:val="1"/>
        <w:numFmt w:val="bullet"/>
        <w:pStyle w:val="retraitfg"/>
        <w:lvlText w:val=""/>
        <w:legacy w:legacy="1" w:legacySpace="0" w:legacyIndent="360"/>
        <w:lvlJc w:val="left"/>
        <w:pPr>
          <w:ind w:left="1437" w:hanging="360"/>
        </w:pPr>
        <w:rPr>
          <w:rFonts w:ascii="Wingdings" w:hAnsi="Wingdings" w:hint="default"/>
        </w:rPr>
      </w:lvl>
    </w:lvlOverride>
  </w:num>
  <w:num w:numId="11">
    <w:abstractNumId w:val="4"/>
  </w:num>
  <w:num w:numId="12">
    <w:abstractNumId w:val="22"/>
  </w:num>
  <w:num w:numId="13">
    <w:abstractNumId w:val="1"/>
    <w:lvlOverride w:ilvl="0">
      <w:startOverride w:val="1"/>
      <w:lvl w:ilvl="0">
        <w:start w:val="1"/>
        <w:numFmt w:val="decimal"/>
        <w:pStyle w:val="1"/>
        <w:lvlText w:val="%1."/>
        <w:lvlJc w:val="left"/>
      </w:lvl>
    </w:lvlOverride>
  </w:num>
  <w:num w:numId="14">
    <w:abstractNumId w:val="5"/>
  </w:num>
  <w:num w:numId="15">
    <w:abstractNumId w:val="20"/>
  </w:num>
  <w:num w:numId="16">
    <w:abstractNumId w:val="25"/>
  </w:num>
  <w:num w:numId="17">
    <w:abstractNumId w:val="18"/>
  </w:num>
  <w:num w:numId="18">
    <w:abstractNumId w:val="26"/>
  </w:num>
  <w:num w:numId="19">
    <w:abstractNumId w:val="12"/>
  </w:num>
  <w:num w:numId="20">
    <w:abstractNumId w:val="23"/>
  </w:num>
  <w:num w:numId="21">
    <w:abstractNumId w:val="16"/>
  </w:num>
  <w:num w:numId="22">
    <w:abstractNumId w:val="2"/>
  </w:num>
  <w:num w:numId="23">
    <w:abstractNumId w:val="10"/>
  </w:num>
  <w:num w:numId="24">
    <w:abstractNumId w:val="9"/>
  </w:num>
  <w:num w:numId="25">
    <w:abstractNumId w:val="8"/>
  </w:num>
  <w:num w:numId="26">
    <w:abstractNumId w:val="11"/>
  </w:num>
  <w:num w:numId="2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revisionView w:markup="0"/>
  <w:trackRevisions/>
  <w:doNotTrackMoves/>
  <w:documentProtection w:edit="trackedChanges" w:enforcement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02305"/>
    <w:rsid w:val="0008236F"/>
    <w:rsid w:val="00171284"/>
    <w:rsid w:val="00215904"/>
    <w:rsid w:val="00255D4E"/>
    <w:rsid w:val="00266DAE"/>
    <w:rsid w:val="00274872"/>
    <w:rsid w:val="002A6C15"/>
    <w:rsid w:val="002D563B"/>
    <w:rsid w:val="0030739E"/>
    <w:rsid w:val="0060096D"/>
    <w:rsid w:val="006627A0"/>
    <w:rsid w:val="00662B6F"/>
    <w:rsid w:val="006B7AC4"/>
    <w:rsid w:val="008119EC"/>
    <w:rsid w:val="008426F8"/>
    <w:rsid w:val="009574C4"/>
    <w:rsid w:val="00973D5B"/>
    <w:rsid w:val="009A739B"/>
    <w:rsid w:val="00B1655A"/>
    <w:rsid w:val="00B167A2"/>
    <w:rsid w:val="00BD012B"/>
    <w:rsid w:val="00C10DFD"/>
    <w:rsid w:val="00C73905"/>
    <w:rsid w:val="00DC278F"/>
    <w:rsid w:val="00E02305"/>
    <w:rsid w:val="00E92E78"/>
    <w:rsid w:val="00F055A1"/>
    <w:rsid w:val="00F85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9EC"/>
    <w:rPr>
      <w:lang w:eastAsia="fr-FR"/>
    </w:rPr>
  </w:style>
  <w:style w:type="paragraph" w:styleId="Titre1">
    <w:name w:val="heading 1"/>
    <w:basedOn w:val="Normal"/>
    <w:next w:val="Normal"/>
    <w:qFormat/>
    <w:rsid w:val="008119EC"/>
    <w:pPr>
      <w:keepNext/>
      <w:spacing w:before="40" w:after="40"/>
      <w:jc w:val="center"/>
      <w:outlineLvl w:val="0"/>
    </w:pPr>
    <w:rPr>
      <w:rFonts w:ascii="Comic Sans MS" w:hAnsi="Comic Sans MS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eniveau1">
    <w:name w:val="Texte niveau 1"/>
    <w:basedOn w:val="Normal"/>
    <w:rsid w:val="008119EC"/>
    <w:pPr>
      <w:spacing w:after="120"/>
    </w:pPr>
    <w:rPr>
      <w:rFonts w:ascii="Book Antiqua" w:hAnsi="Book Antiqua"/>
      <w:sz w:val="24"/>
    </w:rPr>
  </w:style>
  <w:style w:type="paragraph" w:styleId="En-tte">
    <w:name w:val="header"/>
    <w:basedOn w:val="Normal"/>
    <w:rsid w:val="008119EC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8119EC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8119EC"/>
  </w:style>
  <w:style w:type="paragraph" w:customStyle="1" w:styleId="texte-contexte">
    <w:name w:val="texte-contexte"/>
    <w:basedOn w:val="Normal"/>
    <w:rsid w:val="008119EC"/>
    <w:pPr>
      <w:numPr>
        <w:numId w:val="8"/>
      </w:numPr>
      <w:tabs>
        <w:tab w:val="left" w:pos="330"/>
      </w:tabs>
      <w:suppressAutoHyphens/>
      <w:spacing w:before="40"/>
      <w:ind w:right="331"/>
    </w:pPr>
    <w:rPr>
      <w:snapToGrid w:val="0"/>
      <w:color w:val="000000"/>
      <w:sz w:val="22"/>
    </w:rPr>
  </w:style>
  <w:style w:type="paragraph" w:customStyle="1" w:styleId="lmentsfg">
    <w:name w:val="élémentsfg"/>
    <w:basedOn w:val="Normal"/>
    <w:rsid w:val="008119EC"/>
    <w:pPr>
      <w:tabs>
        <w:tab w:val="left" w:pos="360"/>
      </w:tabs>
      <w:ind w:left="360" w:right="97" w:hanging="360"/>
    </w:pPr>
    <w:rPr>
      <w:sz w:val="22"/>
    </w:rPr>
  </w:style>
  <w:style w:type="paragraph" w:customStyle="1" w:styleId="criteresfg">
    <w:name w:val="criteres fg"/>
    <w:basedOn w:val="Normal"/>
    <w:rsid w:val="008119EC"/>
    <w:pPr>
      <w:tabs>
        <w:tab w:val="left" w:pos="447"/>
      </w:tabs>
      <w:spacing w:after="80"/>
      <w:ind w:left="446" w:hanging="446"/>
    </w:pPr>
    <w:rPr>
      <w:sz w:val="22"/>
    </w:rPr>
  </w:style>
  <w:style w:type="paragraph" w:customStyle="1" w:styleId="retraitfg">
    <w:name w:val="retrait fg"/>
    <w:basedOn w:val="Normal"/>
    <w:rsid w:val="008119EC"/>
    <w:pPr>
      <w:numPr>
        <w:numId w:val="10"/>
      </w:numPr>
      <w:tabs>
        <w:tab w:val="left" w:pos="360"/>
      </w:tabs>
      <w:ind w:left="360"/>
      <w:jc w:val="both"/>
    </w:pPr>
    <w:rPr>
      <w:sz w:val="22"/>
    </w:rPr>
  </w:style>
  <w:style w:type="paragraph" w:customStyle="1" w:styleId="retrait-contexte">
    <w:name w:val="retrait-contexte"/>
    <w:basedOn w:val="Normal"/>
    <w:rsid w:val="008119EC"/>
    <w:pPr>
      <w:numPr>
        <w:numId w:val="9"/>
      </w:numPr>
      <w:tabs>
        <w:tab w:val="left" w:pos="690"/>
      </w:tabs>
      <w:ind w:right="240"/>
    </w:pPr>
    <w:rPr>
      <w:snapToGrid w:val="0"/>
      <w:sz w:val="22"/>
    </w:rPr>
  </w:style>
  <w:style w:type="paragraph" w:customStyle="1" w:styleId="textecontexte">
    <w:name w:val="textecontexte"/>
    <w:rsid w:val="008119EC"/>
    <w:pPr>
      <w:numPr>
        <w:numId w:val="11"/>
      </w:numPr>
      <w:tabs>
        <w:tab w:val="clear" w:pos="360"/>
      </w:tabs>
      <w:ind w:right="240"/>
    </w:pPr>
    <w:rPr>
      <w:noProof/>
      <w:sz w:val="22"/>
      <w:lang w:eastAsia="fr-FR"/>
    </w:rPr>
  </w:style>
  <w:style w:type="paragraph" w:customStyle="1" w:styleId="puce2">
    <w:name w:val="puce 2"/>
    <w:basedOn w:val="Normal"/>
    <w:rsid w:val="008119EC"/>
    <w:pPr>
      <w:numPr>
        <w:numId w:val="12"/>
      </w:numPr>
      <w:jc w:val="both"/>
    </w:pPr>
    <w:rPr>
      <w:sz w:val="22"/>
    </w:rPr>
  </w:style>
  <w:style w:type="paragraph" w:customStyle="1" w:styleId="1">
    <w:name w:val="1"/>
    <w:aliases w:val="2,3"/>
    <w:basedOn w:val="Normal"/>
    <w:rsid w:val="008119EC"/>
    <w:pPr>
      <w:widowControl w:val="0"/>
      <w:numPr>
        <w:numId w:val="13"/>
      </w:numPr>
      <w:autoSpaceDE w:val="0"/>
      <w:autoSpaceDN w:val="0"/>
      <w:adjustRightInd w:val="0"/>
      <w:ind w:left="360" w:hanging="360"/>
    </w:pPr>
    <w:rPr>
      <w:rFonts w:ascii="Goudy Old Style" w:hAnsi="Goudy Old Style"/>
      <w:lang w:val="en-US"/>
    </w:rPr>
  </w:style>
  <w:style w:type="paragraph" w:styleId="Corpsdetexte3">
    <w:name w:val="Body Text 3"/>
    <w:basedOn w:val="Normal"/>
    <w:rsid w:val="008119EC"/>
    <w:pPr>
      <w:spacing w:line="286" w:lineRule="auto"/>
      <w:jc w:val="both"/>
    </w:pPr>
    <w:rPr>
      <w:sz w:val="23"/>
    </w:rPr>
  </w:style>
  <w:style w:type="character" w:styleId="Appelnotedebasdep">
    <w:name w:val="footnote reference"/>
    <w:semiHidden/>
    <w:rsid w:val="008119EC"/>
  </w:style>
  <w:style w:type="paragraph" w:customStyle="1" w:styleId="textecritres">
    <w:name w:val="textecritères"/>
    <w:basedOn w:val="Normal"/>
    <w:rsid w:val="008119EC"/>
    <w:pPr>
      <w:numPr>
        <w:numId w:val="1"/>
      </w:numPr>
      <w:tabs>
        <w:tab w:val="left" w:pos="420"/>
      </w:tabs>
      <w:suppressAutoHyphens/>
      <w:spacing w:before="40"/>
      <w:ind w:right="240"/>
    </w:pPr>
    <w:rPr>
      <w:snapToGrid w:val="0"/>
      <w:color w:val="000000"/>
      <w:sz w:val="22"/>
    </w:rPr>
  </w:style>
  <w:style w:type="character" w:styleId="Marquedecommentaire">
    <w:name w:val="annotation reference"/>
    <w:semiHidden/>
    <w:rsid w:val="008119EC"/>
    <w:rPr>
      <w:sz w:val="16"/>
    </w:rPr>
  </w:style>
  <w:style w:type="paragraph" w:styleId="Notedebasdepage">
    <w:name w:val="footnote text"/>
    <w:basedOn w:val="Normal"/>
    <w:semiHidden/>
    <w:rsid w:val="008119EC"/>
    <w:pPr>
      <w:jc w:val="both"/>
    </w:pPr>
    <w:rPr>
      <w:rFonts w:ascii="Arial" w:hAnsi="Arial"/>
      <w:sz w:val="22"/>
    </w:rPr>
  </w:style>
  <w:style w:type="paragraph" w:styleId="Corpsdetexte">
    <w:name w:val="Body Text"/>
    <w:basedOn w:val="Normal"/>
    <w:rsid w:val="008119EC"/>
    <w:pPr>
      <w:spacing w:before="120" w:after="20"/>
      <w:ind w:right="79"/>
    </w:pPr>
    <w:rPr>
      <w:rFonts w:ascii="Comic Sans MS" w:hAnsi="Comic Sans MS"/>
    </w:rPr>
  </w:style>
  <w:style w:type="paragraph" w:styleId="Corpsdetexte2">
    <w:name w:val="Body Text 2"/>
    <w:basedOn w:val="Normal"/>
    <w:rsid w:val="008119EC"/>
    <w:rPr>
      <w:rFonts w:ascii="Comic Sans MS" w:hAnsi="Comic Sans MS"/>
      <w:sz w:val="18"/>
      <w:lang w:val="fr-FR"/>
    </w:rPr>
  </w:style>
  <w:style w:type="paragraph" w:styleId="Textedebulles">
    <w:name w:val="Balloon Text"/>
    <w:basedOn w:val="Normal"/>
    <w:semiHidden/>
    <w:rsid w:val="008119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24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006A4A-234D-456A-9A62-4C38D817D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1250</Words>
  <Characters>6876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Systèmes d'exploitation</vt:lpstr>
    </vt:vector>
  </TitlesOfParts>
  <Manager>Linda Belley</Manager>
  <Company>SADP</Company>
  <LinksUpToDate>false</LinksUpToDate>
  <CharactersWithSpaces>8110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Systèmes d'exploitation</dc:title>
  <dc:subject>016R, 016Q</dc:subject>
  <dc:creator>linguiste 13avr01</dc:creator>
  <dc:description>Comité progr mars2013 modif (2-3-2 pour 1-3-1) 016Q -15h + éléments et activités d'apprentissage_x000d_
Saisie : Dép. informatique_x000d_
Rév. ling. et Corr. :  ML 13-04-01_x000d_
Transf G 11 juillet 2001 ML, corr. avril 03 mut,</dc:description>
  <cp:lastModifiedBy>Aymen Sioud</cp:lastModifiedBy>
  <cp:revision>15</cp:revision>
  <cp:lastPrinted>2013-03-28T18:32:00Z</cp:lastPrinted>
  <dcterms:created xsi:type="dcterms:W3CDTF">2013-03-11T18:19:00Z</dcterms:created>
  <dcterms:modified xsi:type="dcterms:W3CDTF">2014-02-03T16:55:00Z</dcterms:modified>
</cp:coreProperties>
</file>