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FA" w:rsidRDefault="005E03FA">
      <w:pPr>
        <w:pStyle w:val="Texteniveau1"/>
        <w:spacing w:after="0"/>
        <w:rPr>
          <w:sz w:val="16"/>
        </w:r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40"/>
        <w:gridCol w:w="10980"/>
        <w:gridCol w:w="2280"/>
        <w:gridCol w:w="1680"/>
      </w:tblGrid>
      <w:tr w:rsidR="005E03FA" w:rsidRPr="00FC54BF">
        <w:trPr>
          <w:cantSplit/>
        </w:trPr>
        <w:tc>
          <w:tcPr>
            <w:tcW w:w="2340" w:type="dxa"/>
          </w:tcPr>
          <w:p w:rsidR="005E03FA" w:rsidRPr="00FC54BF" w:rsidRDefault="005E03FA">
            <w:pPr>
              <w:rPr>
                <w:rFonts w:ascii="Comic Sans MS" w:hAnsi="Comic Sans MS"/>
                <w:b/>
                <w:i/>
                <w:sz w:val="22"/>
              </w:rPr>
            </w:pPr>
            <w:r w:rsidRPr="00FC54BF"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0980" w:type="dxa"/>
          </w:tcPr>
          <w:p w:rsidR="005E03FA" w:rsidRPr="00FC54BF" w:rsidRDefault="005E03FA">
            <w:pPr>
              <w:tabs>
                <w:tab w:val="right" w:pos="13160"/>
              </w:tabs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 w:rsidRPr="00FC54BF">
              <w:rPr>
                <w:rFonts w:ascii="Comic Sans MS" w:hAnsi="Comic Sans MS"/>
                <w:b/>
                <w:i/>
                <w:caps/>
                <w:sz w:val="22"/>
              </w:rPr>
              <w:t>CONCEPTION ET MANIPULATION DE bASES DE DONNÉES (COMPÉTENCE</w:t>
            </w:r>
            <w:ins w:id="0" w:author="etu420" w:date="2012-06-06T16:26:00Z">
              <w:r w:rsidR="005D36CD" w:rsidRPr="00FC54BF">
                <w:rPr>
                  <w:rFonts w:ascii="Comic Sans MS" w:hAnsi="Comic Sans MS"/>
                  <w:b/>
                  <w:i/>
                  <w:caps/>
                  <w:sz w:val="22"/>
                </w:rPr>
                <w:t>s</w:t>
              </w:r>
            </w:ins>
            <w:r w:rsidR="00771351">
              <w:rPr>
                <w:rFonts w:ascii="Comic Sans MS" w:hAnsi="Comic Sans MS"/>
                <w:b/>
                <w:i/>
                <w:caps/>
                <w:sz w:val="22"/>
              </w:rPr>
              <w:t xml:space="preserve"> </w:t>
            </w:r>
            <w:ins w:id="1" w:author="etu420" w:date="2012-06-06T16:22:00Z">
              <w:r w:rsidR="00771351">
                <w:rPr>
                  <w:rFonts w:ascii="Comic Sans MS" w:hAnsi="Comic Sans MS"/>
                  <w:b/>
                </w:rPr>
                <w:t>0173 E</w:t>
              </w:r>
            </w:ins>
            <w:ins w:id="2" w:author="etu420" w:date="2012-06-06T16:23:00Z">
              <w:r w:rsidR="00771351">
                <w:rPr>
                  <w:rFonts w:ascii="Comic Sans MS" w:hAnsi="Comic Sans MS"/>
                  <w:b/>
                </w:rPr>
                <w:t xml:space="preserve">T </w:t>
              </w:r>
            </w:ins>
            <w:r w:rsidR="00771351">
              <w:rPr>
                <w:rFonts w:ascii="Comic Sans MS" w:hAnsi="Comic Sans MS"/>
                <w:b/>
                <w:i/>
                <w:caps/>
                <w:sz w:val="22"/>
              </w:rPr>
              <w:t>0175)</w:t>
            </w:r>
          </w:p>
        </w:tc>
        <w:tc>
          <w:tcPr>
            <w:tcW w:w="2280" w:type="dxa"/>
          </w:tcPr>
          <w:p w:rsidR="005E03FA" w:rsidRPr="00FC54BF" w:rsidRDefault="00771351">
            <w:pPr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1680" w:type="dxa"/>
          </w:tcPr>
          <w:p w:rsidR="005E03FA" w:rsidRPr="00FC54BF" w:rsidRDefault="00771351" w:rsidP="009343A4">
            <w:pPr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420-</w:t>
            </w:r>
            <w:del w:id="3" w:author="etu420" w:date="2013-09-23T10:04:00Z">
              <w:r>
                <w:rPr>
                  <w:rFonts w:ascii="Comic Sans MS" w:hAnsi="Comic Sans MS"/>
                  <w:b/>
                  <w:i/>
                  <w:caps/>
                  <w:sz w:val="22"/>
                </w:rPr>
                <w:delText>kaB</w:delText>
              </w:r>
            </w:del>
            <w:ins w:id="4" w:author="etu420" w:date="2013-09-23T10:04:00Z">
              <w:r>
                <w:rPr>
                  <w:rFonts w:ascii="Comic Sans MS" w:hAnsi="Comic Sans MS"/>
                  <w:b/>
                  <w:i/>
                  <w:caps/>
                  <w:sz w:val="22"/>
                </w:rPr>
                <w:t>kaC</w:t>
              </w:r>
            </w:ins>
            <w:r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5E03FA" w:rsidRPr="00FC54BF">
        <w:trPr>
          <w:cantSplit/>
        </w:trPr>
        <w:tc>
          <w:tcPr>
            <w:tcW w:w="2340" w:type="dxa"/>
          </w:tcPr>
          <w:p w:rsidR="005E03FA" w:rsidRPr="00FC54BF" w:rsidRDefault="00771351">
            <w:pPr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Pondération :</w:t>
            </w:r>
          </w:p>
        </w:tc>
        <w:tc>
          <w:tcPr>
            <w:tcW w:w="10980" w:type="dxa"/>
          </w:tcPr>
          <w:p w:rsidR="005E03FA" w:rsidRPr="00FC54BF" w:rsidRDefault="00771351">
            <w:pPr>
              <w:jc w:val="both"/>
              <w:rPr>
                <w:rFonts w:ascii="Comic Sans MS" w:hAnsi="Comic Sans MS"/>
                <w:b/>
                <w:i/>
                <w:dstrike/>
                <w:sz w:val="22"/>
              </w:rPr>
            </w:pPr>
            <w:ins w:id="5" w:author="etu420" w:date="2013-06-04T16:00:00Z">
              <w:r>
                <w:rPr>
                  <w:rFonts w:ascii="Comic Sans MS" w:hAnsi="Comic Sans MS"/>
                  <w:b/>
                  <w:i/>
                  <w:sz w:val="22"/>
                </w:rPr>
                <w:t>1</w:t>
              </w:r>
            </w:ins>
            <w:del w:id="6" w:author="etu420" w:date="2013-06-04T16:00:00Z">
              <w:r>
                <w:rPr>
                  <w:rFonts w:ascii="Comic Sans MS" w:hAnsi="Comic Sans MS"/>
                  <w:b/>
                  <w:i/>
                  <w:sz w:val="22"/>
                </w:rPr>
                <w:delText>2</w:delText>
              </w:r>
            </w:del>
            <w:r>
              <w:rPr>
                <w:rFonts w:ascii="Comic Sans MS" w:hAnsi="Comic Sans MS"/>
                <w:b/>
                <w:i/>
                <w:sz w:val="22"/>
              </w:rPr>
              <w:t>-</w:t>
            </w:r>
            <w:ins w:id="7" w:author="etu420" w:date="2013-06-04T16:00:00Z">
              <w:r>
                <w:rPr>
                  <w:rFonts w:ascii="Comic Sans MS" w:hAnsi="Comic Sans MS"/>
                  <w:b/>
                  <w:i/>
                  <w:sz w:val="22"/>
                </w:rPr>
                <w:t>3</w:t>
              </w:r>
            </w:ins>
            <w:del w:id="8" w:author="etu420" w:date="2013-06-04T15:58:00Z">
              <w:r>
                <w:rPr>
                  <w:rFonts w:ascii="Comic Sans MS" w:hAnsi="Comic Sans MS"/>
                  <w:b/>
                  <w:i/>
                  <w:sz w:val="22"/>
                </w:rPr>
                <w:delText>3</w:delText>
              </w:r>
            </w:del>
            <w:r>
              <w:rPr>
                <w:rFonts w:ascii="Comic Sans MS" w:hAnsi="Comic Sans MS"/>
                <w:b/>
                <w:i/>
                <w:sz w:val="22"/>
              </w:rPr>
              <w:t>-2</w:t>
            </w:r>
          </w:p>
        </w:tc>
        <w:tc>
          <w:tcPr>
            <w:tcW w:w="2280" w:type="dxa"/>
          </w:tcPr>
          <w:p w:rsidR="005E03FA" w:rsidRPr="00FC54BF" w:rsidRDefault="00771351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Programme :</w:t>
            </w:r>
          </w:p>
        </w:tc>
        <w:tc>
          <w:tcPr>
            <w:tcW w:w="1680" w:type="dxa"/>
          </w:tcPr>
          <w:p w:rsidR="005E03FA" w:rsidRPr="00FC54BF" w:rsidRDefault="00771351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</w:tbl>
    <w:p w:rsidR="005E03FA" w:rsidRPr="00FC54BF" w:rsidRDefault="005E03FA">
      <w:pPr>
        <w:pStyle w:val="Titre1"/>
        <w:numPr>
          <w:ilvl w:val="0"/>
          <w:numId w:val="0"/>
        </w:numPr>
        <w:spacing w:before="0" w:after="0"/>
        <w:rPr>
          <w:sz w:val="20"/>
        </w:rPr>
        <w:sectPr w:rsidR="005E03FA" w:rsidRPr="00FC54BF">
          <w:headerReference w:type="default" r:id="rId7"/>
          <w:footerReference w:type="default" r:id="rId8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060"/>
        <w:gridCol w:w="7110"/>
        <w:gridCol w:w="7110"/>
        <w:tblGridChange w:id="17">
          <w:tblGrid>
            <w:gridCol w:w="108"/>
            <w:gridCol w:w="2952"/>
            <w:gridCol w:w="108"/>
            <w:gridCol w:w="7002"/>
            <w:gridCol w:w="108"/>
            <w:gridCol w:w="7002"/>
            <w:gridCol w:w="108"/>
          </w:tblGrid>
        </w:tblGridChange>
      </w:tblGrid>
      <w:tr w:rsidR="005E03FA" w:rsidRPr="00FC54BF">
        <w:trPr>
          <w:cantSplit/>
          <w:tblHeader/>
        </w:trPr>
        <w:tc>
          <w:tcPr>
            <w:tcW w:w="3060" w:type="dxa"/>
            <w:tcBorders>
              <w:top w:val="thickThinSmallGap" w:sz="2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pStyle w:val="Titre1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OBJECTIF - ÉNONCÉ DES COMPÉTENCES</w:t>
            </w:r>
          </w:p>
        </w:tc>
        <w:tc>
          <w:tcPr>
            <w:tcW w:w="7110" w:type="dxa"/>
            <w:tcBorders>
              <w:top w:val="thickThinSmallGap" w:sz="2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STANDARD - CONTEXTE DE RÉALISATION</w:t>
            </w:r>
          </w:p>
        </w:tc>
        <w:tc>
          <w:tcPr>
            <w:tcW w:w="7110" w:type="dxa"/>
            <w:tcBorders>
              <w:top w:val="thickThinSmallGap" w:sz="2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INDICATIONS PÉDAGOGIQUES, S'IL Y A </w:t>
            </w:r>
            <w:proofErr w:type="gramStart"/>
            <w:r>
              <w:rPr>
                <w:rFonts w:ascii="Comic Sans MS" w:hAnsi="Comic Sans MS"/>
                <w:b/>
                <w:i/>
              </w:rPr>
              <w:t>LIEU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(PRÉALABLES, LIENS AVEC D'AUTRES COURS, ETC.)</w:t>
            </w:r>
          </w:p>
        </w:tc>
      </w:tr>
      <w:tr w:rsidR="0005325F" w:rsidRPr="00FC54BF" w:rsidTr="00162DBF">
        <w:trPr>
          <w:trHeight w:val="1800"/>
        </w:trPr>
        <w:tc>
          <w:tcPr>
            <w:tcW w:w="306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</w:tcPr>
          <w:p w:rsidR="0005325F" w:rsidRPr="00FC54BF" w:rsidRDefault="00771351" w:rsidP="00162DBF">
            <w:pPr>
              <w:rPr>
                <w:ins w:id="18" w:author="etu420" w:date="2012-06-04T16:13:00Z"/>
                <w:rFonts w:ascii="Comic Sans MS" w:hAnsi="Comic Sans MS"/>
                <w:sz w:val="18"/>
                <w:lang w:val="fr-FR"/>
              </w:rPr>
            </w:pPr>
            <w:ins w:id="19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>Développer des modèles conceptuels selon l</w:t>
              </w:r>
              <w:r>
                <w:rPr>
                  <w:rFonts w:ascii="Comic Sans MS" w:hAnsi="Comic Sans MS"/>
                  <w:sz w:val="18"/>
                </w:rPr>
                <w:t>’</w:t>
              </w:r>
              <w:r>
                <w:rPr>
                  <w:rFonts w:ascii="Comic Sans MS" w:hAnsi="Comic Sans MS"/>
                  <w:sz w:val="18"/>
                  <w:lang w:val="fr-FR"/>
                </w:rPr>
                <w:t>approche structurée (0173).</w:t>
              </w:r>
            </w:ins>
          </w:p>
          <w:p w:rsidR="0005325F" w:rsidRPr="00FC54BF" w:rsidRDefault="0005325F" w:rsidP="00162DBF">
            <w:pPr>
              <w:rPr>
                <w:ins w:id="20" w:author="etu420" w:date="2012-06-04T16:13:00Z"/>
                <w:rFonts w:ascii="Comic Sans MS" w:hAnsi="Comic Sans MS"/>
                <w:sz w:val="18"/>
                <w:lang w:val="fr-FR"/>
              </w:rPr>
            </w:pPr>
          </w:p>
          <w:p w:rsidR="0005325F" w:rsidRPr="00FC54BF" w:rsidRDefault="00771351">
            <w:pPr>
              <w:jc w:val="both"/>
              <w:rPr>
                <w:rFonts w:ascii="Comic Sans MS" w:hAnsi="Comic Sans MS"/>
                <w:sz w:val="18"/>
              </w:rPr>
            </w:pPr>
            <w:ins w:id="21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>15 heures</w:t>
              </w:r>
            </w:ins>
            <w:del w:id="22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Créer et exploiter des bases de données. (75h)</w:delText>
              </w:r>
            </w:del>
          </w:p>
        </w:tc>
        <w:tc>
          <w:tcPr>
            <w:tcW w:w="711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05325F" w:rsidRPr="00FC54BF" w:rsidRDefault="00771351" w:rsidP="0005325F">
            <w:pPr>
              <w:pStyle w:val="texte-contexte"/>
              <w:numPr>
                <w:ilvl w:val="0"/>
                <w:numId w:val="37"/>
              </w:numPr>
              <w:spacing w:before="0"/>
              <w:ind w:right="110"/>
              <w:rPr>
                <w:ins w:id="23" w:author="etu420" w:date="2012-06-04T16:13:00Z"/>
                <w:rFonts w:ascii="Comic Sans MS" w:hAnsi="Comic Sans MS"/>
                <w:sz w:val="18"/>
                <w:lang w:val="fr-FR"/>
              </w:rPr>
            </w:pPr>
            <w:ins w:id="24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>À partir de situations de travail variées et représentatives du milieu de travail.</w:t>
              </w:r>
            </w:ins>
          </w:p>
          <w:p w:rsidR="0005325F" w:rsidRPr="00FC54BF" w:rsidRDefault="00771351" w:rsidP="0005325F">
            <w:pPr>
              <w:pStyle w:val="texte-contexte"/>
              <w:numPr>
                <w:ilvl w:val="0"/>
                <w:numId w:val="37"/>
              </w:numPr>
              <w:spacing w:before="0"/>
              <w:ind w:right="110"/>
              <w:rPr>
                <w:ins w:id="25" w:author="etu420" w:date="2012-06-04T16:13:00Z"/>
                <w:rFonts w:ascii="Comic Sans MS" w:hAnsi="Comic Sans MS"/>
                <w:sz w:val="18"/>
                <w:lang w:val="fr-FR"/>
              </w:rPr>
            </w:pPr>
            <w:ins w:id="26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>À partir d'un dossier d'analyse fonctionnelle portant sur une application complète, mais limitée à quelques fonctions.</w:t>
              </w:r>
            </w:ins>
          </w:p>
          <w:p w:rsidR="0005325F" w:rsidRPr="00FC54BF" w:rsidRDefault="00771351" w:rsidP="0005325F">
            <w:pPr>
              <w:pStyle w:val="texte-contexte"/>
              <w:numPr>
                <w:ilvl w:val="0"/>
                <w:numId w:val="37"/>
              </w:numPr>
              <w:spacing w:before="0"/>
              <w:ind w:right="110"/>
              <w:rPr>
                <w:ins w:id="27" w:author="etu420" w:date="2012-06-04T16:13:00Z"/>
                <w:rFonts w:ascii="Comic Sans MS" w:hAnsi="Comic Sans MS"/>
                <w:sz w:val="18"/>
                <w:lang w:val="fr-FR"/>
              </w:rPr>
            </w:pPr>
            <w:ins w:id="28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 xml:space="preserve">À partir d'une station de travail et d'un logiciel </w:t>
              </w:r>
              <w:r>
                <w:rPr>
                  <w:rFonts w:ascii="Comic Sans MS" w:hAnsi="Comic Sans MS"/>
                  <w:i/>
                  <w:iCs/>
                  <w:sz w:val="18"/>
                  <w:lang w:val="fr-FR"/>
                </w:rPr>
                <w:t>GLAO</w:t>
              </w:r>
              <w:r>
                <w:rPr>
                  <w:rFonts w:ascii="Comic Sans MS" w:hAnsi="Comic Sans MS"/>
                  <w:sz w:val="18"/>
                  <w:lang w:val="fr-FR"/>
                </w:rPr>
                <w:t>.</w:t>
              </w:r>
            </w:ins>
          </w:p>
          <w:p w:rsidR="0005325F" w:rsidRPr="00FC54BF" w:rsidRDefault="00771351" w:rsidP="0005325F">
            <w:pPr>
              <w:pStyle w:val="texte-contexte"/>
              <w:numPr>
                <w:ilvl w:val="0"/>
                <w:numId w:val="37"/>
              </w:numPr>
              <w:spacing w:before="0"/>
              <w:ind w:right="110"/>
              <w:rPr>
                <w:ins w:id="29" w:author="etu420" w:date="2012-06-04T16:13:00Z"/>
                <w:rFonts w:ascii="Comic Sans MS" w:hAnsi="Comic Sans MS"/>
                <w:sz w:val="18"/>
                <w:lang w:val="fr-FR"/>
              </w:rPr>
            </w:pPr>
            <w:ins w:id="30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>À partir des exigences de l'entreprise.</w:t>
              </w:r>
            </w:ins>
          </w:p>
          <w:p w:rsidR="00771351" w:rsidRPr="00771351" w:rsidRDefault="00771351" w:rsidP="00771351">
            <w:pPr>
              <w:pStyle w:val="texte-contexte"/>
              <w:numPr>
                <w:ilvl w:val="0"/>
                <w:numId w:val="37"/>
                <w:numberingChange w:id="31" w:author="Cégep de Jonquière" w:date="2009-05-27T15:50:00Z" w:original=""/>
              </w:numPr>
              <w:spacing w:before="0"/>
              <w:ind w:right="110"/>
              <w:rPr>
                <w:del w:id="32" w:author="etu420" w:date="2012-06-04T16:11:00Z"/>
                <w:rFonts w:ascii="Comic Sans MS" w:hAnsi="Comic Sans MS"/>
                <w:sz w:val="18"/>
                <w:rPrChange w:id="33" w:author="etu420" w:date="2013-09-25T08:59:00Z">
                  <w:rPr>
                    <w:del w:id="34" w:author="etu420" w:date="2012-06-04T16:11:00Z"/>
                    <w:rFonts w:ascii="Comic Sans MS" w:hAnsi="Comic Sans MS"/>
                    <w:sz w:val="18"/>
                    <w:lang w:val="fr-FR"/>
                  </w:rPr>
                </w:rPrChange>
              </w:rPr>
              <w:pPrChange w:id="35" w:author="etu420" w:date="2012-06-04T16:13:00Z">
                <w:pPr>
                  <w:pStyle w:val="texte-contexte"/>
                  <w:numPr>
                    <w:numId w:val="7"/>
                  </w:numPr>
                  <w:spacing w:before="0"/>
                  <w:ind w:right="193"/>
                </w:pPr>
              </w:pPrChange>
            </w:pPr>
            <w:ins w:id="36" w:author="etu420" w:date="2012-06-04T16:13:00Z">
              <w:r>
                <w:rPr>
                  <w:rFonts w:ascii="Comic Sans MS" w:hAnsi="Comic Sans MS"/>
                  <w:sz w:val="18"/>
                  <w:lang w:val="fr-FR"/>
                </w:rPr>
                <w:t>À partir des manuels de références techniques appropriés.</w:t>
              </w:r>
            </w:ins>
            <w:del w:id="37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Dans des environnements comprenant des logiciels de bases de données et des systèmes de gestion de bases de données.</w:delText>
              </w:r>
            </w:del>
          </w:p>
          <w:p w:rsidR="0005325F" w:rsidRPr="00FC54BF" w:rsidDel="0005325F" w:rsidRDefault="00771351">
            <w:pPr>
              <w:pStyle w:val="texte-contexte"/>
              <w:numPr>
                <w:ilvl w:val="0"/>
                <w:numId w:val="7"/>
                <w:numberingChange w:id="38" w:author="Cégep de Jonquière" w:date="2009-05-27T15:50:00Z" w:original=""/>
              </w:numPr>
              <w:spacing w:before="0"/>
              <w:ind w:right="193"/>
              <w:rPr>
                <w:del w:id="39" w:author="etu420" w:date="2012-06-04T16:11:00Z"/>
                <w:rFonts w:ascii="Comic Sans MS" w:hAnsi="Comic Sans MS"/>
                <w:sz w:val="18"/>
                <w:lang w:val="fr-FR"/>
              </w:rPr>
            </w:pPr>
            <w:del w:id="40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À partir d'une station de travail et des logiciels appropriés.</w:delText>
              </w:r>
            </w:del>
          </w:p>
          <w:p w:rsidR="0005325F" w:rsidRPr="00FC54BF" w:rsidDel="0005325F" w:rsidRDefault="00771351">
            <w:pPr>
              <w:pStyle w:val="texte-contexte"/>
              <w:numPr>
                <w:ilvl w:val="0"/>
                <w:numId w:val="7"/>
                <w:numberingChange w:id="41" w:author="Cégep de Jonquière" w:date="2009-05-27T15:50:00Z" w:original=""/>
              </w:numPr>
              <w:spacing w:before="0"/>
              <w:ind w:right="193"/>
              <w:rPr>
                <w:del w:id="42" w:author="etu420" w:date="2012-06-04T16:11:00Z"/>
                <w:rFonts w:ascii="Comic Sans MS" w:hAnsi="Comic Sans MS"/>
                <w:sz w:val="18"/>
                <w:lang w:val="fr-FR"/>
              </w:rPr>
            </w:pPr>
            <w:del w:id="43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À partir d’applications représentatives du milieu du travail comprenant un nombre limité de fonctions.</w:delText>
              </w:r>
            </w:del>
          </w:p>
          <w:p w:rsidR="0005325F" w:rsidRPr="00FC54BF" w:rsidDel="0005325F" w:rsidRDefault="00771351">
            <w:pPr>
              <w:pStyle w:val="texte-contexte"/>
              <w:numPr>
                <w:ilvl w:val="0"/>
                <w:numId w:val="7"/>
                <w:numberingChange w:id="44" w:author="Cégep de Jonquière" w:date="2009-05-27T15:50:00Z" w:original=""/>
              </w:numPr>
              <w:spacing w:before="0"/>
              <w:ind w:right="193"/>
              <w:rPr>
                <w:del w:id="45" w:author="etu420" w:date="2012-06-04T16:11:00Z"/>
                <w:rFonts w:ascii="Comic Sans MS" w:hAnsi="Comic Sans MS"/>
                <w:sz w:val="18"/>
                <w:lang w:val="fr-FR"/>
              </w:rPr>
            </w:pPr>
            <w:del w:id="46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À partir de la documentation sur les applications incluant les modèles de données normalisées.</w:delText>
              </w:r>
            </w:del>
          </w:p>
          <w:p w:rsidR="0005325F" w:rsidRPr="00FC54BF" w:rsidDel="0005325F" w:rsidRDefault="00771351">
            <w:pPr>
              <w:pStyle w:val="texte-contexte"/>
              <w:numPr>
                <w:ilvl w:val="0"/>
                <w:numId w:val="7"/>
                <w:numberingChange w:id="47" w:author="Cégep de Jonquière" w:date="2009-05-27T15:50:00Z" w:original=""/>
              </w:numPr>
              <w:spacing w:before="0"/>
              <w:ind w:right="193"/>
              <w:rPr>
                <w:del w:id="48" w:author="etu420" w:date="2012-06-04T16:11:00Z"/>
                <w:rFonts w:ascii="Comic Sans MS" w:hAnsi="Comic Sans MS"/>
                <w:sz w:val="18"/>
                <w:lang w:val="fr-FR"/>
              </w:rPr>
            </w:pPr>
            <w:del w:id="49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À partir des manuels de références techniques appropriés.</w:delText>
              </w:r>
            </w:del>
          </w:p>
          <w:p w:rsidR="0005325F" w:rsidRPr="00FC54BF" w:rsidDel="0005325F" w:rsidRDefault="00771351">
            <w:pPr>
              <w:pStyle w:val="texte-contexte"/>
              <w:numPr>
                <w:ilvl w:val="0"/>
                <w:numId w:val="7"/>
                <w:numberingChange w:id="50" w:author="Cégep de Jonquière" w:date="2009-05-27T15:50:00Z" w:original=""/>
              </w:numPr>
              <w:spacing w:before="0"/>
              <w:ind w:right="193"/>
              <w:rPr>
                <w:del w:id="51" w:author="etu420" w:date="2012-06-04T16:11:00Z"/>
                <w:rFonts w:ascii="Comic Sans MS" w:hAnsi="Comic Sans MS"/>
                <w:snapToGrid/>
                <w:sz w:val="18"/>
                <w:lang w:val="fr-FR"/>
              </w:rPr>
            </w:pPr>
            <w:del w:id="52" w:author="etu420" w:date="2012-06-04T16:11:00Z">
              <w:r>
                <w:rPr>
                  <w:rFonts w:ascii="Comic Sans MS" w:hAnsi="Comic Sans MS"/>
                  <w:sz w:val="18"/>
                  <w:lang w:val="fr-FR"/>
                </w:rPr>
                <w:delText>Dans le respect des normes de l'entreprise et des standards informatiques.</w:delText>
              </w:r>
            </w:del>
          </w:p>
          <w:p w:rsidR="0005325F" w:rsidRPr="00FC54BF" w:rsidRDefault="0005325F">
            <w:pPr>
              <w:pStyle w:val="texte-contexte"/>
              <w:numPr>
                <w:ilvl w:val="0"/>
                <w:numId w:val="0"/>
              </w:numPr>
              <w:spacing w:before="0"/>
              <w:ind w:right="193"/>
              <w:rPr>
                <w:rFonts w:ascii="Comic Sans MS" w:hAnsi="Comic Sans MS"/>
                <w:snapToGrid/>
                <w:sz w:val="18"/>
                <w:lang w:val="fr-FR"/>
              </w:rPr>
            </w:pPr>
          </w:p>
        </w:tc>
        <w:tc>
          <w:tcPr>
            <w:tcW w:w="7110" w:type="dxa"/>
            <w:vMerge w:val="restart"/>
            <w:tcBorders>
              <w:top w:val="single" w:sz="4" w:space="0" w:color="C0C0C0"/>
              <w:left w:val="single" w:sz="6" w:space="0" w:color="C0C0C0"/>
              <w:right w:val="thinThickSmallGap" w:sz="24" w:space="0" w:color="C0C0C0"/>
            </w:tcBorders>
          </w:tcPr>
          <w:p w:rsidR="0005325F" w:rsidRPr="00FC54BF" w:rsidDel="009343A4" w:rsidRDefault="00771351">
            <w:pPr>
              <w:rPr>
                <w:del w:id="53" w:author="etu420" w:date="2013-09-23T10:05:00Z"/>
                <w:rFonts w:ascii="Comic Sans MS" w:hAnsi="Comic Sans MS"/>
                <w:i/>
                <w:iCs/>
                <w:sz w:val="18"/>
              </w:rPr>
            </w:pPr>
            <w:del w:id="54" w:author="etu420" w:date="2013-09-23T10:05:00Z">
              <w:r>
                <w:rPr>
                  <w:rFonts w:ascii="Comic Sans MS" w:hAnsi="Comic Sans MS"/>
                  <w:sz w:val="18"/>
                </w:rPr>
                <w:delText xml:space="preserve">Préalable relatif : </w:delText>
              </w:r>
              <w:r>
                <w:rPr>
                  <w:rFonts w:ascii="Comic Sans MS" w:hAnsi="Comic Sans MS"/>
                  <w:i/>
                  <w:iCs/>
                  <w:sz w:val="18"/>
                </w:rPr>
                <w:delText>Algorithmes et programmation II (420-JDA-JQ)</w:delText>
              </w:r>
            </w:del>
          </w:p>
          <w:p w:rsidR="0005325F" w:rsidRPr="00FC54BF" w:rsidRDefault="0005325F">
            <w:pPr>
              <w:pStyle w:val="StylePuce4"/>
              <w:numPr>
                <w:ilvl w:val="0"/>
                <w:numId w:val="0"/>
              </w:numPr>
              <w:rPr>
                <w:iCs/>
              </w:rPr>
            </w:pPr>
          </w:p>
          <w:p w:rsidR="00135699" w:rsidRDefault="00771351">
            <w:pPr>
              <w:pStyle w:val="StylePuce4"/>
              <w:numPr>
                <w:ilvl w:val="0"/>
                <w:numId w:val="0"/>
              </w:numPr>
              <w:rPr>
                <w:ins w:id="55" w:author="Aymen Sioud" w:date="2014-02-03T11:57:00Z"/>
                <w:i/>
              </w:rPr>
            </w:pPr>
            <w:r>
              <w:rPr>
                <w:iCs/>
              </w:rPr>
              <w:t xml:space="preserve">Préalable absolu à : </w:t>
            </w:r>
            <w:r>
              <w:rPr>
                <w:i/>
              </w:rPr>
              <w:t>Gestion et exploitation de bases de données (420-</w:t>
            </w:r>
            <w:del w:id="56" w:author="etu420" w:date="2013-09-23T10:05:00Z">
              <w:r>
                <w:rPr>
                  <w:i/>
                </w:rPr>
                <w:delText>KGA</w:delText>
              </w:r>
            </w:del>
            <w:ins w:id="57" w:author="etu420" w:date="2013-09-23T10:05:00Z">
              <w:r>
                <w:rPr>
                  <w:i/>
                </w:rPr>
                <w:t>KGB</w:t>
              </w:r>
            </w:ins>
            <w:r>
              <w:rPr>
                <w:i/>
              </w:rPr>
              <w:t>-JQ)</w:t>
            </w:r>
          </w:p>
          <w:p w:rsidR="00135699" w:rsidRDefault="00135699">
            <w:pPr>
              <w:pStyle w:val="StylePuce4"/>
              <w:numPr>
                <w:ilvl w:val="0"/>
                <w:numId w:val="0"/>
              </w:numPr>
              <w:rPr>
                <w:ins w:id="58" w:author="Aymen Sioud" w:date="2014-02-03T11:57:00Z"/>
                <w:i/>
              </w:rPr>
            </w:pPr>
            <w:ins w:id="59" w:author="Aymen Sioud" w:date="2014-02-03T11:57:00Z">
              <w:r>
                <w:rPr>
                  <w:i/>
                </w:rPr>
                <w:t xml:space="preserve">                             Déploiement d</w:t>
              </w:r>
              <w:r>
                <w:rPr>
                  <w:i/>
                </w:rPr>
                <w:t>’</w:t>
              </w:r>
              <w:r>
                <w:rPr>
                  <w:i/>
                </w:rPr>
                <w:t>applications mobiles (420-LEA-JQ)</w:t>
              </w:r>
            </w:ins>
          </w:p>
          <w:p w:rsidR="0005325F" w:rsidRPr="00FC54BF" w:rsidRDefault="00135699">
            <w:pPr>
              <w:pStyle w:val="StylePuce4"/>
              <w:numPr>
                <w:ilvl w:val="0"/>
                <w:numId w:val="0"/>
              </w:numPr>
              <w:rPr>
                <w:i/>
              </w:rPr>
            </w:pPr>
            <w:ins w:id="60" w:author="Aymen Sioud" w:date="2014-02-03T11:57:00Z">
              <w:r>
                <w:t xml:space="preserve">Préalable relatif </w:t>
              </w:r>
            </w:ins>
            <w:ins w:id="61" w:author="Aymen Sioud" w:date="2014-02-03T11:58:00Z">
              <w:r>
                <w:t>à</w:t>
              </w:r>
              <w:r>
                <w:t> </w:t>
              </w:r>
              <w:r>
                <w:t>: Techniques de modélisation (420-KDB-JQ)</w:t>
              </w:r>
            </w:ins>
            <w:del w:id="62" w:author="Aymen Sioud" w:date="2014-02-03T11:57:00Z">
              <w:r w:rsidR="00771351" w:rsidDel="00135699">
                <w:rPr>
                  <w:i/>
                </w:rPr>
                <w:delText>.</w:delText>
              </w:r>
            </w:del>
          </w:p>
          <w:p w:rsidR="0005325F" w:rsidRPr="00FC54BF" w:rsidRDefault="0005325F">
            <w:pPr>
              <w:rPr>
                <w:rFonts w:ascii="Comic Sans MS" w:hAnsi="Comic Sans MS"/>
                <w:sz w:val="18"/>
              </w:rPr>
            </w:pPr>
          </w:p>
          <w:p w:rsidR="0005325F" w:rsidRPr="00FC54BF" w:rsidRDefault="00771351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Ce cours de </w:t>
            </w:r>
            <w:del w:id="63" w:author="etu420" w:date="2013-06-04T16:02:00Z">
              <w:r>
                <w:rPr>
                  <w:rFonts w:ascii="Comic Sans MS" w:hAnsi="Comic Sans MS"/>
                  <w:sz w:val="18"/>
                </w:rPr>
                <w:delText xml:space="preserve">troisième </w:delText>
              </w:r>
            </w:del>
            <w:ins w:id="64" w:author="etu420" w:date="2013-06-04T16:02:00Z">
              <w:r>
                <w:rPr>
                  <w:rFonts w:ascii="Comic Sans MS" w:hAnsi="Comic Sans MS"/>
                  <w:sz w:val="18"/>
                </w:rPr>
                <w:t xml:space="preserve">deuxième </w:t>
              </w:r>
            </w:ins>
            <w:r>
              <w:rPr>
                <w:rFonts w:ascii="Comic Sans MS" w:hAnsi="Comic Sans MS"/>
                <w:sz w:val="18"/>
              </w:rPr>
              <w:t>session s’inscrit dans l’axe </w:t>
            </w:r>
            <w:r>
              <w:rPr>
                <w:rFonts w:ascii="Comic Sans MS" w:hAnsi="Comic Sans MS"/>
                <w:i/>
                <w:iCs/>
                <w:sz w:val="18"/>
              </w:rPr>
              <w:t xml:space="preserve">programmation et développement d'applications  </w:t>
            </w:r>
            <w:r>
              <w:rPr>
                <w:rFonts w:ascii="Comic Sans MS" w:hAnsi="Comic Sans MS"/>
                <w:sz w:val="18"/>
              </w:rPr>
              <w:t>de la formation. Il permettra à l’élève de créer et d’exploiter une base de données soit à l’aide d’un logiciel de bases de données ou d’un système de gestion de bases de données.</w:t>
            </w:r>
          </w:p>
          <w:p w:rsidR="0005325F" w:rsidRPr="00FC54BF" w:rsidRDefault="0005325F">
            <w:pPr>
              <w:rPr>
                <w:rFonts w:ascii="Comic Sans MS" w:hAnsi="Comic Sans MS"/>
                <w:sz w:val="18"/>
              </w:rPr>
            </w:pPr>
          </w:p>
          <w:p w:rsidR="00771351" w:rsidRDefault="00771351" w:rsidP="00771351">
            <w:pPr>
              <w:ind w:right="81"/>
              <w:jc w:val="both"/>
              <w:rPr>
                <w:rFonts w:ascii="Comic Sans MS" w:hAnsi="Comic Sans MS"/>
                <w:sz w:val="18"/>
              </w:rPr>
              <w:pPrChange w:id="65" w:author="etu420" w:date="2013-09-25T08:57:00Z">
                <w:pPr>
                  <w:tabs>
                    <w:tab w:val="left" w:pos="360"/>
                  </w:tabs>
                  <w:ind w:left="360" w:right="97" w:hanging="360"/>
                </w:pPr>
              </w:pPrChange>
            </w:pPr>
            <w:ins w:id="66" w:author="etu420" w:date="2013-09-25T08:56:00Z">
              <w:r>
                <w:rPr>
                  <w:rFonts w:ascii="Comic Sans MS" w:hAnsi="Comic Sans MS"/>
                  <w:sz w:val="18"/>
                </w:rPr>
                <w:t xml:space="preserve">Les attitudes visées dans ce cours sont la logique, </w:t>
              </w:r>
            </w:ins>
            <w:ins w:id="67" w:author="etu420" w:date="2013-09-25T08:57:00Z">
              <w:r>
                <w:rPr>
                  <w:rFonts w:ascii="Comic Sans MS" w:hAnsi="Comic Sans MS"/>
                  <w:sz w:val="18"/>
                </w:rPr>
                <w:t>l’a</w:t>
              </w:r>
            </w:ins>
            <w:del w:id="68" w:author="etu420" w:date="2013-09-25T08:57:00Z">
              <w:r>
                <w:rPr>
                  <w:rFonts w:ascii="Comic Sans MS" w:hAnsi="Comic Sans MS"/>
                  <w:sz w:val="18"/>
                </w:rPr>
                <w:delText>Un accent particulier sera mis sur l'esprit de logique, d'a</w:delText>
              </w:r>
            </w:del>
            <w:r>
              <w:rPr>
                <w:rFonts w:ascii="Comic Sans MS" w:hAnsi="Comic Sans MS"/>
                <w:sz w:val="18"/>
              </w:rPr>
              <w:t xml:space="preserve">nalyse et </w:t>
            </w:r>
            <w:del w:id="69" w:author="etu420" w:date="2013-09-25T08:57:00Z">
              <w:r>
                <w:rPr>
                  <w:rFonts w:ascii="Comic Sans MS" w:hAnsi="Comic Sans MS"/>
                  <w:sz w:val="18"/>
                </w:rPr>
                <w:delText xml:space="preserve">de </w:delText>
              </w:r>
            </w:del>
            <w:ins w:id="70" w:author="etu420" w:date="2013-09-25T08:57:00Z">
              <w:r>
                <w:rPr>
                  <w:rFonts w:ascii="Comic Sans MS" w:hAnsi="Comic Sans MS"/>
                  <w:sz w:val="18"/>
                </w:rPr>
                <w:t xml:space="preserve">la </w:t>
              </w:r>
            </w:ins>
            <w:del w:id="71" w:author="etu420" w:date="2013-09-25T08:57:00Z">
              <w:r>
                <w:rPr>
                  <w:rFonts w:ascii="Comic Sans MS" w:hAnsi="Comic Sans MS"/>
                  <w:sz w:val="18"/>
                </w:rPr>
                <w:delText>synthèse</w:delText>
              </w:r>
            </w:del>
            <w:ins w:id="72" w:author="etu420" w:date="2013-09-25T08:57:00Z">
              <w:r>
                <w:rPr>
                  <w:rFonts w:ascii="Comic Sans MS" w:hAnsi="Comic Sans MS"/>
                  <w:sz w:val="18"/>
                </w:rPr>
                <w:t>tenacité</w:t>
              </w:r>
            </w:ins>
            <w:r>
              <w:rPr>
                <w:rFonts w:ascii="Comic Sans MS" w:hAnsi="Comic Sans MS"/>
                <w:sz w:val="18"/>
              </w:rPr>
              <w:t xml:space="preserve">. </w:t>
            </w:r>
          </w:p>
          <w:p w:rsidR="0005325F" w:rsidRPr="00FC54BF" w:rsidRDefault="0005325F">
            <w:pPr>
              <w:rPr>
                <w:rFonts w:ascii="Comic Sans MS" w:hAnsi="Comic Sans MS"/>
                <w:sz w:val="18"/>
              </w:rPr>
            </w:pPr>
          </w:p>
        </w:tc>
      </w:tr>
      <w:tr w:rsidR="0005325F" w:rsidRPr="00FC54BF" w:rsidTr="0005325F">
        <w:tblPrEx>
          <w:tblW w:w="17280" w:type="dxa"/>
          <w:tblInd w:w="70" w:type="dxa"/>
          <w:tblLayout w:type="fixed"/>
          <w:tblCellMar>
            <w:left w:w="70" w:type="dxa"/>
            <w:right w:w="70" w:type="dxa"/>
          </w:tblCellMar>
          <w:tblLook w:val="0000"/>
          <w:tblPrExChange w:id="73" w:author="etu420" w:date="2012-06-04T16:14:00Z">
            <w:tblPrEx>
              <w:tblW w:w="17280" w:type="dxa"/>
              <w:tblInd w:w="70" w:type="dxa"/>
              <w:tblLayout w:type="fixed"/>
              <w:tblCellMar>
                <w:left w:w="70" w:type="dxa"/>
                <w:right w:w="70" w:type="dxa"/>
              </w:tblCellMar>
              <w:tblLook w:val="0000"/>
            </w:tblPrEx>
          </w:tblPrExChange>
        </w:tblPrEx>
        <w:trPr>
          <w:trHeight w:val="1800"/>
          <w:trPrChange w:id="74" w:author="etu420" w:date="2012-06-04T16:14:00Z">
            <w:trPr>
              <w:gridAfter w:val="0"/>
              <w:trHeight w:val="1800"/>
            </w:trPr>
          </w:trPrChange>
        </w:trPr>
        <w:tc>
          <w:tcPr>
            <w:tcW w:w="306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  <w:tcPrChange w:id="75" w:author="etu420" w:date="2012-06-04T16:14:00Z">
              <w:tcPr>
                <w:tcW w:w="3060" w:type="dxa"/>
                <w:gridSpan w:val="2"/>
                <w:tcBorders>
                  <w:top w:val="single" w:sz="4" w:space="0" w:color="C0C0C0"/>
                  <w:left w:val="thickThinSmallGap" w:sz="24" w:space="0" w:color="C0C0C0"/>
                  <w:right w:val="single" w:sz="6" w:space="0" w:color="C0C0C0"/>
                </w:tcBorders>
              </w:tcPr>
            </w:tcPrChange>
          </w:tcPr>
          <w:p w:rsidR="0005325F" w:rsidRPr="00FC54BF" w:rsidRDefault="00771351" w:rsidP="0005325F">
            <w:p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Créer et exploiter des bases de données. (0175)</w:t>
            </w:r>
            <w:del w:id="76" w:author="etu420" w:date="2012-06-04T16:16:00Z">
              <w:r>
                <w:rPr>
                  <w:rFonts w:ascii="Comic Sans MS" w:hAnsi="Comic Sans MS"/>
                  <w:sz w:val="18"/>
                  <w:lang w:val="fr-FR"/>
                </w:rPr>
                <w:delText xml:space="preserve"> </w:delText>
              </w:r>
            </w:del>
          </w:p>
          <w:p w:rsidR="0005325F" w:rsidRPr="00FC54BF" w:rsidRDefault="0005325F" w:rsidP="0005325F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A03BA1" w:rsidRPr="00FC54BF" w:rsidRDefault="00771351">
            <w:pPr>
              <w:jc w:val="both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45 heures</w:t>
            </w:r>
          </w:p>
        </w:tc>
        <w:tc>
          <w:tcPr>
            <w:tcW w:w="711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tcPrChange w:id="77" w:author="etu420" w:date="2012-06-04T16:14:00Z">
              <w:tcPr>
                <w:tcW w:w="7110" w:type="dxa"/>
                <w:gridSpan w:val="2"/>
                <w:tcBorders>
                  <w:top w:val="single" w:sz="4" w:space="0" w:color="C0C0C0"/>
                  <w:left w:val="single" w:sz="6" w:space="0" w:color="C0C0C0"/>
                  <w:right w:val="single" w:sz="6" w:space="0" w:color="C0C0C0"/>
                </w:tcBorders>
              </w:tcPr>
            </w:tcPrChange>
          </w:tcPr>
          <w:p w:rsidR="0005325F" w:rsidRPr="00FC54BF" w:rsidRDefault="00771351" w:rsidP="00162DBF">
            <w:pPr>
              <w:pStyle w:val="texte-contexte"/>
              <w:numPr>
                <w:ilvl w:val="0"/>
                <w:numId w:val="7"/>
              </w:numPr>
              <w:spacing w:before="0"/>
              <w:ind w:right="193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Dans des environnements comprenant des logiciels de bases de données et des systèmes de gestion de bases de données.</w:t>
            </w:r>
          </w:p>
          <w:p w:rsidR="0005325F" w:rsidRPr="00FC54BF" w:rsidRDefault="00771351" w:rsidP="00162DBF">
            <w:pPr>
              <w:pStyle w:val="texte-contexte"/>
              <w:numPr>
                <w:ilvl w:val="0"/>
                <w:numId w:val="7"/>
              </w:numPr>
              <w:spacing w:before="0"/>
              <w:ind w:right="193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d'une station de travail et des logiciels appropriés.</w:t>
            </w:r>
          </w:p>
          <w:p w:rsidR="0005325F" w:rsidRPr="00FC54BF" w:rsidRDefault="00771351" w:rsidP="00162DBF">
            <w:pPr>
              <w:pStyle w:val="texte-contexte"/>
              <w:numPr>
                <w:ilvl w:val="0"/>
                <w:numId w:val="7"/>
              </w:numPr>
              <w:spacing w:before="0"/>
              <w:ind w:right="193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d’applications représentatives du milieu du travail comprenant un nombre limité de fonctions.</w:t>
            </w:r>
          </w:p>
          <w:p w:rsidR="0005325F" w:rsidRPr="00FC54BF" w:rsidRDefault="00771351" w:rsidP="00162DBF">
            <w:pPr>
              <w:pStyle w:val="texte-contexte"/>
              <w:numPr>
                <w:ilvl w:val="0"/>
                <w:numId w:val="7"/>
              </w:numPr>
              <w:spacing w:before="0"/>
              <w:ind w:right="193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 la documentation sur les applications incluant les modèles de données normalisées.</w:t>
            </w:r>
          </w:p>
          <w:p w:rsidR="0005325F" w:rsidRPr="00FC54BF" w:rsidRDefault="00771351" w:rsidP="00162DBF">
            <w:pPr>
              <w:pStyle w:val="texte-contexte"/>
              <w:numPr>
                <w:ilvl w:val="0"/>
                <w:numId w:val="7"/>
              </w:numPr>
              <w:spacing w:before="0"/>
              <w:ind w:right="193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des manuels de références techniques appropriés.</w:t>
            </w:r>
          </w:p>
          <w:p w:rsidR="00A03BA1" w:rsidRPr="00FC54BF" w:rsidRDefault="00771351">
            <w:pPr>
              <w:pStyle w:val="texte-contexte"/>
              <w:numPr>
                <w:ilvl w:val="0"/>
                <w:numId w:val="7"/>
              </w:numPr>
              <w:spacing w:before="0"/>
              <w:ind w:right="193"/>
              <w:rPr>
                <w:rFonts w:ascii="Comic Sans MS" w:hAnsi="Comic Sans MS"/>
                <w:snapToGrid/>
                <w:sz w:val="18"/>
                <w:lang w:val="fr-FR"/>
                <w:rPrChange w:id="78" w:author="etu420" w:date="2013-09-25T08:59:00Z">
                  <w:rPr>
                    <w:rFonts w:ascii="Comic Sans MS" w:hAnsi="Comic Sans MS"/>
                    <w:sz w:val="18"/>
                    <w:lang w:val="fr-FR"/>
                  </w:rPr>
                </w:rPrChange>
              </w:rPr>
            </w:pPr>
            <w:r>
              <w:rPr>
                <w:rFonts w:ascii="Comic Sans MS" w:hAnsi="Comic Sans MS"/>
                <w:sz w:val="18"/>
                <w:lang w:val="fr-FR"/>
              </w:rPr>
              <w:t>Dans</w:t>
            </w:r>
            <w:r>
              <w:rPr>
                <w:rFonts w:ascii="Comic Sans MS" w:hAnsi="Comic Sans MS"/>
                <w:snapToGrid/>
                <w:sz w:val="18"/>
                <w:lang w:val="fr-FR"/>
              </w:rPr>
              <w:t xml:space="preserve"> le respect des normes de l'entreprise et des standards informatiques.</w:t>
            </w:r>
          </w:p>
        </w:tc>
        <w:tc>
          <w:tcPr>
            <w:tcW w:w="7110" w:type="dxa"/>
            <w:vMerge/>
            <w:tcBorders>
              <w:left w:val="single" w:sz="6" w:space="0" w:color="C0C0C0"/>
              <w:right w:val="thinThickSmallGap" w:sz="24" w:space="0" w:color="C0C0C0"/>
            </w:tcBorders>
            <w:tcPrChange w:id="79" w:author="etu420" w:date="2012-06-04T16:14:00Z">
              <w:tcPr>
                <w:tcW w:w="7110" w:type="dxa"/>
                <w:gridSpan w:val="2"/>
                <w:vMerge/>
                <w:tcBorders>
                  <w:left w:val="single" w:sz="6" w:space="0" w:color="C0C0C0"/>
                  <w:right w:val="thinThickSmallGap" w:sz="24" w:space="0" w:color="C0C0C0"/>
                </w:tcBorders>
              </w:tcPr>
            </w:tcPrChange>
          </w:tcPr>
          <w:p w:rsidR="0005325F" w:rsidRPr="00FC54BF" w:rsidRDefault="0005325F">
            <w:pPr>
              <w:rPr>
                <w:rFonts w:ascii="Comic Sans MS" w:hAnsi="Comic Sans MS"/>
                <w:sz w:val="18"/>
              </w:rPr>
            </w:pPr>
          </w:p>
        </w:tc>
      </w:tr>
    </w:tbl>
    <w:p w:rsidR="005E03FA" w:rsidRPr="00FC54BF" w:rsidRDefault="005E03FA">
      <w:pPr>
        <w:jc w:val="center"/>
        <w:rPr>
          <w:rFonts w:ascii="Comic Sans MS" w:hAnsi="Comic Sans MS"/>
          <w:b/>
          <w:i/>
        </w:rPr>
        <w:sectPr w:rsidR="005E03FA" w:rsidRPr="00FC54BF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  <w:tblPrChange w:id="80" w:author="etu420" w:date="2012-06-04T16:18:00Z">
          <w:tblPr>
            <w:tblW w:w="17280" w:type="dxa"/>
            <w:tblInd w:w="70" w:type="dxa"/>
            <w:tblLayout w:type="fixed"/>
            <w:tblCellMar>
              <w:left w:w="70" w:type="dxa"/>
              <w:right w:w="70" w:type="dxa"/>
            </w:tblCellMar>
            <w:tblLook w:val="0000"/>
          </w:tblPr>
        </w:tblPrChange>
      </w:tblPr>
      <w:tblGrid>
        <w:gridCol w:w="3240"/>
        <w:gridCol w:w="180"/>
        <w:gridCol w:w="4050"/>
        <w:gridCol w:w="270"/>
        <w:gridCol w:w="5727"/>
        <w:gridCol w:w="93"/>
        <w:gridCol w:w="3720"/>
        <w:tblGridChange w:id="81">
          <w:tblGrid>
            <w:gridCol w:w="70"/>
            <w:gridCol w:w="3240"/>
            <w:gridCol w:w="180"/>
            <w:gridCol w:w="4050"/>
            <w:gridCol w:w="270"/>
            <w:gridCol w:w="5727"/>
            <w:gridCol w:w="93"/>
            <w:gridCol w:w="3650"/>
            <w:gridCol w:w="70"/>
          </w:tblGrid>
        </w:tblGridChange>
      </w:tblGrid>
      <w:tr w:rsidR="0005325F" w:rsidRPr="00FC54BF" w:rsidTr="0005325F">
        <w:trPr>
          <w:cantSplit/>
          <w:ins w:id="82" w:author="etu420" w:date="2012-06-04T16:14:00Z"/>
          <w:trPrChange w:id="83" w:author="etu420" w:date="2012-06-04T16:18:00Z">
            <w:trPr>
              <w:gridAfter w:val="0"/>
              <w:cantSplit/>
              <w:tblHeader/>
            </w:trPr>
          </w:trPrChange>
        </w:trPr>
        <w:tc>
          <w:tcPr>
            <w:tcW w:w="17280" w:type="dxa"/>
            <w:gridSpan w:val="7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  <w:tcPrChange w:id="84" w:author="etu420" w:date="2012-06-04T16:18:00Z">
              <w:tcPr>
                <w:tcW w:w="17280" w:type="dxa"/>
                <w:gridSpan w:val="8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thinThickSmallGap" w:sz="24" w:space="0" w:color="C0C0C0"/>
                </w:tcBorders>
                <w:shd w:val="pct5" w:color="auto" w:fill="auto"/>
                <w:vAlign w:val="center"/>
              </w:tcPr>
            </w:tcPrChange>
          </w:tcPr>
          <w:p w:rsidR="0005325F" w:rsidRPr="00FC54BF" w:rsidRDefault="00771351" w:rsidP="00162DBF">
            <w:pPr>
              <w:rPr>
                <w:ins w:id="85" w:author="etu420" w:date="2012-06-04T16:14:00Z"/>
                <w:rFonts w:ascii="Comic Sans MS" w:hAnsi="Comic Sans MS"/>
                <w:b/>
              </w:rPr>
            </w:pPr>
            <w:ins w:id="86" w:author="etu420" w:date="2012-06-04T16:14:00Z">
              <w:r>
                <w:rPr>
                  <w:rFonts w:ascii="Comic Sans MS" w:hAnsi="Comic Sans MS"/>
                  <w:b/>
                </w:rPr>
                <w:lastRenderedPageBreak/>
                <w:t>Développer des modèles conceptuels selon l’approche structurée (0173)</w:t>
              </w:r>
            </w:ins>
          </w:p>
        </w:tc>
      </w:tr>
      <w:tr w:rsidR="0005325F" w:rsidRPr="00FC54BF" w:rsidTr="00162DBF">
        <w:trPr>
          <w:tblHeader/>
          <w:ins w:id="87" w:author="etu420" w:date="2012-06-04T16:14:00Z"/>
        </w:trPr>
        <w:tc>
          <w:tcPr>
            <w:tcW w:w="3420" w:type="dxa"/>
            <w:gridSpan w:val="2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05325F" w:rsidRPr="00FC54BF" w:rsidRDefault="00771351" w:rsidP="00162DBF">
            <w:pPr>
              <w:jc w:val="center"/>
              <w:rPr>
                <w:ins w:id="88" w:author="etu420" w:date="2012-06-04T16:14:00Z"/>
                <w:rFonts w:ascii="Comic Sans MS" w:hAnsi="Comic Sans MS"/>
                <w:b/>
                <w:i/>
              </w:rPr>
            </w:pPr>
            <w:ins w:id="89" w:author="etu420" w:date="2012-06-04T16:14:00Z">
              <w:r>
                <w:rPr>
                  <w:rFonts w:ascii="Comic Sans MS" w:hAnsi="Comic Sans MS"/>
                  <w:b/>
                  <w:i/>
                </w:rPr>
                <w:t>Les éléments de compétence</w:t>
              </w:r>
            </w:ins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05325F" w:rsidRPr="00FC54BF" w:rsidRDefault="00771351" w:rsidP="00162DBF">
            <w:pPr>
              <w:jc w:val="center"/>
              <w:rPr>
                <w:ins w:id="90" w:author="etu420" w:date="2012-06-04T16:14:00Z"/>
                <w:rFonts w:ascii="Comic Sans MS" w:hAnsi="Comic Sans MS"/>
                <w:b/>
                <w:i/>
              </w:rPr>
            </w:pPr>
            <w:ins w:id="91" w:author="etu420" w:date="2012-06-04T16:14:00Z">
              <w:r>
                <w:rPr>
                  <w:rFonts w:ascii="Comic Sans MS" w:hAnsi="Comic Sans MS"/>
                  <w:b/>
                  <w:i/>
                </w:rPr>
                <w:t>Critères de performance</w:t>
              </w:r>
            </w:ins>
          </w:p>
        </w:tc>
        <w:tc>
          <w:tcPr>
            <w:tcW w:w="599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05325F" w:rsidRPr="00FC54BF" w:rsidRDefault="00771351" w:rsidP="00162DBF">
            <w:pPr>
              <w:jc w:val="center"/>
              <w:rPr>
                <w:ins w:id="92" w:author="etu420" w:date="2012-06-04T16:14:00Z"/>
                <w:rFonts w:ascii="Comic Sans MS" w:hAnsi="Comic Sans MS"/>
                <w:b/>
                <w:i/>
              </w:rPr>
            </w:pPr>
            <w:ins w:id="93" w:author="etu420" w:date="2012-06-04T16:14:00Z">
              <w:r>
                <w:rPr>
                  <w:rFonts w:ascii="Comic Sans MS" w:hAnsi="Comic Sans MS"/>
                  <w:b/>
                  <w:i/>
                </w:rPr>
                <w:t xml:space="preserve">Éléments de connaissances </w:t>
              </w:r>
              <w:r>
                <w:rPr>
                  <w:rFonts w:ascii="Comic Sans MS" w:hAnsi="Comic Sans MS"/>
                  <w:b/>
                  <w:i/>
                </w:rPr>
                <w:br/>
                <w:t>(concepts, approches disciplinaires, méthodologies, etc.)</w:t>
              </w:r>
            </w:ins>
          </w:p>
        </w:tc>
        <w:tc>
          <w:tcPr>
            <w:tcW w:w="381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05325F" w:rsidRPr="00FC54BF" w:rsidRDefault="00771351" w:rsidP="00162DBF">
            <w:pPr>
              <w:jc w:val="center"/>
              <w:rPr>
                <w:ins w:id="94" w:author="etu420" w:date="2012-06-04T16:14:00Z"/>
                <w:rFonts w:ascii="Comic Sans MS" w:hAnsi="Comic Sans MS"/>
                <w:b/>
                <w:i/>
              </w:rPr>
            </w:pPr>
            <w:ins w:id="95" w:author="etu420" w:date="2012-06-04T16:14:00Z">
              <w:r>
                <w:rPr>
                  <w:rFonts w:ascii="Comic Sans MS" w:hAnsi="Comic Sans MS"/>
                  <w:b/>
                  <w:i/>
                </w:rPr>
                <w:t xml:space="preserve">Activités d'apprentissage suggérées </w:t>
              </w:r>
              <w:r>
                <w:rPr>
                  <w:rFonts w:ascii="Comic Sans MS" w:hAnsi="Comic Sans MS"/>
                  <w:b/>
                  <w:i/>
                </w:rPr>
                <w:br/>
                <w:t>(faites par l'élève)</w:t>
              </w:r>
            </w:ins>
          </w:p>
        </w:tc>
      </w:tr>
      <w:tr w:rsidR="0005325F" w:rsidRPr="00FC54BF" w:rsidTr="00162DBF">
        <w:trPr>
          <w:ins w:id="96" w:author="etu420" w:date="2012-06-04T16:14:00Z"/>
        </w:trPr>
        <w:tc>
          <w:tcPr>
            <w:tcW w:w="3420" w:type="dxa"/>
            <w:gridSpan w:val="2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05325F" w:rsidRPr="00FC54BF" w:rsidRDefault="00771351" w:rsidP="00162DBF">
            <w:pPr>
              <w:pStyle w:val="paragraphe"/>
              <w:tabs>
                <w:tab w:val="left" w:pos="380"/>
              </w:tabs>
              <w:jc w:val="left"/>
              <w:rPr>
                <w:ins w:id="97" w:author="etu420" w:date="2012-06-04T16:14:00Z"/>
                <w:rFonts w:ascii="Comic Sans MS" w:hAnsi="Comic Sans MS"/>
                <w:sz w:val="18"/>
              </w:rPr>
            </w:pPr>
            <w:ins w:id="98" w:author="etu420" w:date="2012-06-04T16:14:00Z">
              <w:r>
                <w:rPr>
                  <w:rFonts w:ascii="Comic Sans MS" w:hAnsi="Comic Sans MS"/>
                  <w:sz w:val="18"/>
                  <w:lang w:val="fr-FR"/>
                </w:rPr>
                <w:t>1.</w:t>
              </w:r>
              <w:r>
                <w:rPr>
                  <w:rFonts w:ascii="Comic Sans MS" w:hAnsi="Comic Sans MS"/>
                  <w:sz w:val="18"/>
                  <w:lang w:val="fr-FR"/>
                </w:rPr>
                <w:tab/>
                <w:t>Modéliser les données.</w:t>
              </w:r>
            </w:ins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99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00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1.1.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>Extraction des données d'entrée et de sortie en fonction de l'application.</w:t>
              </w:r>
            </w:ins>
          </w:p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101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02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1.2.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>Détermination des entités pertinentes et de leurs attributs.</w:t>
              </w:r>
            </w:ins>
          </w:p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103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04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1.3.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>Normalisation judicieuse des entités.</w:t>
              </w:r>
            </w:ins>
          </w:p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105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06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1.4.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>Établissement juste des relations entre les entités.</w:t>
              </w:r>
            </w:ins>
          </w:p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107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08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1.5.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>Représentation appropriée du modèle entité-relation.</w:t>
              </w:r>
            </w:ins>
          </w:p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109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10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1.6.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 xml:space="preserve">Entrée et ajout des éléments pertinents dans le dictionnaire de 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lastRenderedPageBreak/>
                <w:t>données.</w:t>
              </w:r>
            </w:ins>
          </w:p>
          <w:p w:rsidR="0005325F" w:rsidRPr="00FC54BF" w:rsidRDefault="00771351" w:rsidP="00162DBF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ins w:id="111" w:author="etu420" w:date="2012-06-04T16:14:00Z"/>
                <w:rFonts w:ascii="Comic Sans MS" w:hAnsi="Comic Sans MS"/>
                <w:b w:val="0"/>
                <w:sz w:val="18"/>
                <w:lang w:val="fr-FR"/>
              </w:rPr>
            </w:pPr>
            <w:ins w:id="112" w:author="etu420" w:date="2012-06-04T16:14:00Z"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>1.7.</w:t>
              </w:r>
              <w:r>
                <w:rPr>
                  <w:rFonts w:ascii="Comic Sans MS" w:hAnsi="Comic Sans MS"/>
                  <w:b w:val="0"/>
                  <w:sz w:val="18"/>
                  <w:lang w:val="fr-FR"/>
                </w:rPr>
                <w:tab/>
                <w:t>Utilisation efficace des fonctions de modélisation des données du logiciel GLAO.</w:t>
              </w:r>
            </w:ins>
          </w:p>
          <w:p w:rsidR="0005325F" w:rsidRPr="00FC54BF" w:rsidRDefault="0005325F" w:rsidP="00162DBF">
            <w:pPr>
              <w:pStyle w:val="Champdtudes"/>
              <w:tabs>
                <w:tab w:val="clear" w:pos="1830"/>
                <w:tab w:val="clear" w:pos="1920"/>
              </w:tabs>
              <w:ind w:left="0" w:firstLine="0"/>
              <w:rPr>
                <w:ins w:id="113" w:author="etu420" w:date="2012-06-04T16:14:00Z"/>
                <w:rFonts w:ascii="Comic Sans MS" w:hAnsi="Comic Sans MS"/>
                <w:b w:val="0"/>
                <w:sz w:val="18"/>
              </w:rPr>
            </w:pPr>
          </w:p>
        </w:tc>
        <w:tc>
          <w:tcPr>
            <w:tcW w:w="5997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05325F" w:rsidRPr="00FC54BF" w:rsidRDefault="00771351" w:rsidP="0005325F">
            <w:pPr>
              <w:numPr>
                <w:ilvl w:val="0"/>
                <w:numId w:val="2"/>
              </w:numPr>
              <w:rPr>
                <w:ins w:id="114" w:author="etu420" w:date="2012-06-04T16:14:00Z"/>
                <w:rFonts w:ascii="Comic Sans MS" w:hAnsi="Comic Sans MS"/>
                <w:sz w:val="18"/>
              </w:rPr>
            </w:pPr>
            <w:ins w:id="115" w:author="etu420" w:date="2012-06-04T16:14:00Z">
              <w:r>
                <w:rPr>
                  <w:rFonts w:ascii="Comic Sans MS" w:hAnsi="Comic Sans MS"/>
                  <w:sz w:val="18"/>
                </w:rPr>
                <w:lastRenderedPageBreak/>
                <w:t>Modélisation des données :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rPr>
                <w:ins w:id="116" w:author="etu420" w:date="2012-06-04T16:14:00Z"/>
                <w:rFonts w:ascii="Comic Sans MS" w:hAnsi="Comic Sans MS"/>
                <w:sz w:val="18"/>
              </w:rPr>
            </w:pPr>
            <w:ins w:id="117" w:author="etu420" w:date="2012-06-04T16:14:00Z">
              <w:r>
                <w:rPr>
                  <w:rFonts w:ascii="Comic Sans MS" w:hAnsi="Comic Sans MS"/>
                  <w:sz w:val="18"/>
                </w:rPr>
                <w:t>formalisme de modélisation des données;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rPr>
                <w:ins w:id="118" w:author="etu420" w:date="2012-06-04T16:14:00Z"/>
                <w:rFonts w:ascii="Comic Sans MS" w:hAnsi="Comic Sans MS"/>
                <w:sz w:val="18"/>
              </w:rPr>
            </w:pPr>
            <w:ins w:id="119" w:author="etu420" w:date="2013-06-04T16:03:00Z">
              <w:r>
                <w:rPr>
                  <w:rFonts w:ascii="Comic Sans MS" w:hAnsi="Comic Sans MS"/>
                  <w:sz w:val="18"/>
                </w:rPr>
                <w:t>classe</w:t>
              </w:r>
            </w:ins>
            <w:ins w:id="120" w:author="etu420" w:date="2012-06-04T16:14:00Z">
              <w:r>
                <w:rPr>
                  <w:rFonts w:ascii="Comic Sans MS" w:hAnsi="Comic Sans MS"/>
                  <w:sz w:val="18"/>
                </w:rPr>
                <w:t>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rPr>
                <w:ins w:id="121" w:author="etu420" w:date="2012-06-04T16:14:00Z"/>
                <w:rFonts w:ascii="Comic Sans MS" w:hAnsi="Comic Sans MS"/>
                <w:sz w:val="18"/>
              </w:rPr>
            </w:pPr>
            <w:ins w:id="122" w:author="etu420" w:date="2012-06-04T16:14:00Z">
              <w:r>
                <w:rPr>
                  <w:rFonts w:ascii="Comic Sans MS" w:hAnsi="Comic Sans MS"/>
                  <w:sz w:val="18"/>
                </w:rPr>
                <w:t>attributs;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rPr>
                <w:ins w:id="123" w:author="etu420" w:date="2012-06-04T16:14:00Z"/>
                <w:rFonts w:ascii="Comic Sans MS" w:hAnsi="Comic Sans MS"/>
                <w:sz w:val="18"/>
              </w:rPr>
            </w:pPr>
            <w:ins w:id="124" w:author="etu420" w:date="2012-06-04T16:14:00Z">
              <w:r>
                <w:rPr>
                  <w:rFonts w:ascii="Comic Sans MS" w:hAnsi="Comic Sans MS"/>
                  <w:sz w:val="18"/>
                </w:rPr>
                <w:t>relations;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rPr>
                <w:ins w:id="125" w:author="etu420" w:date="2012-06-04T16:14:00Z"/>
                <w:rFonts w:ascii="Comic Sans MS" w:hAnsi="Comic Sans MS"/>
                <w:sz w:val="18"/>
              </w:rPr>
            </w:pPr>
            <w:ins w:id="126" w:author="etu420" w:date="2013-06-04T16:03:00Z">
              <w:r>
                <w:rPr>
                  <w:rFonts w:ascii="Comic Sans MS" w:hAnsi="Comic Sans MS"/>
                  <w:sz w:val="18"/>
                </w:rPr>
                <w:t>multiplicités</w:t>
              </w:r>
            </w:ins>
            <w:ins w:id="127" w:author="etu420" w:date="2012-06-04T16:14:00Z">
              <w:r>
                <w:rPr>
                  <w:rFonts w:ascii="Comic Sans MS" w:hAnsi="Comic Sans MS"/>
                  <w:sz w:val="18"/>
                </w:rPr>
                <w:t>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"/>
              </w:numPr>
              <w:rPr>
                <w:ins w:id="128" w:author="etu420" w:date="2012-06-04T16:14:00Z"/>
                <w:rFonts w:ascii="Comic Sans MS" w:hAnsi="Comic Sans MS"/>
                <w:sz w:val="18"/>
              </w:rPr>
            </w:pPr>
            <w:ins w:id="129" w:author="etu420" w:date="2012-06-04T16:14:00Z">
              <w:r>
                <w:rPr>
                  <w:rFonts w:ascii="Comic Sans MS" w:hAnsi="Comic Sans MS"/>
                  <w:sz w:val="18"/>
                </w:rPr>
                <w:t>Normalisation des données :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rPr>
                <w:ins w:id="130" w:author="etu420" w:date="2012-06-04T16:14:00Z"/>
                <w:rFonts w:ascii="Comic Sans MS" w:hAnsi="Comic Sans MS"/>
                <w:sz w:val="18"/>
              </w:rPr>
            </w:pPr>
            <w:ins w:id="131" w:author="etu420" w:date="2012-06-04T16:14:00Z">
              <w:r>
                <w:rPr>
                  <w:rFonts w:ascii="Comic Sans MS" w:hAnsi="Comic Sans MS"/>
                  <w:sz w:val="18"/>
                </w:rPr>
                <w:t>formes normales (</w:t>
              </w:r>
              <w:proofErr w:type="gramStart"/>
              <w:r>
                <w:rPr>
                  <w:rFonts w:ascii="Comic Sans MS" w:hAnsi="Comic Sans MS"/>
                  <w:sz w:val="18"/>
                </w:rPr>
                <w:t>1</w:t>
              </w:r>
              <w:r>
                <w:rPr>
                  <w:rFonts w:ascii="Comic Sans MS" w:hAnsi="Comic Sans MS"/>
                  <w:sz w:val="18"/>
                  <w:vertAlign w:val="superscript"/>
                </w:rPr>
                <w:t>ière</w:t>
              </w:r>
              <w:r>
                <w:rPr>
                  <w:rFonts w:ascii="Comic Sans MS" w:hAnsi="Comic Sans MS"/>
                  <w:sz w:val="18"/>
                </w:rPr>
                <w:t xml:space="preserve"> ,</w:t>
              </w:r>
              <w:proofErr w:type="gramEnd"/>
              <w:r>
                <w:rPr>
                  <w:rFonts w:ascii="Comic Sans MS" w:hAnsi="Comic Sans MS"/>
                  <w:sz w:val="18"/>
                </w:rPr>
                <w:t xml:space="preserve"> 2</w:t>
              </w:r>
              <w:r>
                <w:rPr>
                  <w:rFonts w:ascii="Comic Sans MS" w:hAnsi="Comic Sans MS"/>
                  <w:sz w:val="18"/>
                  <w:vertAlign w:val="superscript"/>
                </w:rPr>
                <w:t>ième</w:t>
              </w:r>
              <w:r>
                <w:rPr>
                  <w:rFonts w:ascii="Comic Sans MS" w:hAnsi="Comic Sans MS"/>
                  <w:sz w:val="18"/>
                </w:rPr>
                <w:t xml:space="preserve"> et 3</w:t>
              </w:r>
              <w:r>
                <w:rPr>
                  <w:rFonts w:ascii="Comic Sans MS" w:hAnsi="Comic Sans MS"/>
                  <w:sz w:val="18"/>
                  <w:vertAlign w:val="superscript"/>
                </w:rPr>
                <w:t>ième</w:t>
              </w:r>
              <w:r>
                <w:rPr>
                  <w:rFonts w:ascii="Comic Sans MS" w:hAnsi="Comic Sans MS"/>
                  <w:sz w:val="18"/>
                </w:rPr>
                <w:t xml:space="preserve"> );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rPr>
                <w:ins w:id="132" w:author="etu420" w:date="2012-06-04T16:14:00Z"/>
                <w:rFonts w:ascii="Comic Sans MS" w:hAnsi="Comic Sans MS"/>
                <w:sz w:val="18"/>
              </w:rPr>
            </w:pPr>
            <w:ins w:id="133" w:author="etu420" w:date="2012-06-04T16:14:00Z">
              <w:r>
                <w:rPr>
                  <w:rFonts w:ascii="Comic Sans MS" w:hAnsi="Comic Sans MS"/>
                  <w:sz w:val="18"/>
                </w:rPr>
                <w:t>règles d'intégrité des données;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rPr>
                <w:ins w:id="134" w:author="etu420" w:date="2012-06-04T16:14:00Z"/>
                <w:rFonts w:ascii="Comic Sans MS" w:hAnsi="Comic Sans MS"/>
                <w:sz w:val="18"/>
              </w:rPr>
            </w:pPr>
            <w:ins w:id="135" w:author="etu420" w:date="2012-06-04T16:14:00Z">
              <w:r>
                <w:rPr>
                  <w:rFonts w:ascii="Comic Sans MS" w:hAnsi="Comic Sans MS"/>
                  <w:sz w:val="18"/>
                </w:rPr>
                <w:t>règles d'intégrité des relations.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2"/>
              </w:numPr>
              <w:rPr>
                <w:ins w:id="136" w:author="etu420" w:date="2012-06-04T16:14:00Z"/>
                <w:rFonts w:ascii="Comic Sans MS" w:hAnsi="Comic Sans MS"/>
                <w:sz w:val="18"/>
              </w:rPr>
            </w:pPr>
            <w:ins w:id="137" w:author="etu420" w:date="2012-06-04T16:14:00Z">
              <w:r>
                <w:rPr>
                  <w:rFonts w:ascii="Comic Sans MS" w:hAnsi="Comic Sans MS"/>
                  <w:sz w:val="18"/>
                </w:rPr>
                <w:t>Dictionnaire de données :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rPr>
                <w:ins w:id="138" w:author="etu420" w:date="2012-06-04T16:14:00Z"/>
                <w:rFonts w:ascii="Comic Sans MS" w:hAnsi="Comic Sans MS"/>
                <w:sz w:val="18"/>
              </w:rPr>
            </w:pPr>
            <w:ins w:id="139" w:author="etu420" w:date="2012-06-04T16:14:00Z">
              <w:r>
                <w:rPr>
                  <w:rFonts w:ascii="Comic Sans MS" w:hAnsi="Comic Sans MS"/>
                  <w:sz w:val="18"/>
                </w:rPr>
                <w:lastRenderedPageBreak/>
                <w:t>contenu;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rPr>
                <w:ins w:id="140" w:author="etu420" w:date="2012-06-04T16:14:00Z"/>
                <w:rFonts w:ascii="Comic Sans MS" w:hAnsi="Comic Sans MS"/>
                <w:sz w:val="18"/>
              </w:rPr>
            </w:pPr>
            <w:ins w:id="141" w:author="etu420" w:date="2012-06-04T16:14:00Z">
              <w:r>
                <w:rPr>
                  <w:rFonts w:ascii="Comic Sans MS" w:hAnsi="Comic Sans MS"/>
                  <w:sz w:val="18"/>
                </w:rPr>
                <w:t>nature de la documentation.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2"/>
              </w:numPr>
              <w:rPr>
                <w:ins w:id="142" w:author="etu420" w:date="2012-06-04T16:14:00Z"/>
                <w:rFonts w:ascii="Comic Sans MS" w:hAnsi="Comic Sans MS"/>
                <w:sz w:val="18"/>
              </w:rPr>
            </w:pPr>
            <w:ins w:id="143" w:author="etu420" w:date="2012-06-04T16:14:00Z">
              <w:r>
                <w:rPr>
                  <w:rFonts w:ascii="Comic Sans MS" w:hAnsi="Comic Sans MS"/>
                  <w:sz w:val="18"/>
                </w:rPr>
                <w:t>Outils de Génie Logiciel Appliqué par Ordinateur (</w:t>
              </w:r>
              <w:r>
                <w:rPr>
                  <w:rFonts w:ascii="Comic Sans MS" w:hAnsi="Comic Sans MS"/>
                  <w:i/>
                  <w:iCs/>
                  <w:sz w:val="18"/>
                </w:rPr>
                <w:t>GLAO</w:t>
              </w:r>
              <w:r>
                <w:rPr>
                  <w:rFonts w:ascii="Comic Sans MS" w:hAnsi="Comic Sans MS"/>
                  <w:sz w:val="18"/>
                </w:rPr>
                <w:t>) :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ind w:left="743" w:hanging="392"/>
              <w:rPr>
                <w:ins w:id="144" w:author="etu420" w:date="2012-06-04T16:14:00Z"/>
                <w:rFonts w:ascii="Comic Sans MS" w:hAnsi="Comic Sans MS"/>
                <w:sz w:val="18"/>
              </w:rPr>
            </w:pPr>
            <w:ins w:id="145" w:author="etu420" w:date="2012-06-04T16:14:00Z">
              <w:r>
                <w:rPr>
                  <w:rFonts w:ascii="Comic Sans MS" w:hAnsi="Comic Sans MS"/>
                  <w:sz w:val="18"/>
                </w:rPr>
                <w:t>caractéristiques;</w:t>
              </w:r>
            </w:ins>
          </w:p>
          <w:p w:rsidR="0005325F" w:rsidRPr="00FC54BF" w:rsidRDefault="00771351" w:rsidP="0005325F">
            <w:pPr>
              <w:numPr>
                <w:ilvl w:val="0"/>
                <w:numId w:val="40"/>
              </w:numPr>
              <w:ind w:left="743" w:hanging="392"/>
              <w:rPr>
                <w:ins w:id="146" w:author="etu420" w:date="2012-06-04T16:14:00Z"/>
                <w:rFonts w:ascii="Comic Sans MS" w:hAnsi="Comic Sans MS"/>
                <w:sz w:val="18"/>
              </w:rPr>
            </w:pPr>
            <w:ins w:id="147" w:author="etu420" w:date="2012-06-04T16:14:00Z">
              <w:r>
                <w:rPr>
                  <w:rFonts w:ascii="Comic Sans MS" w:hAnsi="Comic Sans MS"/>
                  <w:sz w:val="18"/>
                </w:rPr>
                <w:t>fonctions associées à la modélisation des données;</w:t>
              </w:r>
            </w:ins>
          </w:p>
          <w:p w:rsidR="00771351" w:rsidRDefault="00771351" w:rsidP="00771351">
            <w:pPr>
              <w:numPr>
                <w:ilvl w:val="0"/>
                <w:numId w:val="40"/>
              </w:numPr>
              <w:ind w:left="743" w:hanging="392"/>
              <w:rPr>
                <w:ins w:id="148" w:author="etu420" w:date="2012-06-04T16:14:00Z"/>
                <w:rFonts w:ascii="Comic Sans MS" w:hAnsi="Comic Sans MS"/>
                <w:sz w:val="18"/>
              </w:rPr>
              <w:pPrChange w:id="149" w:author="etu420" w:date="2012-06-04T16:15:00Z">
                <w:pPr>
                  <w:tabs>
                    <w:tab w:val="left" w:pos="360"/>
                  </w:tabs>
                  <w:ind w:left="360" w:right="97" w:hanging="360"/>
                </w:pPr>
              </w:pPrChange>
            </w:pPr>
            <w:ins w:id="150" w:author="etu420" w:date="2012-06-04T16:14:00Z">
              <w:r>
                <w:rPr>
                  <w:rFonts w:ascii="Comic Sans MS" w:hAnsi="Comic Sans MS"/>
                  <w:sz w:val="18"/>
                </w:rPr>
                <w:t>documentation et production de rapports.</w:t>
              </w:r>
            </w:ins>
          </w:p>
        </w:tc>
        <w:tc>
          <w:tcPr>
            <w:tcW w:w="3813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05325F" w:rsidRPr="00FC54BF" w:rsidRDefault="00771351" w:rsidP="0005325F">
            <w:pPr>
              <w:numPr>
                <w:ilvl w:val="0"/>
                <w:numId w:val="3"/>
              </w:numPr>
              <w:tabs>
                <w:tab w:val="clear" w:pos="720"/>
                <w:tab w:val="num" w:pos="380"/>
              </w:tabs>
              <w:ind w:left="380" w:hanging="360"/>
              <w:rPr>
                <w:ins w:id="151" w:author="etu420" w:date="2012-06-04T16:14:00Z"/>
                <w:rFonts w:ascii="Comic Sans MS" w:hAnsi="Comic Sans MS"/>
                <w:sz w:val="18"/>
              </w:rPr>
            </w:pPr>
            <w:ins w:id="152" w:author="etu420" w:date="2012-06-04T16:14:00Z">
              <w:r>
                <w:rPr>
                  <w:rFonts w:ascii="Comic Sans MS" w:hAnsi="Comic Sans MS"/>
                  <w:sz w:val="18"/>
                </w:rPr>
                <w:lastRenderedPageBreak/>
                <w:t>Effectuer des lectures en lien avec la théorie et les concepts.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tabs>
                <w:tab w:val="clear" w:pos="720"/>
                <w:tab w:val="num" w:pos="380"/>
              </w:tabs>
              <w:ind w:left="380" w:hanging="360"/>
              <w:rPr>
                <w:ins w:id="153" w:author="etu420" w:date="2012-06-04T16:14:00Z"/>
                <w:rFonts w:ascii="Comic Sans MS" w:hAnsi="Comic Sans MS"/>
                <w:sz w:val="18"/>
              </w:rPr>
            </w:pPr>
            <w:ins w:id="154" w:author="etu420" w:date="2012-06-04T16:14:00Z">
              <w:r>
                <w:rPr>
                  <w:rFonts w:ascii="Comic Sans MS" w:hAnsi="Comic Sans MS"/>
                  <w:sz w:val="18"/>
                </w:rPr>
                <w:t>Participer aux mises en situation.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tabs>
                <w:tab w:val="clear" w:pos="720"/>
                <w:tab w:val="num" w:pos="380"/>
              </w:tabs>
              <w:ind w:left="380" w:hanging="360"/>
              <w:rPr>
                <w:ins w:id="155" w:author="etu420" w:date="2012-06-04T16:14:00Z"/>
                <w:rFonts w:ascii="Comic Sans MS" w:hAnsi="Comic Sans MS"/>
                <w:sz w:val="18"/>
              </w:rPr>
            </w:pPr>
            <w:ins w:id="156" w:author="etu420" w:date="2012-06-04T16:14:00Z">
              <w:r>
                <w:rPr>
                  <w:rFonts w:ascii="Comic Sans MS" w:hAnsi="Comic Sans MS"/>
                  <w:sz w:val="18"/>
                </w:rPr>
                <w:t>Faire des exercices pratiques de modélisation des données.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tabs>
                <w:tab w:val="clear" w:pos="720"/>
                <w:tab w:val="num" w:pos="380"/>
              </w:tabs>
              <w:ind w:left="380" w:hanging="360"/>
              <w:rPr>
                <w:ins w:id="157" w:author="etu420" w:date="2012-06-04T16:14:00Z"/>
                <w:rFonts w:ascii="Comic Sans MS" w:hAnsi="Comic Sans MS"/>
                <w:sz w:val="18"/>
              </w:rPr>
            </w:pPr>
            <w:ins w:id="158" w:author="etu420" w:date="2012-06-04T16:14:00Z">
              <w:r>
                <w:rPr>
                  <w:rFonts w:ascii="Comic Sans MS" w:hAnsi="Comic Sans MS"/>
                  <w:sz w:val="18"/>
                </w:rPr>
                <w:t>Effectuer des exercices pratiques de normalisation.</w:t>
              </w:r>
            </w:ins>
          </w:p>
          <w:p w:rsidR="0005325F" w:rsidRPr="00FC54BF" w:rsidRDefault="00771351" w:rsidP="0005325F">
            <w:pPr>
              <w:numPr>
                <w:ilvl w:val="0"/>
                <w:numId w:val="3"/>
              </w:numPr>
              <w:tabs>
                <w:tab w:val="clear" w:pos="720"/>
                <w:tab w:val="num" w:pos="380"/>
              </w:tabs>
              <w:ind w:left="380" w:hanging="360"/>
              <w:rPr>
                <w:ins w:id="159" w:author="etu420" w:date="2012-06-04T16:14:00Z"/>
                <w:rFonts w:ascii="Comic Sans MS" w:hAnsi="Comic Sans MS"/>
                <w:sz w:val="18"/>
              </w:rPr>
            </w:pPr>
            <w:ins w:id="160" w:author="etu420" w:date="2012-06-04T16:14:00Z">
              <w:r>
                <w:rPr>
                  <w:rFonts w:ascii="Comic Sans MS" w:hAnsi="Comic Sans MS"/>
                  <w:sz w:val="18"/>
                </w:rPr>
                <w:t>Effectuer des exercices pratiques de documentation d'un modèle de données à l'aide d'un logiciel.</w:t>
              </w:r>
            </w:ins>
          </w:p>
        </w:tc>
      </w:tr>
      <w:tr w:rsidR="0005325F" w:rsidRPr="00FC54BF" w:rsidTr="0005325F">
        <w:trPr>
          <w:tblHeader/>
          <w:ins w:id="161" w:author="etu420" w:date="2012-06-04T16:15:00Z"/>
          <w:trPrChange w:id="162" w:author="etu420" w:date="2012-06-04T16:17:00Z">
            <w:trPr>
              <w:gridAfter w:val="0"/>
              <w:cantSplit/>
              <w:tblHeader/>
            </w:trPr>
          </w:trPrChange>
        </w:trPr>
        <w:tc>
          <w:tcPr>
            <w:tcW w:w="17280" w:type="dxa"/>
            <w:gridSpan w:val="7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  <w:tcPrChange w:id="163" w:author="etu420" w:date="2012-06-04T16:17:00Z">
              <w:tcPr>
                <w:tcW w:w="17280" w:type="dxa"/>
                <w:gridSpan w:val="8"/>
                <w:tcBorders>
                  <w:top w:val="single" w:sz="4" w:space="0" w:color="C0C0C0"/>
                  <w:left w:val="thickThinSmallGap" w:sz="24" w:space="0" w:color="C0C0C0"/>
                  <w:bottom w:val="single" w:sz="4" w:space="0" w:color="C0C0C0"/>
                  <w:right w:val="thinThickSmallGap" w:sz="24" w:space="0" w:color="C0C0C0"/>
                </w:tcBorders>
                <w:shd w:val="pct5" w:color="auto" w:fill="auto"/>
                <w:vAlign w:val="center"/>
              </w:tcPr>
            </w:tcPrChange>
          </w:tcPr>
          <w:p w:rsidR="0005325F" w:rsidRPr="00FC54BF" w:rsidRDefault="00771351" w:rsidP="00162DBF">
            <w:pPr>
              <w:tabs>
                <w:tab w:val="left" w:pos="360"/>
              </w:tabs>
              <w:ind w:left="360" w:right="97" w:hanging="360"/>
              <w:rPr>
                <w:ins w:id="164" w:author="etu420" w:date="2012-06-04T16:15:00Z"/>
                <w:rFonts w:ascii="Comic Sans MS" w:hAnsi="Comic Sans MS"/>
                <w:sz w:val="18"/>
                <w:lang w:val="fr-FR"/>
                <w:rPrChange w:id="165" w:author="etu420" w:date="2013-09-25T08:59:00Z">
                  <w:rPr>
                    <w:ins w:id="166" w:author="etu420" w:date="2012-06-04T16:15:00Z"/>
                    <w:rFonts w:ascii="Comic Sans MS" w:hAnsi="Comic Sans MS"/>
                    <w:b/>
                    <w:sz w:val="22"/>
                  </w:rPr>
                </w:rPrChange>
              </w:rPr>
            </w:pPr>
            <w:ins w:id="167" w:author="etu420" w:date="2012-06-04T16:16:00Z">
              <w:r w:rsidRPr="00771351">
                <w:rPr>
                  <w:rFonts w:ascii="Comic Sans MS" w:hAnsi="Comic Sans MS"/>
                  <w:b/>
                  <w:rPrChange w:id="168" w:author="etu420" w:date="2013-09-25T08:59:00Z">
                    <w:rPr>
                      <w:rFonts w:ascii="Comic Sans MS" w:hAnsi="Comic Sans MS"/>
                      <w:sz w:val="18"/>
                      <w:lang w:val="fr-FR"/>
                    </w:rPr>
                  </w:rPrChange>
                </w:rPr>
                <w:lastRenderedPageBreak/>
                <w:t>Créer et exploiter des bases de données. (0175)</w:t>
              </w:r>
            </w:ins>
          </w:p>
        </w:tc>
      </w:tr>
      <w:tr w:rsidR="005E03FA" w:rsidRPr="00FC54BF">
        <w:trPr>
          <w:tblHeader/>
        </w:trPr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50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582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Éléments de connaissances</w:t>
            </w:r>
            <w:ins w:id="169" w:author="etu420" w:date="2012-06-04T16:14:00Z">
              <w:r>
                <w:rPr>
                  <w:rFonts w:ascii="Comic Sans MS" w:hAnsi="Comic Sans MS"/>
                  <w:b/>
                  <w:i/>
                </w:rPr>
                <w:t xml:space="preserve"> </w:t>
              </w:r>
            </w:ins>
            <w:r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7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Activités d'apprentissage </w:t>
            </w:r>
            <w:proofErr w:type="gramStart"/>
            <w:r>
              <w:rPr>
                <w:rFonts w:ascii="Comic Sans MS" w:hAnsi="Comic Sans MS"/>
                <w:b/>
                <w:i/>
              </w:rPr>
              <w:t>suggérées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5E03FA" w:rsidRPr="00FC54BF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5E03FA" w:rsidRPr="00FC54BF" w:rsidRDefault="00771351">
            <w:pPr>
              <w:pStyle w:val="Notedebasdepage"/>
              <w:tabs>
                <w:tab w:val="left" w:pos="380"/>
              </w:tabs>
              <w:ind w:left="380" w:hanging="380"/>
              <w:jc w:val="left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Analyser les caractéristiques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une base de données.</w:t>
            </w:r>
          </w:p>
        </w:tc>
        <w:tc>
          <w:tcPr>
            <w:tcW w:w="450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</w:rPr>
              <w:t>1.1.</w:t>
            </w:r>
            <w:r>
              <w:rPr>
                <w:rFonts w:ascii="Comic Sans MS" w:hAnsi="Comic Sans MS"/>
                <w:sz w:val="18"/>
              </w:rPr>
              <w:tab/>
            </w:r>
            <w:r>
              <w:rPr>
                <w:rFonts w:ascii="Comic Sans MS" w:hAnsi="Comic Sans MS"/>
                <w:sz w:val="18"/>
                <w:lang w:val="fr-FR"/>
              </w:rPr>
              <w:t>Examen du modèle des données de la base.</w:t>
            </w:r>
          </w:p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Établissement de relations entre le modèle des données et la structure de la base.</w:t>
            </w:r>
          </w:p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caractéristiques de stockage des données.</w:t>
            </w:r>
          </w:p>
          <w:p w:rsidR="005E03FA" w:rsidRPr="00FC54BF" w:rsidRDefault="00771351">
            <w:pPr>
              <w:numPr>
                <w:ilvl w:val="1"/>
                <w:numId w:val="8"/>
              </w:numPr>
              <w:tabs>
                <w:tab w:val="clear" w:pos="375"/>
                <w:tab w:val="num" w:pos="470"/>
              </w:tabs>
              <w:ind w:left="470" w:hanging="47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Examen des mesures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intégrité et de sécurité de la base.</w:t>
            </w:r>
          </w:p>
          <w:p w:rsidR="005E03FA" w:rsidRPr="00FC54BF" w:rsidRDefault="005E03FA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5820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Concepts et notions de bases de données.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Modèle de données :</w:t>
            </w:r>
          </w:p>
          <w:p w:rsidR="005E03FA" w:rsidRPr="00FC54BF" w:rsidRDefault="00771351">
            <w:pPr>
              <w:numPr>
                <w:ilvl w:val="1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règles de transformation des modèles conceptuels;</w:t>
            </w:r>
          </w:p>
          <w:p w:rsidR="005E03FA" w:rsidRPr="00FC54BF" w:rsidRDefault="00771351">
            <w:pPr>
              <w:numPr>
                <w:ilvl w:val="1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modèles relationnels;</w:t>
            </w:r>
          </w:p>
          <w:p w:rsidR="005E03FA" w:rsidRPr="00FC54BF" w:rsidRDefault="00771351">
            <w:pPr>
              <w:numPr>
                <w:ilvl w:val="1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normalisation;</w:t>
            </w:r>
          </w:p>
          <w:p w:rsidR="005E03FA" w:rsidRPr="00FC54BF" w:rsidRDefault="00771351">
            <w:pPr>
              <w:numPr>
                <w:ilvl w:val="1"/>
                <w:numId w:val="35"/>
              </w:numPr>
              <w:tabs>
                <w:tab w:val="left" w:pos="360"/>
              </w:tabs>
              <w:ind w:right="97"/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notions générales de </w:t>
            </w:r>
            <w:proofErr w:type="spellStart"/>
            <w:r>
              <w:rPr>
                <w:rFonts w:ascii="Comic Sans MS" w:hAnsi="Comic Sans MS"/>
                <w:sz w:val="18"/>
              </w:rPr>
              <w:t>dénormalisation</w:t>
            </w:r>
            <w:proofErr w:type="spellEnd"/>
            <w:r>
              <w:rPr>
                <w:rFonts w:ascii="Comic Sans MS" w:hAnsi="Comic Sans MS"/>
                <w:sz w:val="18"/>
              </w:rPr>
              <w:t>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Caractéristiques de stockage des données.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Concepts et notions d’intégrité des données.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Concepts et notions sur la sécurité des bases de données.</w:t>
            </w:r>
          </w:p>
        </w:tc>
        <w:tc>
          <w:tcPr>
            <w:tcW w:w="37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Effectuer des exercices pratiques permettant de :</w:t>
            </w:r>
          </w:p>
          <w:p w:rsidR="005E03FA" w:rsidRPr="00FC54BF" w:rsidRDefault="00771351">
            <w:pPr>
              <w:pStyle w:val="StylePuce6"/>
              <w:tabs>
                <w:tab w:val="left" w:pos="360"/>
              </w:tabs>
              <w:ind w:right="97"/>
            </w:pPr>
            <w:r>
              <w:t>créer un modèle de données;</w:t>
            </w:r>
          </w:p>
          <w:p w:rsidR="005E03FA" w:rsidRPr="00FC54BF" w:rsidRDefault="00771351">
            <w:pPr>
              <w:pStyle w:val="StylePuce6"/>
              <w:tabs>
                <w:tab w:val="left" w:pos="360"/>
              </w:tabs>
              <w:ind w:right="97"/>
            </w:pPr>
            <w:r>
              <w:t>normaliser;</w:t>
            </w:r>
          </w:p>
          <w:p w:rsidR="005E03FA" w:rsidRPr="00FC54BF" w:rsidRDefault="00771351">
            <w:pPr>
              <w:pStyle w:val="StylePuce6"/>
              <w:tabs>
                <w:tab w:val="left" w:pos="360"/>
              </w:tabs>
              <w:ind w:right="97"/>
            </w:pPr>
            <w:r>
              <w:t>dénormaliser.</w:t>
            </w:r>
          </w:p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  <w:tabs>
                <w:tab w:val="left" w:pos="360"/>
              </w:tabs>
              <w:ind w:right="97"/>
            </w:pPr>
            <w:r>
              <w:t>À partir de cas, analyser des mesures d’intégrité et de sécurité d’une base de données.</w:t>
            </w:r>
          </w:p>
        </w:tc>
      </w:tr>
      <w:tr w:rsidR="005E03FA" w:rsidRPr="00FC54BF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5E03FA" w:rsidRPr="00FC54BF" w:rsidRDefault="00771351">
            <w:pPr>
              <w:pStyle w:val="lmentsfg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Analyser les caractéristiques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un logiciel de base de données.</w:t>
            </w:r>
          </w:p>
        </w:tc>
        <w:tc>
          <w:tcPr>
            <w:tcW w:w="450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pStyle w:val="criteresfg"/>
              <w:tabs>
                <w:tab w:val="left" w:pos="360"/>
              </w:tabs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</w:rPr>
              <w:t>2.1.</w:t>
            </w:r>
            <w:r>
              <w:rPr>
                <w:rFonts w:ascii="Comic Sans MS" w:hAnsi="Comic Sans MS"/>
                <w:sz w:val="18"/>
              </w:rPr>
              <w:tab/>
            </w:r>
            <w:r>
              <w:rPr>
                <w:rFonts w:ascii="Comic Sans MS" w:hAnsi="Comic Sans MS"/>
                <w:sz w:val="18"/>
                <w:lang w:val="fr-FR"/>
              </w:rPr>
              <w:t>Examen de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architecture du système.</w:t>
            </w:r>
          </w:p>
          <w:p w:rsidR="005E03FA" w:rsidRPr="00FC54BF" w:rsidRDefault="00771351">
            <w:pPr>
              <w:pStyle w:val="criteresfg"/>
              <w:tabs>
                <w:tab w:val="left" w:pos="360"/>
              </w:tabs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caractéristiques de stockage de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information dans le système.</w:t>
            </w:r>
          </w:p>
          <w:p w:rsidR="005E03FA" w:rsidRPr="00FC54BF" w:rsidRDefault="00771351">
            <w:pPr>
              <w:pStyle w:val="criteresfg"/>
              <w:tabs>
                <w:tab w:val="left" w:pos="360"/>
              </w:tabs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fonctions des outils de développement et des utilitaires du système.</w:t>
            </w:r>
          </w:p>
          <w:p w:rsidR="005E03FA" w:rsidRPr="00FC54BF" w:rsidRDefault="00771351">
            <w:pPr>
              <w:numPr>
                <w:ilvl w:val="1"/>
                <w:numId w:val="13"/>
              </w:numPr>
              <w:tabs>
                <w:tab w:val="clear" w:pos="740"/>
                <w:tab w:val="left" w:pos="360"/>
                <w:tab w:val="num" w:pos="470"/>
              </w:tabs>
              <w:ind w:left="470" w:right="97" w:hanging="4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Examen des mesures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intégrité et de sécurité du système.</w:t>
            </w:r>
          </w:p>
          <w:p w:rsidR="005E03FA" w:rsidRPr="00FC54BF" w:rsidRDefault="005E03FA">
            <w:pPr>
              <w:ind w:left="20"/>
              <w:rPr>
                <w:rFonts w:ascii="Comic Sans MS" w:hAnsi="Comic Sans MS"/>
                <w:sz w:val="18"/>
              </w:rPr>
            </w:pPr>
          </w:p>
        </w:tc>
        <w:tc>
          <w:tcPr>
            <w:tcW w:w="5820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Architecture du système.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Caractéristiques de stockage de l’information.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Outils de développement et utilitaires.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Mesures d’intégrité du logiciel.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Mesures de sécurité du logiciel.</w:t>
            </w:r>
          </w:p>
        </w:tc>
        <w:tc>
          <w:tcPr>
            <w:tcW w:w="37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Lire les données sur les logiciels de base de données pour en relever les caractéristiques.</w:t>
            </w:r>
          </w:p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À partir de mises en situation identifier des mesures d’intégrité et des mesures de sécurité applicables.</w:t>
            </w:r>
          </w:p>
          <w:p w:rsidR="005E03FA" w:rsidRPr="00FC54BF" w:rsidRDefault="005E03FA">
            <w:pPr>
              <w:pStyle w:val="StylePuce4"/>
              <w:numPr>
                <w:ilvl w:val="0"/>
                <w:numId w:val="0"/>
              </w:numPr>
            </w:pPr>
          </w:p>
        </w:tc>
      </w:tr>
      <w:tr w:rsidR="005E03FA" w:rsidRPr="00FC54BF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5E03FA" w:rsidRPr="00FC54BF" w:rsidRDefault="00771351">
            <w:pPr>
              <w:ind w:left="356" w:hanging="356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Créer et exploiter une base de données à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aide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un logiciel de base de données.</w:t>
            </w:r>
          </w:p>
        </w:tc>
        <w:tc>
          <w:tcPr>
            <w:tcW w:w="450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3.1.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Utilisation correcte des fonctions de création du logiciel.</w:t>
            </w:r>
          </w:p>
          <w:p w:rsidR="005E03FA" w:rsidRPr="00FC54BF" w:rsidRDefault="00771351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3..2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Exécution correcte des opérations de modification de la structure de la base.</w:t>
            </w:r>
          </w:p>
          <w:p w:rsidR="005E03FA" w:rsidRPr="00FC54BF" w:rsidRDefault="00771351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Exécution correcte des opérations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extraction des données.</w:t>
            </w:r>
          </w:p>
          <w:p w:rsidR="005E03FA" w:rsidRPr="00FC54BF" w:rsidRDefault="00771351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3.4.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Création appropriée des différentes requêtes et vues.</w:t>
            </w:r>
          </w:p>
          <w:p w:rsidR="005E03FA" w:rsidRPr="00FC54BF" w:rsidRDefault="00771351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3.5.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règles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intégrité de la base.</w:t>
            </w:r>
          </w:p>
          <w:p w:rsidR="005E03FA" w:rsidRPr="00FC54BF" w:rsidRDefault="00771351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3.6.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 xml:space="preserve">Application des règles visant à assurer la </w:t>
            </w:r>
            <w:r>
              <w:rPr>
                <w:rFonts w:ascii="Comic Sans MS" w:hAnsi="Comic Sans MS"/>
                <w:sz w:val="18"/>
                <w:lang w:val="fr-FR"/>
              </w:rPr>
              <w:lastRenderedPageBreak/>
              <w:t>sécurité de la base de données.</w:t>
            </w:r>
          </w:p>
          <w:p w:rsidR="005E03FA" w:rsidRPr="00FC54BF" w:rsidRDefault="00771351">
            <w:pPr>
              <w:pStyle w:val="Corpsdetexte3"/>
              <w:numPr>
                <w:ilvl w:val="1"/>
                <w:numId w:val="14"/>
              </w:numPr>
              <w:tabs>
                <w:tab w:val="clear" w:pos="720"/>
                <w:tab w:val="num" w:pos="470"/>
              </w:tabs>
              <w:spacing w:line="240" w:lineRule="auto"/>
              <w:ind w:left="470" w:right="144" w:hanging="470"/>
              <w:jc w:val="left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Consignation complète de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information relative à la base.</w:t>
            </w:r>
          </w:p>
          <w:p w:rsidR="005E03FA" w:rsidRPr="00FC54BF" w:rsidRDefault="005E03FA">
            <w:pPr>
              <w:pStyle w:val="Corpsdetexte3"/>
              <w:spacing w:line="240" w:lineRule="auto"/>
              <w:ind w:left="475" w:right="144" w:hanging="475"/>
              <w:jc w:val="left"/>
              <w:rPr>
                <w:rFonts w:ascii="Comic Sans MS" w:hAnsi="Comic Sans MS"/>
                <w:sz w:val="18"/>
              </w:rPr>
            </w:pPr>
          </w:p>
        </w:tc>
        <w:tc>
          <w:tcPr>
            <w:tcW w:w="5820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Fonctions de création.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Opérations de modification de la structure.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Manipulation :</w:t>
            </w:r>
          </w:p>
          <w:p w:rsidR="005E03FA" w:rsidRPr="00FC54BF" w:rsidRDefault="00771351">
            <w:pPr>
              <w:numPr>
                <w:ilvl w:val="1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requêtes;</w:t>
            </w:r>
          </w:p>
          <w:p w:rsidR="005E03FA" w:rsidRPr="00FC54BF" w:rsidRDefault="00771351">
            <w:pPr>
              <w:numPr>
                <w:ilvl w:val="1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vues.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Règles d’intégrité de la base de données.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ind w:right="97"/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Règles de sécurité de la base de données.</w:t>
            </w:r>
          </w:p>
          <w:p w:rsidR="005E03FA" w:rsidRPr="00FC54BF" w:rsidRDefault="005E03FA">
            <w:pPr>
              <w:jc w:val="both"/>
              <w:rPr>
                <w:rFonts w:ascii="Comic Sans MS" w:hAnsi="Comic Sans MS"/>
                <w:sz w:val="18"/>
              </w:rPr>
            </w:pPr>
          </w:p>
        </w:tc>
        <w:tc>
          <w:tcPr>
            <w:tcW w:w="37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Créer et modifier une base de données.</w:t>
            </w:r>
          </w:p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  <w:tabs>
                <w:tab w:val="left" w:pos="360"/>
              </w:tabs>
              <w:ind w:right="97"/>
            </w:pPr>
            <w:r>
              <w:t>Identifier et appliquer les mesures permettant d’assurer l’intégrité et la sécurité des données.</w:t>
            </w:r>
          </w:p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Effectuer des exercices pratiques permettant d’exploiter une base de données.</w:t>
            </w:r>
          </w:p>
        </w:tc>
      </w:tr>
      <w:tr w:rsidR="005E03FA" w:rsidRPr="00FC54BF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5E03FA" w:rsidRPr="00FC54BF" w:rsidRDefault="00771351">
            <w:pPr>
              <w:pStyle w:val="lmentsfg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4.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Analyser les caractéristiques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un système de gestion de base de données.</w:t>
            </w:r>
          </w:p>
        </w:tc>
        <w:tc>
          <w:tcPr>
            <w:tcW w:w="4500" w:type="dxa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4.1.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architecture du système.</w:t>
            </w:r>
          </w:p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différents langages du système.</w:t>
            </w:r>
          </w:p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caractéristiques de stockage de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information dans le système.</w:t>
            </w:r>
          </w:p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4.4.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fonctions des outils de développement et des utilitaires du système.</w:t>
            </w:r>
          </w:p>
          <w:p w:rsidR="005E03FA" w:rsidRPr="00FC54BF" w:rsidRDefault="00771351">
            <w:pPr>
              <w:pStyle w:val="criteresfg"/>
              <w:spacing w:after="0"/>
              <w:ind w:right="15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4.5.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Examen des mesures d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intégrité et de sécurité de la base de données.</w:t>
            </w:r>
          </w:p>
          <w:p w:rsidR="005E03FA" w:rsidRPr="00FC54BF" w:rsidRDefault="005E03FA">
            <w:pPr>
              <w:pStyle w:val="criteresfg"/>
              <w:spacing w:after="0"/>
              <w:ind w:left="0" w:right="150" w:firstLine="0"/>
              <w:rPr>
                <w:rFonts w:ascii="Comic Sans MS" w:hAnsi="Comic Sans MS"/>
                <w:sz w:val="18"/>
              </w:rPr>
            </w:pPr>
          </w:p>
        </w:tc>
        <w:tc>
          <w:tcPr>
            <w:tcW w:w="5820" w:type="dxa"/>
            <w:gridSpan w:val="2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Architecture d’un </w:t>
            </w:r>
            <w:r>
              <w:rPr>
                <w:rFonts w:ascii="Comic Sans MS" w:hAnsi="Comic Sans MS"/>
                <w:iCs/>
                <w:sz w:val="18"/>
              </w:rPr>
              <w:t>système de gestion de bases de données (SGBD)</w:t>
            </w:r>
            <w:r>
              <w:rPr>
                <w:rFonts w:ascii="Comic Sans MS" w:hAnsi="Comic Sans MS"/>
                <w:sz w:val="18"/>
              </w:rPr>
              <w:t>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Notions générales client/serveur.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Langage </w:t>
            </w:r>
            <w:r>
              <w:rPr>
                <w:rFonts w:ascii="Comic Sans MS" w:hAnsi="Comic Sans MS"/>
                <w:i/>
                <w:iCs/>
                <w:sz w:val="18"/>
              </w:rPr>
              <w:t>SQL</w:t>
            </w:r>
            <w:r>
              <w:rPr>
                <w:rFonts w:ascii="Comic Sans MS" w:hAnsi="Comic Sans MS"/>
                <w:sz w:val="18"/>
              </w:rPr>
              <w:t>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Caractéristiques de stockage de l’information dans un SGBD.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Outils de développement et utilitaires dans un SGBD.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Mesures d’intégrité du </w:t>
            </w:r>
            <w:r>
              <w:rPr>
                <w:rFonts w:ascii="Comic Sans MS" w:hAnsi="Comic Sans MS"/>
                <w:iCs/>
                <w:sz w:val="18"/>
              </w:rPr>
              <w:t>SGBD</w:t>
            </w:r>
            <w:r>
              <w:rPr>
                <w:rFonts w:ascii="Comic Sans MS" w:hAnsi="Comic Sans MS"/>
                <w:sz w:val="18"/>
              </w:rPr>
              <w:t>.</w:t>
            </w:r>
          </w:p>
          <w:p w:rsidR="005E03FA" w:rsidRPr="00FC54BF" w:rsidRDefault="00771351">
            <w:pPr>
              <w:numPr>
                <w:ilvl w:val="0"/>
                <w:numId w:val="35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Mesures de sécurité du </w:t>
            </w:r>
            <w:r>
              <w:rPr>
                <w:rFonts w:ascii="Comic Sans MS" w:hAnsi="Comic Sans MS"/>
                <w:iCs/>
                <w:sz w:val="18"/>
              </w:rPr>
              <w:t>SGBD</w:t>
            </w:r>
            <w:r>
              <w:rPr>
                <w:rFonts w:ascii="Comic Sans MS" w:hAnsi="Comic Sans MS"/>
                <w:sz w:val="18"/>
              </w:rPr>
              <w:t>.</w:t>
            </w:r>
          </w:p>
        </w:tc>
        <w:tc>
          <w:tcPr>
            <w:tcW w:w="37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  <w:tabs>
                <w:tab w:val="left" w:pos="360"/>
              </w:tabs>
              <w:ind w:right="97"/>
            </w:pPr>
            <w:r>
              <w:t>Lire des textes sur les systèmes de gestion de bases de données afin d’en relever les caractéristiques.</w:t>
            </w:r>
          </w:p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Stocker des informations dans un SGBD.</w:t>
            </w:r>
          </w:p>
          <w:p w:rsidR="005E03FA" w:rsidRPr="00FC54BF" w:rsidRDefault="00771351">
            <w:pPr>
              <w:pStyle w:val="StylePuce4"/>
              <w:numPr>
                <w:ilvl w:val="0"/>
                <w:numId w:val="22"/>
              </w:numPr>
            </w:pPr>
            <w:r>
              <w:t>Effectuer des exercices pratiques sur la création de requêtes SQL de différentes complexités.</w:t>
            </w:r>
          </w:p>
          <w:p w:rsidR="005E03FA" w:rsidRPr="00FC54BF" w:rsidRDefault="005E03FA">
            <w:pPr>
              <w:jc w:val="both"/>
              <w:rPr>
                <w:rFonts w:ascii="Comic Sans MS" w:hAnsi="Comic Sans MS"/>
                <w:sz w:val="18"/>
              </w:rPr>
            </w:pPr>
          </w:p>
        </w:tc>
      </w:tr>
    </w:tbl>
    <w:p w:rsidR="005E03FA" w:rsidRPr="00FC54BF" w:rsidRDefault="005E03FA">
      <w:pPr>
        <w:rPr>
          <w:rFonts w:ascii="Comic Sans MS" w:hAnsi="Comic Sans MS"/>
        </w:rPr>
        <w:sectPr w:rsidR="005E03FA" w:rsidRPr="00FC54BF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40"/>
        <w:gridCol w:w="11340"/>
      </w:tblGrid>
      <w:tr w:rsidR="005E03FA" w:rsidRPr="00FC54BF">
        <w:trPr>
          <w:tblHeader/>
        </w:trPr>
        <w:tc>
          <w:tcPr>
            <w:tcW w:w="5940" w:type="dxa"/>
            <w:tcBorders>
              <w:top w:val="single" w:sz="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Environnement physique</w:t>
            </w:r>
          </w:p>
        </w:tc>
        <w:tc>
          <w:tcPr>
            <w:tcW w:w="11340" w:type="dxa"/>
            <w:tcBorders>
              <w:top w:val="single" w:sz="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pct5" w:color="auto" w:fill="auto"/>
          </w:tcPr>
          <w:p w:rsidR="005E03FA" w:rsidRPr="00FC54BF" w:rsidRDefault="00771351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Ressources didactiques</w:t>
            </w:r>
          </w:p>
        </w:tc>
      </w:tr>
      <w:tr w:rsidR="005E03FA">
        <w:trPr>
          <w:trHeight w:val="1018"/>
        </w:trPr>
        <w:tc>
          <w:tcPr>
            <w:tcW w:w="5940" w:type="dxa"/>
            <w:tcBorders>
              <w:left w:val="thickThinSmallGap" w:sz="24" w:space="0" w:color="C0C0C0"/>
              <w:bottom w:val="thinThickSmallGap" w:sz="24" w:space="0" w:color="C0C0C0"/>
              <w:right w:val="single" w:sz="6" w:space="0" w:color="C0C0C0"/>
            </w:tcBorders>
          </w:tcPr>
          <w:p w:rsidR="005E03FA" w:rsidRPr="00FC54BF" w:rsidRDefault="00771351">
            <w:pPr>
              <w:pStyle w:val="StylePuce1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Salle de classe.</w:t>
            </w:r>
          </w:p>
          <w:p w:rsidR="005E03FA" w:rsidRPr="00FC54BF" w:rsidRDefault="00771351">
            <w:pPr>
              <w:pStyle w:val="StylePuce1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>Laboratoire d'exploitation (1 poste de travail par élève).</w:t>
            </w:r>
          </w:p>
          <w:p w:rsidR="005E03FA" w:rsidRPr="00FC54BF" w:rsidRDefault="00771351">
            <w:pPr>
              <w:pStyle w:val="StylePuce1"/>
              <w:numPr>
                <w:ilvl w:val="0"/>
                <w:numId w:val="0"/>
              </w:numPr>
              <w:rPr>
                <w:iCs/>
              </w:rPr>
            </w:pPr>
            <w:r>
              <w:rPr>
                <w:iCs/>
              </w:rPr>
              <w:t xml:space="preserve">Logiciel de bases de données </w:t>
            </w:r>
            <w:r>
              <w:rPr>
                <w:i/>
              </w:rPr>
              <w:t>SGBD</w:t>
            </w:r>
            <w:r>
              <w:rPr>
                <w:iCs/>
              </w:rPr>
              <w:t>.</w:t>
            </w:r>
          </w:p>
          <w:p w:rsidR="005E03FA" w:rsidRPr="00FC54BF" w:rsidRDefault="00771351">
            <w:pPr>
              <w:pStyle w:val="StylePuce1"/>
              <w:numPr>
                <w:ilvl w:val="0"/>
                <w:numId w:val="0"/>
              </w:numPr>
              <w:rPr>
                <w:i/>
              </w:rPr>
            </w:pPr>
            <w:r>
              <w:rPr>
                <w:iCs/>
              </w:rPr>
              <w:t>Serveur de base de données</w:t>
            </w:r>
            <w:r>
              <w:t xml:space="preserve">.   </w:t>
            </w:r>
          </w:p>
        </w:tc>
        <w:tc>
          <w:tcPr>
            <w:tcW w:w="11340" w:type="dxa"/>
            <w:tcBorders>
              <w:left w:val="single" w:sz="6" w:space="0" w:color="C0C0C0"/>
              <w:bottom w:val="thinThickSmallGap" w:sz="24" w:space="0" w:color="C0C0C0"/>
              <w:right w:val="thinThickSmallGap" w:sz="24" w:space="0" w:color="C0C0C0"/>
            </w:tcBorders>
          </w:tcPr>
          <w:p w:rsidR="005E03FA" w:rsidRPr="00FC54BF" w:rsidRDefault="00771351">
            <w:pPr>
              <w:pStyle w:val="StylePuce1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Volumes suggérées</w:t>
            </w:r>
          </w:p>
          <w:p w:rsidR="00771351" w:rsidRPr="00771351" w:rsidRDefault="00771351" w:rsidP="00771351">
            <w:pPr>
              <w:pStyle w:val="StylePuce1"/>
              <w:numPr>
                <w:ilvl w:val="0"/>
                <w:numId w:val="0"/>
              </w:numPr>
              <w:rPr>
                <w:del w:id="170" w:author="etu420" w:date="2013-06-04T16:05:00Z"/>
                <w:iCs/>
              </w:rPr>
              <w:pPrChange w:id="171" w:author="etu420" w:date="2013-06-04T16:07:00Z">
                <w:pPr>
                  <w:pStyle w:val="StylePuce1"/>
                  <w:numPr>
                    <w:numId w:val="0"/>
                  </w:numPr>
                  <w:tabs>
                    <w:tab w:val="clear" w:pos="360"/>
                  </w:tabs>
                  <w:ind w:left="0" w:right="97" w:firstLine="0"/>
                </w:pPr>
              </w:pPrChange>
            </w:pPr>
            <w:del w:id="172" w:author="etu420" w:date="2013-06-04T16:05:00Z">
              <w:r>
                <w:rPr>
                  <w:iCs/>
                </w:rPr>
                <w:delText>Sans suggérer de titre particulier, il est fortement recommandé d'utiliser un manuel de référence et/ou des notes de cours appartenant en propre à l'élève pour l'obliger à effectuer des lectures et à s'approprier la matière.</w:delText>
              </w:r>
            </w:del>
          </w:p>
          <w:p w:rsidR="00771351" w:rsidRPr="00771351" w:rsidRDefault="00771351" w:rsidP="00771351">
            <w:pPr>
              <w:pStyle w:val="StylePuce1"/>
              <w:numPr>
                <w:ilvl w:val="0"/>
                <w:numId w:val="0"/>
              </w:numPr>
              <w:rPr>
                <w:del w:id="173" w:author="etu420" w:date="2013-06-04T16:05:00Z"/>
                <w:iCs/>
                <w:rPrChange w:id="174" w:author="etu420" w:date="2013-09-25T08:59:00Z">
                  <w:rPr>
                    <w:del w:id="175" w:author="etu420" w:date="2013-06-04T16:05:00Z"/>
                    <w:i/>
                  </w:rPr>
                </w:rPrChange>
              </w:rPr>
              <w:pPrChange w:id="176" w:author="etu420" w:date="2013-06-04T16:07:00Z">
                <w:pPr>
                  <w:pStyle w:val="StylePuce1"/>
                  <w:numPr>
                    <w:numId w:val="0"/>
                  </w:numPr>
                  <w:tabs>
                    <w:tab w:val="clear" w:pos="360"/>
                  </w:tabs>
                  <w:ind w:left="0" w:right="97" w:firstLine="0"/>
                </w:pPr>
              </w:pPrChange>
            </w:pPr>
            <w:del w:id="177" w:author="etu420" w:date="2013-06-04T16:05:00Z">
              <w:r w:rsidRPr="00771351">
                <w:rPr>
                  <w:iCs/>
                  <w:rPrChange w:id="178" w:author="etu420" w:date="2013-09-25T08:59:00Z">
                    <w:rPr/>
                  </w:rPrChange>
                </w:rPr>
                <w:delText>Manuel de référence sur le logiciel de base de données et sur le Système de gestion de bases de données (SGBD).</w:delText>
              </w:r>
            </w:del>
          </w:p>
          <w:p w:rsidR="00771351" w:rsidRPr="00771351" w:rsidRDefault="00771351" w:rsidP="00771351">
            <w:pPr>
              <w:pStyle w:val="StylePuce1"/>
              <w:numPr>
                <w:ilvl w:val="0"/>
                <w:numId w:val="0"/>
              </w:numPr>
              <w:rPr>
                <w:ins w:id="179" w:author="etu420" w:date="2013-06-04T16:06:00Z"/>
                <w:iCs/>
                <w:rPrChange w:id="180" w:author="etu420" w:date="2013-09-25T08:59:00Z">
                  <w:rPr>
                    <w:ins w:id="181" w:author="etu420" w:date="2013-06-04T16:06:00Z"/>
                    <w:sz w:val="22"/>
                    <w:szCs w:val="18"/>
                  </w:rPr>
                </w:rPrChange>
              </w:rPr>
              <w:pPrChange w:id="182" w:author="etu420" w:date="2013-06-04T16:07:00Z">
                <w:pPr>
                  <w:numPr>
                    <w:numId w:val="41"/>
                  </w:numPr>
                  <w:tabs>
                    <w:tab w:val="left" w:pos="360"/>
                    <w:tab w:val="num" w:pos="720"/>
                  </w:tabs>
                  <w:spacing w:before="120"/>
                  <w:ind w:left="720" w:right="95" w:hanging="360"/>
                  <w:jc w:val="both"/>
                </w:pPr>
              </w:pPrChange>
            </w:pPr>
            <w:ins w:id="183" w:author="etu420" w:date="2013-06-04T16:06:00Z">
              <w:r w:rsidRPr="00771351">
                <w:rPr>
                  <w:iCs/>
                </w:rPr>
                <w:t>Des notes de cours et des références internet seront fournies durant la session par le professeur.</w:t>
              </w:r>
            </w:ins>
          </w:p>
          <w:p w:rsidR="00771351" w:rsidRPr="00771351" w:rsidRDefault="00771351" w:rsidP="00771351">
            <w:pPr>
              <w:pStyle w:val="StylePuce1"/>
              <w:numPr>
                <w:ilvl w:val="0"/>
                <w:numId w:val="0"/>
              </w:numPr>
              <w:rPr>
                <w:ins w:id="184" w:author="etu420" w:date="2013-06-04T16:13:00Z"/>
                <w:iCs/>
                <w:sz w:val="22"/>
                <w:rPrChange w:id="185" w:author="etu420" w:date="2013-09-25T08:59:00Z">
                  <w:rPr>
                    <w:ins w:id="186" w:author="etu420" w:date="2013-06-04T16:13:00Z"/>
                    <w:iCs/>
                    <w:sz w:val="22"/>
                  </w:rPr>
                </w:rPrChange>
              </w:rPr>
              <w:pPrChange w:id="187" w:author="etu420" w:date="2013-06-04T16:07:00Z">
                <w:pPr>
                  <w:numPr>
                    <w:numId w:val="41"/>
                  </w:numPr>
                  <w:tabs>
                    <w:tab w:val="left" w:pos="360"/>
                    <w:tab w:val="num" w:pos="720"/>
                  </w:tabs>
                  <w:spacing w:before="120"/>
                  <w:ind w:left="720" w:right="192" w:hanging="360"/>
                  <w:jc w:val="both"/>
                </w:pPr>
              </w:pPrChange>
            </w:pPr>
            <w:ins w:id="188" w:author="etu420" w:date="2013-06-04T16:06:00Z">
              <w:r w:rsidRPr="00771351">
                <w:rPr>
                  <w:iCs/>
                </w:rPr>
                <w:t xml:space="preserve">Documentation </w:t>
              </w:r>
            </w:ins>
            <w:ins w:id="189" w:author="etu420" w:date="2013-06-04T16:07:00Z">
              <w:r w:rsidRPr="00771351">
                <w:rPr>
                  <w:iCs/>
                  <w:rPrChange w:id="190" w:author="etu420" w:date="2013-09-25T08:59:00Z">
                    <w:rPr>
                      <w:iCs/>
                    </w:rPr>
                  </w:rPrChange>
                </w:rPr>
                <w:t>d</w:t>
              </w:r>
            </w:ins>
            <w:ins w:id="191" w:author="etu420" w:date="2013-06-04T16:08:00Z">
              <w:r w:rsidRPr="00771351">
                <w:rPr>
                  <w:iCs/>
                  <w:rPrChange w:id="192" w:author="etu420" w:date="2013-09-25T08:59:00Z">
                    <w:rPr>
                      <w:iCs/>
                    </w:rPr>
                  </w:rPrChange>
                </w:rPr>
                <w:t>e l’outil</w:t>
              </w:r>
              <w:r w:rsidRPr="00771351">
                <w:rPr>
                  <w:rPrChange w:id="193" w:author="etu420" w:date="2013-09-25T08:59:00Z">
                    <w:rPr/>
                  </w:rPrChange>
                </w:rPr>
                <w:t xml:space="preserve"> de Génie Logiciel Appliqué par Ordinateur (</w:t>
              </w:r>
              <w:r w:rsidRPr="00771351">
                <w:rPr>
                  <w:i/>
                  <w:iCs/>
                  <w:rPrChange w:id="194" w:author="etu420" w:date="2013-09-25T08:59:00Z">
                    <w:rPr>
                      <w:i/>
                      <w:iCs/>
                    </w:rPr>
                  </w:rPrChange>
                </w:rPr>
                <w:t>GLAO</w:t>
              </w:r>
              <w:r w:rsidRPr="00771351">
                <w:rPr>
                  <w:rPrChange w:id="195" w:author="etu420" w:date="2013-09-25T08:59:00Z">
                    <w:rPr/>
                  </w:rPrChange>
                </w:rPr>
                <w:t xml:space="preserve">) </w:t>
              </w:r>
            </w:ins>
            <w:ins w:id="196" w:author="etu420" w:date="2013-06-04T16:07:00Z">
              <w:r w:rsidRPr="00771351">
                <w:rPr>
                  <w:iCs/>
                  <w:rPrChange w:id="197" w:author="etu420" w:date="2013-09-25T08:59:00Z">
                    <w:rPr>
                      <w:iCs/>
                    </w:rPr>
                  </w:rPrChange>
                </w:rPr>
                <w:t xml:space="preserve"> </w:t>
              </w:r>
            </w:ins>
            <w:ins w:id="198" w:author="etu420" w:date="2013-06-04T16:08:00Z">
              <w:r w:rsidRPr="00771351">
                <w:rPr>
                  <w:iCs/>
                  <w:rPrChange w:id="199" w:author="etu420" w:date="2013-09-25T08:59:00Z">
                    <w:rPr>
                      <w:iCs/>
                    </w:rPr>
                  </w:rPrChange>
                </w:rPr>
                <w:t xml:space="preserve">par exemple : </w:t>
              </w:r>
            </w:ins>
            <w:ins w:id="200" w:author="etu420" w:date="2013-06-04T16:13:00Z">
              <w:r w:rsidRPr="00771351">
                <w:rPr>
                  <w:iCs/>
                  <w:rPrChange w:id="201" w:author="etu420" w:date="2013-09-25T08:59:00Z">
                    <w:rPr>
                      <w:iCs/>
                    </w:rPr>
                  </w:rPrChange>
                </w:rPr>
                <w:t xml:space="preserve">PDF de </w:t>
              </w:r>
            </w:ins>
            <w:ins w:id="202" w:author="etu420" w:date="2013-06-04T16:06:00Z">
              <w:r w:rsidRPr="00771351">
                <w:rPr>
                  <w:iCs/>
                  <w:rPrChange w:id="203" w:author="etu420" w:date="2013-09-25T08:59:00Z">
                    <w:rPr>
                      <w:iCs/>
                    </w:rPr>
                  </w:rPrChange>
                </w:rPr>
                <w:t xml:space="preserve">Visual </w:t>
              </w:r>
              <w:proofErr w:type="spellStart"/>
              <w:r w:rsidRPr="00771351">
                <w:rPr>
                  <w:iCs/>
                  <w:rPrChange w:id="204" w:author="etu420" w:date="2013-09-25T08:59:00Z">
                    <w:rPr>
                      <w:iCs/>
                    </w:rPr>
                  </w:rPrChange>
                </w:rPr>
                <w:t>Paradigm</w:t>
              </w:r>
              <w:proofErr w:type="spellEnd"/>
              <w:r w:rsidRPr="00771351">
                <w:rPr>
                  <w:iCs/>
                  <w:rPrChange w:id="205" w:author="etu420" w:date="2013-09-25T08:59:00Z">
                    <w:rPr>
                      <w:iCs/>
                    </w:rPr>
                  </w:rPrChange>
                </w:rPr>
                <w:t xml:space="preserve"> </w:t>
              </w:r>
            </w:ins>
          </w:p>
          <w:p w:rsidR="00771351" w:rsidRPr="00771351" w:rsidRDefault="00771351" w:rsidP="00771351">
            <w:pPr>
              <w:pStyle w:val="StylePuce1"/>
              <w:numPr>
                <w:ilvl w:val="0"/>
                <w:numId w:val="0"/>
              </w:numPr>
              <w:rPr>
                <w:ins w:id="206" w:author="etu420" w:date="2013-06-04T16:11:00Z"/>
                <w:iCs/>
                <w:rPrChange w:id="207" w:author="etu420" w:date="2013-09-25T08:59:00Z">
                  <w:rPr>
                    <w:ins w:id="208" w:author="etu420" w:date="2013-06-04T16:11:00Z"/>
                    <w:iCs/>
                  </w:rPr>
                </w:rPrChange>
              </w:rPr>
              <w:pPrChange w:id="209" w:author="etu420" w:date="2013-06-04T16:07:00Z">
                <w:pPr>
                  <w:numPr>
                    <w:numId w:val="41"/>
                  </w:numPr>
                  <w:tabs>
                    <w:tab w:val="num" w:pos="720"/>
                  </w:tabs>
                  <w:spacing w:before="120"/>
                  <w:ind w:left="720" w:right="192" w:hanging="360"/>
                  <w:jc w:val="both"/>
                </w:pPr>
              </w:pPrChange>
            </w:pPr>
            <w:ins w:id="210" w:author="etu420" w:date="2013-06-04T16:11:00Z">
              <w:r w:rsidRPr="00771351">
                <w:rPr>
                  <w:iCs/>
                  <w:rPrChange w:id="211" w:author="etu420" w:date="2013-09-25T08:59:00Z">
                    <w:rPr>
                      <w:iCs/>
                    </w:rPr>
                  </w:rPrChange>
                </w:rPr>
                <w:t>Documentation sur le site</w:t>
              </w:r>
            </w:ins>
            <w:ins w:id="212" w:author="etu420" w:date="2013-06-04T16:09:00Z">
              <w:r w:rsidRPr="00771351">
                <w:rPr>
                  <w:iCs/>
                  <w:rPrChange w:id="213" w:author="etu420" w:date="2013-09-25T08:59:00Z">
                    <w:rPr>
                      <w:iCs/>
                    </w:rPr>
                  </w:rPrChange>
                </w:rPr>
                <w:t xml:space="preserve"> de support de Microsoft</w:t>
              </w:r>
            </w:ins>
            <w:ins w:id="214" w:author="etu420" w:date="2013-06-04T16:11:00Z">
              <w:r w:rsidRPr="00771351">
                <w:rPr>
                  <w:iCs/>
                  <w:rPrChange w:id="215" w:author="etu420" w:date="2013-09-25T08:59:00Z">
                    <w:rPr>
                      <w:iCs/>
                    </w:rPr>
                  </w:rPrChange>
                </w:rPr>
                <w:t> :</w:t>
              </w:r>
            </w:ins>
          </w:p>
          <w:p w:rsidR="00771351" w:rsidRPr="00771351" w:rsidRDefault="00771351" w:rsidP="00771351">
            <w:pPr>
              <w:pStyle w:val="StylePuce1"/>
              <w:numPr>
                <w:ilvl w:val="0"/>
                <w:numId w:val="43"/>
              </w:numPr>
              <w:rPr>
                <w:ins w:id="216" w:author="etu420" w:date="2013-06-04T16:11:00Z"/>
                <w:iCs/>
                <w:rPrChange w:id="217" w:author="etu420" w:date="2013-09-25T08:59:00Z">
                  <w:rPr>
                    <w:ins w:id="218" w:author="etu420" w:date="2013-06-04T16:11:00Z"/>
                    <w:iCs/>
                  </w:rPr>
                </w:rPrChange>
              </w:rPr>
              <w:pPrChange w:id="219" w:author="etu420" w:date="2013-06-04T16:11:00Z">
                <w:pPr>
                  <w:numPr>
                    <w:numId w:val="41"/>
                  </w:numPr>
                  <w:tabs>
                    <w:tab w:val="num" w:pos="720"/>
                  </w:tabs>
                  <w:spacing w:before="120"/>
                  <w:ind w:left="720" w:right="192" w:hanging="360"/>
                  <w:jc w:val="both"/>
                </w:pPr>
              </w:pPrChange>
            </w:pPr>
            <w:ins w:id="220" w:author="etu420" w:date="2013-06-04T16:11:00Z">
              <w:r w:rsidRPr="00771351">
                <w:rPr>
                  <w:iCs/>
                  <w:rPrChange w:id="221" w:author="etu420" w:date="2013-09-25T08:59:00Z">
                    <w:rPr>
                      <w:iCs/>
                    </w:rPr>
                  </w:rPrChange>
                </w:rPr>
                <w:t>Aides et procédures Access;</w:t>
              </w:r>
            </w:ins>
          </w:p>
          <w:p w:rsidR="00771351" w:rsidRPr="00771351" w:rsidRDefault="00771351" w:rsidP="00771351">
            <w:pPr>
              <w:pStyle w:val="StylePuce1"/>
              <w:numPr>
                <w:ilvl w:val="0"/>
                <w:numId w:val="43"/>
              </w:numPr>
              <w:rPr>
                <w:ins w:id="222" w:author="etu420" w:date="2013-06-04T16:06:00Z"/>
                <w:iCs/>
                <w:rPrChange w:id="223" w:author="etu420" w:date="2013-09-25T08:59:00Z">
                  <w:rPr>
                    <w:ins w:id="224" w:author="etu420" w:date="2013-06-04T16:06:00Z"/>
                    <w:iCs/>
                  </w:rPr>
                </w:rPrChange>
              </w:rPr>
              <w:pPrChange w:id="225" w:author="etu420" w:date="2013-06-04T16:11:00Z">
                <w:pPr>
                  <w:numPr>
                    <w:numId w:val="41"/>
                  </w:numPr>
                  <w:tabs>
                    <w:tab w:val="num" w:pos="720"/>
                  </w:tabs>
                  <w:spacing w:before="120"/>
                  <w:ind w:left="720" w:right="192" w:hanging="360"/>
                  <w:jc w:val="both"/>
                </w:pPr>
              </w:pPrChange>
            </w:pPr>
            <w:ins w:id="226" w:author="etu420" w:date="2013-06-04T16:06:00Z">
              <w:r w:rsidRPr="00771351">
                <w:rPr>
                  <w:iCs/>
                  <w:rPrChange w:id="227" w:author="etu420" w:date="2013-09-25T08:59:00Z">
                    <w:rPr>
                      <w:iCs/>
                    </w:rPr>
                  </w:rPrChange>
                </w:rPr>
                <w:t xml:space="preserve">Centre de solution SQL Server </w:t>
              </w:r>
            </w:ins>
          </w:p>
          <w:p w:rsidR="00771351" w:rsidRDefault="00771351" w:rsidP="00771351">
            <w:pPr>
              <w:pStyle w:val="StylePuce1"/>
              <w:numPr>
                <w:ilvl w:val="0"/>
                <w:numId w:val="0"/>
              </w:numPr>
              <w:rPr>
                <w:ins w:id="228" w:author="etu420" w:date="2013-06-04T16:06:00Z"/>
                <w:rStyle w:val="Lienhypertexte"/>
              </w:rPr>
              <w:pPrChange w:id="229" w:author="etu420" w:date="2013-06-04T16:07:00Z">
                <w:pPr>
                  <w:spacing w:before="120"/>
                  <w:ind w:left="357"/>
                </w:pPr>
              </w:pPrChange>
            </w:pPr>
            <w:ins w:id="230" w:author="etu420" w:date="2013-06-04T16:06:00Z">
              <w:r w:rsidRPr="00771351">
                <w:rPr>
                  <w:iCs/>
                  <w:rPrChange w:id="231" w:author="etu420" w:date="2013-09-25T08:59:00Z">
                    <w:rPr>
                      <w:iCs/>
                    </w:rPr>
                  </w:rPrChange>
                </w:rPr>
                <w:t>Guide de référence MYSQL:</w:t>
              </w:r>
            </w:ins>
            <w:ins w:id="232" w:author="etu420" w:date="2013-06-04T16:10:00Z">
              <w:r w:rsidRPr="00771351">
                <w:rPr>
                  <w:iCs/>
                  <w:rPrChange w:id="233" w:author="etu420" w:date="2013-09-25T08:59:00Z">
                    <w:rPr>
                      <w:iCs/>
                    </w:rPr>
                  </w:rPrChange>
                </w:rPr>
                <w:t xml:space="preserve"> </w:t>
              </w:r>
            </w:ins>
            <w:ins w:id="234" w:author="etu420" w:date="2013-06-04T16:13:00Z">
              <w:r w:rsidRPr="00771351">
                <w:rPr>
                  <w:iCs/>
                  <w:rPrChange w:id="235" w:author="etu420" w:date="2013-09-25T08:59:00Z">
                    <w:rPr>
                      <w:iCs/>
                    </w:rPr>
                  </w:rPrChange>
                </w:rPr>
                <w:t>http://www.mysql.fr/</w:t>
              </w:r>
            </w:ins>
          </w:p>
          <w:p w:rsidR="0024343B" w:rsidRDefault="0024343B">
            <w:pPr>
              <w:pStyle w:val="StylePuce1"/>
              <w:numPr>
                <w:ilvl w:val="0"/>
                <w:numId w:val="0"/>
              </w:numPr>
            </w:pPr>
          </w:p>
        </w:tc>
      </w:tr>
    </w:tbl>
    <w:p w:rsidR="005E03FA" w:rsidRDefault="005E03FA"/>
    <w:sectPr w:rsidR="005E03FA" w:rsidSect="00C004ED">
      <w:type w:val="continuous"/>
      <w:pgSz w:w="20160" w:h="12240" w:orient="landscape" w:code="5"/>
      <w:pgMar w:top="1296" w:right="1440" w:bottom="864" w:left="144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BED" w:rsidRDefault="003A1BED">
      <w:r>
        <w:separator/>
      </w:r>
    </w:p>
  </w:endnote>
  <w:endnote w:type="continuationSeparator" w:id="0">
    <w:p w:rsidR="003A1BED" w:rsidRDefault="003A1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Volante BT">
    <w:altName w:val="Lucida Console"/>
    <w:charset w:val="00"/>
    <w:family w:val="script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DBF" w:rsidRPr="00EA6118" w:rsidRDefault="00162DBF">
    <w:pPr>
      <w:pStyle w:val="Notedebasdepage"/>
      <w:tabs>
        <w:tab w:val="right" w:pos="17280"/>
      </w:tabs>
      <w:ind w:right="360"/>
      <w:rPr>
        <w:rFonts w:ascii="Comic Sans MS" w:hAnsi="Comic Sans MS"/>
        <w:i/>
        <w:sz w:val="16"/>
      </w:rPr>
    </w:pPr>
    <w:r>
      <w:rPr>
        <w:rFonts w:ascii="Comic Sans MS" w:hAnsi="Comic Sans MS"/>
        <w:i/>
        <w:sz w:val="16"/>
      </w:rPr>
      <w:t xml:space="preserve">Cégep de Jonquière, Diplôme d'études collégiales (DEC)  en Techniques de l’informatique – 420.A0 –Voie de spécialisation : Informatique de gestion – 420.AA – </w:t>
    </w:r>
    <w:del w:id="14" w:author="etu420" w:date="2012-06-06T16:23:00Z">
      <w:r w:rsidDel="00B33EC4">
        <w:rPr>
          <w:rFonts w:ascii="Comic Sans MS" w:hAnsi="Comic Sans MS"/>
          <w:i/>
          <w:sz w:val="16"/>
        </w:rPr>
        <w:delText>Mai 2009</w:delText>
      </w:r>
    </w:del>
    <w:ins w:id="15" w:author="etu420" w:date="2012-06-06T16:23:00Z">
      <w:r>
        <w:rPr>
          <w:rFonts w:ascii="Comic Sans MS" w:hAnsi="Comic Sans MS"/>
          <w:i/>
          <w:sz w:val="16"/>
        </w:rPr>
        <w:t>Juin 201</w:t>
      </w:r>
    </w:ins>
    <w:ins w:id="16" w:author="etu420" w:date="2013-06-04T16:14:00Z">
      <w:r w:rsidR="008D2FE2">
        <w:rPr>
          <w:rFonts w:ascii="Comic Sans MS" w:hAnsi="Comic Sans MS"/>
          <w:i/>
          <w:sz w:val="16"/>
        </w:rPr>
        <w:t>3</w:t>
      </w:r>
    </w:ins>
    <w:r>
      <w:rPr>
        <w:rFonts w:ascii="Comic Sans MS" w:hAnsi="Comic Sans MS"/>
        <w:i/>
        <w:sz w:val="16"/>
      </w:rPr>
      <w:tab/>
    </w:r>
    <w:r>
      <w:rPr>
        <w:rFonts w:ascii="Comic Sans MS" w:hAnsi="Comic Sans MS"/>
        <w:i/>
        <w:snapToGrid w:val="0"/>
        <w:sz w:val="16"/>
        <w:lang w:val="fr-FR"/>
      </w:rPr>
      <w:t xml:space="preserve">Page </w:t>
    </w:r>
    <w:r w:rsidR="00771351">
      <w:rPr>
        <w:rFonts w:ascii="Comic Sans MS" w:hAnsi="Comic Sans MS"/>
        <w:i/>
        <w:snapToGrid w:val="0"/>
        <w:sz w:val="16"/>
        <w:lang w:val="fr-FR"/>
      </w:rPr>
      <w:fldChar w:fldCharType="begin"/>
    </w:r>
    <w:r>
      <w:rPr>
        <w:rFonts w:ascii="Comic Sans MS" w:hAnsi="Comic Sans MS"/>
        <w:i/>
        <w:snapToGrid w:val="0"/>
        <w:sz w:val="16"/>
        <w:lang w:val="fr-FR"/>
      </w:rPr>
      <w:instrText xml:space="preserve"> PAGE </w:instrText>
    </w:r>
    <w:r w:rsidR="00771351">
      <w:rPr>
        <w:rFonts w:ascii="Comic Sans MS" w:hAnsi="Comic Sans MS"/>
        <w:i/>
        <w:snapToGrid w:val="0"/>
        <w:sz w:val="16"/>
        <w:lang w:val="fr-FR"/>
      </w:rPr>
      <w:fldChar w:fldCharType="separate"/>
    </w:r>
    <w:r w:rsidR="00135699">
      <w:rPr>
        <w:rFonts w:ascii="Comic Sans MS" w:hAnsi="Comic Sans MS"/>
        <w:i/>
        <w:noProof/>
        <w:snapToGrid w:val="0"/>
        <w:sz w:val="16"/>
        <w:lang w:val="fr-FR"/>
      </w:rPr>
      <w:t>1</w:t>
    </w:r>
    <w:r w:rsidR="00771351">
      <w:rPr>
        <w:rFonts w:ascii="Comic Sans MS" w:hAnsi="Comic Sans MS"/>
        <w:i/>
        <w:snapToGrid w:val="0"/>
        <w:sz w:val="16"/>
        <w:lang w:val="fr-FR"/>
      </w:rPr>
      <w:fldChar w:fldCharType="end"/>
    </w:r>
    <w:r>
      <w:rPr>
        <w:rFonts w:ascii="Comic Sans MS" w:hAnsi="Comic Sans MS"/>
        <w:i/>
        <w:snapToGrid w:val="0"/>
        <w:sz w:val="16"/>
        <w:lang w:val="fr-FR"/>
      </w:rPr>
      <w:t xml:space="preserve"> sur </w:t>
    </w:r>
    <w:r w:rsidR="00771351">
      <w:rPr>
        <w:rFonts w:ascii="Comic Sans MS" w:hAnsi="Comic Sans MS"/>
        <w:i/>
        <w:snapToGrid w:val="0"/>
        <w:sz w:val="16"/>
        <w:lang w:val="fr-FR"/>
      </w:rPr>
      <w:fldChar w:fldCharType="begin"/>
    </w:r>
    <w:r>
      <w:rPr>
        <w:rFonts w:ascii="Comic Sans MS" w:hAnsi="Comic Sans MS"/>
        <w:i/>
        <w:snapToGrid w:val="0"/>
        <w:sz w:val="16"/>
        <w:lang w:val="fr-FR"/>
      </w:rPr>
      <w:instrText xml:space="preserve"> NUMPAGES </w:instrText>
    </w:r>
    <w:r w:rsidR="00771351">
      <w:rPr>
        <w:rFonts w:ascii="Comic Sans MS" w:hAnsi="Comic Sans MS"/>
        <w:i/>
        <w:snapToGrid w:val="0"/>
        <w:sz w:val="16"/>
        <w:lang w:val="fr-FR"/>
      </w:rPr>
      <w:fldChar w:fldCharType="separate"/>
    </w:r>
    <w:r w:rsidR="00135699">
      <w:rPr>
        <w:rFonts w:ascii="Comic Sans MS" w:hAnsi="Comic Sans MS"/>
        <w:i/>
        <w:noProof/>
        <w:snapToGrid w:val="0"/>
        <w:sz w:val="16"/>
        <w:lang w:val="fr-FR"/>
      </w:rPr>
      <w:t>3</w:t>
    </w:r>
    <w:r w:rsidR="00771351">
      <w:rPr>
        <w:rFonts w:ascii="Comic Sans MS" w:hAnsi="Comic Sans MS"/>
        <w:i/>
        <w:snapToGrid w:val="0"/>
        <w:sz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BED" w:rsidRDefault="003A1BED">
      <w:r>
        <w:separator/>
      </w:r>
    </w:p>
  </w:footnote>
  <w:footnote w:type="continuationSeparator" w:id="0">
    <w:p w:rsidR="003A1BED" w:rsidRDefault="003A1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DBF" w:rsidRDefault="00162DBF">
    <w:pPr>
      <w:pStyle w:val="En-tte"/>
      <w:tabs>
        <w:tab w:val="clear" w:pos="4320"/>
        <w:tab w:val="clear" w:pos="8640"/>
        <w:tab w:val="right" w:pos="17294"/>
      </w:tabs>
      <w:rPr>
        <w:rFonts w:ascii="Comic Sans MS" w:hAnsi="Comic Sans MS"/>
        <w:i/>
        <w:sz w:val="16"/>
      </w:rPr>
    </w:pPr>
    <w:r>
      <w:rPr>
        <w:rFonts w:ascii="Comic Sans MS" w:hAnsi="Comic Sans MS"/>
        <w:b/>
        <w:i/>
        <w:sz w:val="28"/>
      </w:rPr>
      <w:sym w:font="Wingdings" w:char="F098"/>
    </w:r>
    <w:r>
      <w:rPr>
        <w:rFonts w:ascii="Comic Sans MS" w:hAnsi="Comic Sans MS"/>
        <w:b/>
        <w:i/>
        <w:sz w:val="28"/>
      </w:rPr>
      <w:t xml:space="preserve"> TECHNIQUES DE L’INFORMATIQUE </w:t>
    </w:r>
    <w:r>
      <w:rPr>
        <w:rFonts w:ascii="Comic Sans MS" w:hAnsi="Comic Sans MS"/>
        <w:b/>
        <w:i/>
        <w:sz w:val="28"/>
      </w:rPr>
      <w:sym w:font="Wingdings" w:char="F099"/>
    </w:r>
    <w:r>
      <w:rPr>
        <w:rFonts w:ascii="ShelleyVolante BT" w:hAnsi="ShelleyVolante BT"/>
        <w:b/>
        <w:sz w:val="32"/>
      </w:rPr>
      <w:tab/>
    </w:r>
    <w:r>
      <w:rPr>
        <w:rFonts w:ascii="Comic Sans MS" w:hAnsi="Comic Sans MS"/>
        <w:i/>
        <w:sz w:val="16"/>
      </w:rPr>
      <w:t>420.A0 – Conception et manipulation de bases de données</w:t>
    </w:r>
    <w:r w:rsidRPr="00EA6118">
      <w:rPr>
        <w:rFonts w:ascii="Comic Sans MS" w:hAnsi="Comic Sans MS"/>
        <w:i/>
        <w:sz w:val="16"/>
      </w:rPr>
      <w:t xml:space="preserve"> (compétence</w:t>
    </w:r>
    <w:ins w:id="9" w:author="etu420" w:date="2012-06-06T16:26:00Z">
      <w:r>
        <w:rPr>
          <w:rFonts w:ascii="Comic Sans MS" w:hAnsi="Comic Sans MS"/>
          <w:i/>
          <w:sz w:val="16"/>
        </w:rPr>
        <w:t>s</w:t>
      </w:r>
    </w:ins>
    <w:r>
      <w:rPr>
        <w:rFonts w:ascii="Comic Sans MS" w:hAnsi="Comic Sans MS"/>
        <w:i/>
        <w:sz w:val="16"/>
      </w:rPr>
      <w:t xml:space="preserve"> </w:t>
    </w:r>
    <w:ins w:id="10" w:author="etu420" w:date="2012-06-06T16:22:00Z">
      <w:r>
        <w:rPr>
          <w:rFonts w:ascii="Comic Sans MS" w:hAnsi="Comic Sans MS"/>
          <w:i/>
          <w:sz w:val="16"/>
        </w:rPr>
        <w:t xml:space="preserve">0173 et </w:t>
      </w:r>
    </w:ins>
    <w:r>
      <w:rPr>
        <w:rFonts w:ascii="Comic Sans MS" w:hAnsi="Comic Sans MS"/>
        <w:i/>
        <w:sz w:val="16"/>
      </w:rPr>
      <w:t>0175</w:t>
    </w:r>
    <w:r>
      <w:rPr>
        <w:rFonts w:ascii="Comic Sans MS" w:hAnsi="Comic Sans MS"/>
        <w:i/>
        <w:caps/>
        <w:sz w:val="16"/>
      </w:rPr>
      <w:t>)</w:t>
    </w:r>
    <w:r>
      <w:rPr>
        <w:rFonts w:ascii="Comic Sans MS" w:hAnsi="Comic Sans MS"/>
        <w:i/>
        <w:sz w:val="16"/>
      </w:rPr>
      <w:t xml:space="preserve"> – 420</w:t>
    </w:r>
    <w:r w:rsidR="00433F6B">
      <w:rPr>
        <w:rFonts w:ascii="Comic Sans MS" w:hAnsi="Comic Sans MS"/>
        <w:i/>
        <w:sz w:val="16"/>
      </w:rPr>
      <w:t>-</w:t>
    </w:r>
    <w:del w:id="11" w:author="etu420" w:date="2013-09-23T10:05:00Z">
      <w:r w:rsidR="00433F6B">
        <w:rPr>
          <w:rFonts w:ascii="Comic Sans MS" w:hAnsi="Comic Sans MS"/>
          <w:i/>
          <w:sz w:val="16"/>
        </w:rPr>
        <w:delText>KAB</w:delText>
      </w:r>
    </w:del>
    <w:ins w:id="12" w:author="etu420" w:date="2013-09-23T10:05:00Z">
      <w:r w:rsidR="00433F6B">
        <w:rPr>
          <w:rFonts w:ascii="Comic Sans MS" w:hAnsi="Comic Sans MS"/>
          <w:i/>
          <w:sz w:val="16"/>
        </w:rPr>
        <w:t>KA</w:t>
      </w:r>
      <w:r w:rsidR="00771351" w:rsidRPr="00771351">
        <w:rPr>
          <w:rFonts w:ascii="Comic Sans MS" w:hAnsi="Comic Sans MS"/>
          <w:i/>
          <w:sz w:val="16"/>
          <w:rPrChange w:id="13" w:author="etu420" w:date="2013-09-25T08:55:00Z">
            <w:rPr>
              <w:rFonts w:ascii="Comic Sans MS" w:hAnsi="Comic Sans MS"/>
              <w:i/>
              <w:sz w:val="16"/>
              <w:highlight w:val="yellow"/>
            </w:rPr>
          </w:rPrChange>
        </w:rPr>
        <w:t>C</w:t>
      </w:r>
    </w:ins>
    <w:r w:rsidR="00433F6B">
      <w:rPr>
        <w:rFonts w:ascii="Comic Sans MS" w:hAnsi="Comic Sans MS"/>
        <w:i/>
        <w:sz w:val="16"/>
      </w:rPr>
      <w:t>-JQ</w:t>
    </w:r>
  </w:p>
  <w:p w:rsidR="00162DBF" w:rsidRDefault="00162DBF">
    <w:pPr>
      <w:pStyle w:val="En-tte"/>
      <w:tabs>
        <w:tab w:val="clear" w:pos="4320"/>
        <w:tab w:val="clear" w:pos="8640"/>
        <w:tab w:val="right" w:pos="17294"/>
      </w:tabs>
    </w:pPr>
    <w:r>
      <w:rPr>
        <w:rFonts w:ascii="Comic Sans MS" w:hAnsi="Comic Sans MS"/>
        <w:b/>
        <w:i/>
        <w:sz w:val="28"/>
      </w:rPr>
      <w:t xml:space="preserve">   Voie de spécialisation : Informatique de gestion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BD10335_"/>
      </v:shape>
    </w:pict>
  </w:numPicBullet>
  <w:abstractNum w:abstractNumId="0">
    <w:nsid w:val="0E225FC2"/>
    <w:multiLevelType w:val="hybridMultilevel"/>
    <w:tmpl w:val="6E6A64F2"/>
    <w:lvl w:ilvl="0" w:tplc="7A988A18">
      <w:start w:val="1"/>
      <w:numFmt w:val="bullet"/>
      <w:pStyle w:val="StylePuce6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EB682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">
    <w:nsid w:val="11EE113B"/>
    <w:multiLevelType w:val="multilevel"/>
    <w:tmpl w:val="88EC59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2974D07"/>
    <w:multiLevelType w:val="multilevel"/>
    <w:tmpl w:val="EADA5B32"/>
    <w:lvl w:ilvl="0">
      <w:start w:val="1"/>
      <w:numFmt w:val="decimal"/>
      <w:pStyle w:val="Titre1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7AC48F1"/>
    <w:multiLevelType w:val="multilevel"/>
    <w:tmpl w:val="EA9AD9FA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ascii="Book Antiqua" w:hAnsi="Book Antiqua" w:hint="default"/>
        <w:b/>
        <w:i w:val="0"/>
        <w:caps w:val="0"/>
        <w:strike w:val="0"/>
        <w:dstrike w:val="0"/>
        <w:outline w:val="0"/>
        <w:shadow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lvlText w:val="%1.%2.%3"/>
      <w:lvlJc w:val="right"/>
      <w:pPr>
        <w:tabs>
          <w:tab w:val="num" w:pos="1368"/>
        </w:tabs>
        <w:ind w:left="1368" w:hanging="144"/>
      </w:pPr>
      <w:rPr>
        <w:rFonts w:ascii="Comic Sans MS" w:hAnsi="Book Antiqua" w:hint="default"/>
        <w:b w:val="0"/>
        <w:i/>
        <w:caps w:val="0"/>
        <w:strike w:val="0"/>
        <w:dstrike w:val="0"/>
        <w:outline w:val="0"/>
        <w:vanish w:val="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D504598"/>
    <w:multiLevelType w:val="singleLevel"/>
    <w:tmpl w:val="CE9A60D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6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1FAD7694"/>
    <w:multiLevelType w:val="hybridMultilevel"/>
    <w:tmpl w:val="18FCE7F8"/>
    <w:lvl w:ilvl="0" w:tplc="8F88DD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D6670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87C2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9813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32AB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48230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843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644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288A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A16A59"/>
    <w:multiLevelType w:val="multilevel"/>
    <w:tmpl w:val="6BD2B50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40"/>
        </w:tabs>
        <w:ind w:left="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9">
    <w:nsid w:val="2D752709"/>
    <w:multiLevelType w:val="singleLevel"/>
    <w:tmpl w:val="CE9A60D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</w:abstractNum>
  <w:abstractNum w:abstractNumId="10">
    <w:nsid w:val="37A44396"/>
    <w:multiLevelType w:val="hybridMultilevel"/>
    <w:tmpl w:val="061474A4"/>
    <w:lvl w:ilvl="0" w:tplc="D7AEA558">
      <w:start w:val="1"/>
      <w:numFmt w:val="bullet"/>
      <w:pStyle w:val="StylePuc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880A36"/>
    <w:multiLevelType w:val="singleLevel"/>
    <w:tmpl w:val="6A469A50"/>
    <w:lvl w:ilvl="0">
      <w:start w:val="1"/>
      <w:numFmt w:val="bullet"/>
      <w:pStyle w:val="StylePuce4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2">
    <w:nsid w:val="391D40B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3">
    <w:nsid w:val="4B472F0F"/>
    <w:multiLevelType w:val="multilevel"/>
    <w:tmpl w:val="CC602A58"/>
    <w:lvl w:ilvl="0">
      <w:start w:val="1"/>
      <w:numFmt w:val="bullet"/>
      <w:lvlText w:val=""/>
      <w:lvlJc w:val="left"/>
      <w:pPr>
        <w:tabs>
          <w:tab w:val="num" w:pos="405"/>
        </w:tabs>
        <w:ind w:left="405" w:hanging="405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4BD204AD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4C535552"/>
    <w:multiLevelType w:val="multilevel"/>
    <w:tmpl w:val="CC602A58"/>
    <w:lvl w:ilvl="0">
      <w:start w:val="1"/>
      <w:numFmt w:val="bullet"/>
      <w:lvlText w:val=""/>
      <w:lvlJc w:val="left"/>
      <w:pPr>
        <w:tabs>
          <w:tab w:val="num" w:pos="405"/>
        </w:tabs>
        <w:ind w:left="405" w:hanging="405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4F7159D2"/>
    <w:multiLevelType w:val="multilevel"/>
    <w:tmpl w:val="1672850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F7D22F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8">
    <w:nsid w:val="58AB669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9">
    <w:nsid w:val="5A6F1F55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0">
    <w:nsid w:val="5E274F6B"/>
    <w:multiLevelType w:val="multilevel"/>
    <w:tmpl w:val="B11641D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3DA5FA7"/>
    <w:multiLevelType w:val="hybridMultilevel"/>
    <w:tmpl w:val="B3FC45A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997050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22"/>
  </w:num>
  <w:num w:numId="5">
    <w:abstractNumId w:val="6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10"/>
  </w:num>
  <w:num w:numId="11">
    <w:abstractNumId w:val="11"/>
  </w:num>
  <w:num w:numId="12">
    <w:abstractNumId w:val="0"/>
  </w:num>
  <w:num w:numId="13">
    <w:abstractNumId w:val="8"/>
  </w:num>
  <w:num w:numId="14">
    <w:abstractNumId w:val="2"/>
  </w:num>
  <w:num w:numId="15">
    <w:abstractNumId w:val="11"/>
  </w:num>
  <w:num w:numId="16">
    <w:abstractNumId w:val="11"/>
  </w:num>
  <w:num w:numId="17">
    <w:abstractNumId w:val="10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3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20"/>
  </w:num>
  <w:num w:numId="36">
    <w:abstractNumId w:val="15"/>
  </w:num>
  <w:num w:numId="37">
    <w:abstractNumId w:val="5"/>
  </w:num>
  <w:num w:numId="38">
    <w:abstractNumId w:val="4"/>
  </w:num>
  <w:num w:numId="39">
    <w:abstractNumId w:val="1"/>
  </w:num>
  <w:num w:numId="40">
    <w:abstractNumId w:val="18"/>
  </w:num>
  <w:num w:numId="41">
    <w:abstractNumId w:val="7"/>
  </w:num>
  <w:num w:numId="42">
    <w:abstractNumId w:val="10"/>
  </w:num>
  <w:num w:numId="4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trackRevisions/>
  <w:documentProtection w:edit="trackedChanges" w:enforcement="1" w:cryptProviderType="rsaFull" w:cryptAlgorithmClass="hash" w:cryptAlgorithmType="typeAny" w:cryptAlgorithmSid="4" w:cryptSpinCount="100000" w:hash="GQ+0XJ8vPYkrppoxDxMPmqBF/8c=" w:salt="9ezXs9wjQ6Qg9VEFTErOzw==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AB9"/>
    <w:rsid w:val="0005325F"/>
    <w:rsid w:val="000717B9"/>
    <w:rsid w:val="00135699"/>
    <w:rsid w:val="00162DBF"/>
    <w:rsid w:val="0024343B"/>
    <w:rsid w:val="00280C82"/>
    <w:rsid w:val="003A1BED"/>
    <w:rsid w:val="00433F6B"/>
    <w:rsid w:val="005A65A3"/>
    <w:rsid w:val="005D36CD"/>
    <w:rsid w:val="005E03FA"/>
    <w:rsid w:val="00771351"/>
    <w:rsid w:val="007A7AB9"/>
    <w:rsid w:val="0081580B"/>
    <w:rsid w:val="008D2FE2"/>
    <w:rsid w:val="008D6B8B"/>
    <w:rsid w:val="00912E70"/>
    <w:rsid w:val="009343A4"/>
    <w:rsid w:val="009975D7"/>
    <w:rsid w:val="00A03BA1"/>
    <w:rsid w:val="00B33EC4"/>
    <w:rsid w:val="00BC2584"/>
    <w:rsid w:val="00C004ED"/>
    <w:rsid w:val="00FC54BF"/>
    <w:rsid w:val="00FC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4ED"/>
    <w:rPr>
      <w:lang w:eastAsia="fr-FR"/>
    </w:rPr>
  </w:style>
  <w:style w:type="paragraph" w:styleId="Titre1">
    <w:name w:val="heading 1"/>
    <w:basedOn w:val="Normal"/>
    <w:next w:val="Normal"/>
    <w:qFormat/>
    <w:rsid w:val="00C004ED"/>
    <w:pPr>
      <w:keepNext/>
      <w:numPr>
        <w:numId w:val="6"/>
      </w:numPr>
      <w:spacing w:before="40" w:after="20"/>
      <w:jc w:val="center"/>
      <w:outlineLvl w:val="0"/>
    </w:pPr>
    <w:rPr>
      <w:rFonts w:ascii="Comic Sans MS" w:hAnsi="Comic Sans MS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rsid w:val="00C004ED"/>
    <w:pPr>
      <w:spacing w:after="120"/>
    </w:pPr>
    <w:rPr>
      <w:rFonts w:ascii="Book Antiqua" w:hAnsi="Book Antiqua"/>
      <w:sz w:val="24"/>
    </w:rPr>
  </w:style>
  <w:style w:type="paragraph" w:styleId="En-tte">
    <w:name w:val="header"/>
    <w:basedOn w:val="Normal"/>
    <w:rsid w:val="00C004E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C004ED"/>
    <w:pPr>
      <w:tabs>
        <w:tab w:val="center" w:pos="4320"/>
        <w:tab w:val="right" w:pos="8640"/>
      </w:tabs>
    </w:pPr>
  </w:style>
  <w:style w:type="paragraph" w:customStyle="1" w:styleId="lmentsfg">
    <w:name w:val="élémentsfg"/>
    <w:basedOn w:val="Normal"/>
    <w:rsid w:val="00C004ED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rsid w:val="00C004ED"/>
    <w:pPr>
      <w:tabs>
        <w:tab w:val="left" w:pos="447"/>
      </w:tabs>
      <w:spacing w:after="80"/>
      <w:ind w:left="446" w:hanging="446"/>
    </w:pPr>
    <w:rPr>
      <w:sz w:val="22"/>
    </w:rPr>
  </w:style>
  <w:style w:type="paragraph" w:customStyle="1" w:styleId="texte-contexte">
    <w:name w:val="texte-contexte"/>
    <w:basedOn w:val="Normal"/>
    <w:rsid w:val="00C004ED"/>
    <w:pPr>
      <w:numPr>
        <w:numId w:val="5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styleId="Notedebasdepage">
    <w:name w:val="footnote text"/>
    <w:basedOn w:val="Normal"/>
    <w:semiHidden/>
    <w:rsid w:val="00C004ED"/>
    <w:pPr>
      <w:jc w:val="both"/>
    </w:pPr>
    <w:rPr>
      <w:rFonts w:ascii="Arial" w:hAnsi="Arial"/>
      <w:sz w:val="22"/>
    </w:rPr>
  </w:style>
  <w:style w:type="character" w:styleId="Appelnotedebasdep">
    <w:name w:val="footnote reference"/>
    <w:semiHidden/>
    <w:rsid w:val="00C004ED"/>
  </w:style>
  <w:style w:type="paragraph" w:styleId="Corpsdetexte3">
    <w:name w:val="Body Text 3"/>
    <w:basedOn w:val="Normal"/>
    <w:rsid w:val="00C004ED"/>
    <w:pPr>
      <w:spacing w:line="286" w:lineRule="auto"/>
      <w:jc w:val="both"/>
    </w:pPr>
    <w:rPr>
      <w:sz w:val="23"/>
    </w:rPr>
  </w:style>
  <w:style w:type="paragraph" w:customStyle="1" w:styleId="StylePuce1">
    <w:name w:val="StylePuce1"/>
    <w:basedOn w:val="Normal"/>
    <w:rsid w:val="00C004ED"/>
    <w:pPr>
      <w:numPr>
        <w:numId w:val="10"/>
      </w:numPr>
    </w:pPr>
    <w:rPr>
      <w:rFonts w:ascii="Comic Sans MS" w:hAnsi="Comic Sans MS"/>
      <w:sz w:val="18"/>
    </w:rPr>
  </w:style>
  <w:style w:type="paragraph" w:customStyle="1" w:styleId="StylePuce4">
    <w:name w:val="StylePuce4"/>
    <w:basedOn w:val="Normal"/>
    <w:rsid w:val="00C004ED"/>
    <w:pPr>
      <w:numPr>
        <w:numId w:val="11"/>
      </w:numPr>
    </w:pPr>
    <w:rPr>
      <w:rFonts w:ascii="Comic Sans MS" w:hAnsi="Comic Sans MS"/>
      <w:sz w:val="18"/>
    </w:rPr>
  </w:style>
  <w:style w:type="paragraph" w:customStyle="1" w:styleId="StylePuce6">
    <w:name w:val="StylePuce6"/>
    <w:basedOn w:val="Normal"/>
    <w:rsid w:val="00C004ED"/>
    <w:pPr>
      <w:numPr>
        <w:numId w:val="12"/>
      </w:numPr>
    </w:pPr>
    <w:rPr>
      <w:rFonts w:ascii="Comic Sans MS" w:hAnsi="Comic Sans MS"/>
      <w:sz w:val="18"/>
    </w:rPr>
  </w:style>
  <w:style w:type="paragraph" w:styleId="Textedebulles">
    <w:name w:val="Balloon Text"/>
    <w:basedOn w:val="Normal"/>
    <w:semiHidden/>
    <w:rsid w:val="00C004ED"/>
    <w:rPr>
      <w:rFonts w:ascii="Tahoma" w:hAnsi="Tahoma" w:cs="Tahoma"/>
      <w:sz w:val="16"/>
      <w:szCs w:val="16"/>
    </w:rPr>
  </w:style>
  <w:style w:type="paragraph" w:customStyle="1" w:styleId="Champdtudes">
    <w:name w:val="Champ d'études"/>
    <w:basedOn w:val="Normal"/>
    <w:rsid w:val="0005325F"/>
    <w:pPr>
      <w:tabs>
        <w:tab w:val="left" w:pos="1830"/>
        <w:tab w:val="left" w:pos="1920"/>
      </w:tabs>
      <w:ind w:left="30" w:hanging="30"/>
    </w:pPr>
    <w:rPr>
      <w:b/>
    </w:rPr>
  </w:style>
  <w:style w:type="paragraph" w:customStyle="1" w:styleId="paragraphe">
    <w:name w:val="paragraphe"/>
    <w:basedOn w:val="Normal"/>
    <w:rsid w:val="0005325F"/>
    <w:pPr>
      <w:jc w:val="both"/>
    </w:pPr>
    <w:rPr>
      <w:sz w:val="22"/>
    </w:rPr>
  </w:style>
  <w:style w:type="character" w:styleId="Lienhypertexte">
    <w:name w:val="Hyperlink"/>
    <w:basedOn w:val="Policepardfaut"/>
    <w:rsid w:val="00162D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1345</Words>
  <Characters>7400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Concpetion et manipulation de bases de données</vt:lpstr>
    </vt:vector>
  </TitlesOfParts>
  <Manager>Nathalie Murray</Manager>
  <Company>SADP</Company>
  <LinksUpToDate>false</LinksUpToDate>
  <CharactersWithSpaces>8728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Concpetion et manipulation de bases de données</dc:title>
  <dc:subject>0175</dc:subject>
  <dc:creator>Cégep de Jonquière</dc:creator>
  <dc:description>CA22juin09 Comm études 25mai09_x000d_
Présenté CÉ mai09 Nathalie Murray</dc:description>
  <cp:lastModifiedBy>Aymen Sioud</cp:lastModifiedBy>
  <cp:revision>13</cp:revision>
  <cp:lastPrinted>2013-06-04T20:17:00Z</cp:lastPrinted>
  <dcterms:created xsi:type="dcterms:W3CDTF">2012-06-04T20:19:00Z</dcterms:created>
  <dcterms:modified xsi:type="dcterms:W3CDTF">2014-02-03T16:58:00Z</dcterms:modified>
</cp:coreProperties>
</file>