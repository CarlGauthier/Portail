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40"/>
        <w:gridCol w:w="660"/>
        <w:gridCol w:w="7200"/>
        <w:gridCol w:w="3030"/>
        <w:gridCol w:w="2250"/>
        <w:gridCol w:w="1800"/>
      </w:tblGrid>
      <w:tr w:rsidR="0087735E" w:rsidRPr="000607E0" w:rsidTr="00DA6614">
        <w:trPr>
          <w:cantSplit/>
        </w:trPr>
        <w:tc>
          <w:tcPr>
            <w:tcW w:w="2340" w:type="dxa"/>
          </w:tcPr>
          <w:p w:rsidR="0087735E" w:rsidRPr="000607E0" w:rsidRDefault="0087735E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bookmarkStart w:id="0" w:name="_GoBack"/>
            <w:bookmarkEnd w:id="0"/>
            <w:r w:rsidRPr="000607E0"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0890" w:type="dxa"/>
            <w:gridSpan w:val="3"/>
          </w:tcPr>
          <w:p w:rsidR="0087735E" w:rsidRPr="000607E0" w:rsidRDefault="0087735E">
            <w:pPr>
              <w:tabs>
                <w:tab w:val="right" w:pos="13160"/>
              </w:tabs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 w:rsidRPr="000607E0">
              <w:rPr>
                <w:rFonts w:ascii="Comic Sans MS" w:hAnsi="Comic Sans MS"/>
                <w:b/>
                <w:i/>
                <w:caps/>
                <w:sz w:val="22"/>
              </w:rPr>
              <w:t xml:space="preserve">conception d’interfaces (compétences 016X ET 0178) </w:t>
            </w:r>
          </w:p>
        </w:tc>
        <w:tc>
          <w:tcPr>
            <w:tcW w:w="2250" w:type="dxa"/>
          </w:tcPr>
          <w:p w:rsidR="0087735E" w:rsidRPr="000607E0" w:rsidRDefault="0087735E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 w:rsidRPr="000607E0"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1800" w:type="dxa"/>
          </w:tcPr>
          <w:p w:rsidR="0087735E" w:rsidRPr="000607E0" w:rsidRDefault="0087735E" w:rsidP="00DF04E5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 w:rsidRPr="000607E0">
              <w:rPr>
                <w:rFonts w:ascii="Comic Sans MS" w:hAnsi="Comic Sans MS"/>
                <w:b/>
                <w:i/>
                <w:caps/>
                <w:sz w:val="22"/>
              </w:rPr>
              <w:t>420-</w:t>
            </w:r>
            <w:r w:rsidR="00DA6614">
              <w:rPr>
                <w:rFonts w:ascii="Comic Sans MS" w:hAnsi="Comic Sans MS"/>
                <w:b/>
                <w:i/>
                <w:caps/>
                <w:sz w:val="22"/>
              </w:rPr>
              <w:t>kc</w:t>
            </w:r>
            <w:r w:rsidR="00DF04E5" w:rsidRPr="00DF04E5">
              <w:rPr>
                <w:rFonts w:ascii="Comic Sans MS" w:hAnsi="Comic Sans MS"/>
                <w:b/>
                <w:i/>
                <w:caps/>
                <w:sz w:val="22"/>
                <w:highlight w:val="yellow"/>
              </w:rPr>
              <w:t>C</w:t>
            </w:r>
            <w:r w:rsidRPr="000607E0"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87735E" w:rsidRPr="000607E0" w:rsidTr="00DA6614">
        <w:trPr>
          <w:cantSplit/>
        </w:trPr>
        <w:tc>
          <w:tcPr>
            <w:tcW w:w="2340" w:type="dxa"/>
          </w:tcPr>
          <w:p w:rsidR="0087735E" w:rsidRPr="000607E0" w:rsidRDefault="0087735E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 w:rsidRPr="000607E0">
              <w:rPr>
                <w:rFonts w:ascii="Comic Sans MS" w:hAnsi="Comic Sans MS"/>
                <w:b/>
                <w:i/>
                <w:sz w:val="22"/>
              </w:rPr>
              <w:t>Pondération</w:t>
            </w:r>
          </w:p>
        </w:tc>
        <w:tc>
          <w:tcPr>
            <w:tcW w:w="10890" w:type="dxa"/>
            <w:gridSpan w:val="3"/>
            <w:tcBorders>
              <w:top w:val="nil"/>
            </w:tcBorders>
          </w:tcPr>
          <w:p w:rsidR="0087735E" w:rsidRPr="000607E0" w:rsidRDefault="00AC2925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056167">
              <w:rPr>
                <w:rFonts w:ascii="Comic Sans MS" w:hAnsi="Comic Sans MS"/>
                <w:b/>
                <w:i/>
                <w:sz w:val="22"/>
              </w:rPr>
              <w:t>1</w:t>
            </w:r>
            <w:r w:rsidR="0087735E" w:rsidRPr="00056167">
              <w:rPr>
                <w:rFonts w:ascii="Comic Sans MS" w:hAnsi="Comic Sans MS"/>
                <w:b/>
                <w:i/>
                <w:sz w:val="22"/>
              </w:rPr>
              <w:t>-2-2</w:t>
            </w:r>
          </w:p>
        </w:tc>
        <w:tc>
          <w:tcPr>
            <w:tcW w:w="2250" w:type="dxa"/>
            <w:tcBorders>
              <w:top w:val="nil"/>
            </w:tcBorders>
          </w:tcPr>
          <w:p w:rsidR="0087735E" w:rsidRPr="000607E0" w:rsidRDefault="0087735E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0607E0">
              <w:rPr>
                <w:rFonts w:ascii="Comic Sans MS" w:hAnsi="Comic Sans MS"/>
                <w:b/>
                <w:i/>
                <w:sz w:val="22"/>
              </w:rPr>
              <w:t xml:space="preserve">Programme : </w:t>
            </w:r>
          </w:p>
        </w:tc>
        <w:tc>
          <w:tcPr>
            <w:tcW w:w="1800" w:type="dxa"/>
            <w:tcBorders>
              <w:top w:val="nil"/>
            </w:tcBorders>
          </w:tcPr>
          <w:p w:rsidR="0087735E" w:rsidRPr="000607E0" w:rsidRDefault="0087735E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0607E0"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 w:rsidRPr="000607E0"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  <w:tr w:rsidR="0087735E" w:rsidRPr="000607E0">
        <w:tc>
          <w:tcPr>
            <w:tcW w:w="3000" w:type="dxa"/>
            <w:gridSpan w:val="2"/>
            <w:tcBorders>
              <w:top w:val="thickThinSmallGap" w:sz="2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2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>OBJECTIF - ÉNONCÉ DE LA COMPÉTENCE</w:t>
            </w:r>
          </w:p>
        </w:tc>
        <w:tc>
          <w:tcPr>
            <w:tcW w:w="7200" w:type="dxa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single" w:sz="6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2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>STANDARD - CONTEXTE DE RÉALISATION</w:t>
            </w:r>
          </w:p>
        </w:tc>
        <w:tc>
          <w:tcPr>
            <w:tcW w:w="7080" w:type="dxa"/>
            <w:gridSpan w:val="3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2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 xml:space="preserve">INDICATIONS PÉDAGOGIQUES, S'IL Y A </w:t>
            </w:r>
            <w:proofErr w:type="gramStart"/>
            <w:r w:rsidRPr="000607E0">
              <w:rPr>
                <w:rFonts w:ascii="Comic Sans MS" w:hAnsi="Comic Sans MS"/>
                <w:b/>
                <w:i/>
                <w:sz w:val="18"/>
              </w:rPr>
              <w:t>LIEU</w:t>
            </w:r>
            <w:proofErr w:type="gramEnd"/>
            <w:r w:rsidRPr="000607E0">
              <w:rPr>
                <w:rFonts w:ascii="Comic Sans MS" w:hAnsi="Comic Sans MS"/>
                <w:b/>
                <w:i/>
                <w:sz w:val="18"/>
              </w:rPr>
              <w:br/>
              <w:t xml:space="preserve">(PRÉALABLES, LIENS AVEC D'AUTRES COURS,…) </w:t>
            </w:r>
          </w:p>
        </w:tc>
      </w:tr>
      <w:tr w:rsidR="0087735E" w:rsidRPr="000607E0">
        <w:trPr>
          <w:trHeight w:val="978"/>
        </w:trPr>
        <w:tc>
          <w:tcPr>
            <w:tcW w:w="3000" w:type="dxa"/>
            <w:gridSpan w:val="2"/>
            <w:tcBorders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</w:tcPr>
          <w:p w:rsidR="0087735E" w:rsidRDefault="0087735E">
            <w:p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Produire une interface utilisateur. (016X)</w:t>
            </w:r>
            <w:r w:rsidR="00056167">
              <w:rPr>
                <w:rFonts w:ascii="Comic Sans MS" w:hAnsi="Comic Sans MS"/>
                <w:sz w:val="18"/>
                <w:lang w:val="fr-FR"/>
              </w:rPr>
              <w:t>.</w:t>
            </w:r>
          </w:p>
          <w:p w:rsidR="0087735E" w:rsidRPr="000607E0" w:rsidRDefault="0087735E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87735E" w:rsidRPr="00DF04E5" w:rsidRDefault="00DF04E5" w:rsidP="00056167">
            <w:pPr>
              <w:rPr>
                <w:rFonts w:ascii="Comic Sans MS" w:hAnsi="Comic Sans MS"/>
                <w:sz w:val="18"/>
                <w:lang w:val="fr-FR"/>
              </w:rPr>
            </w:pPr>
            <w:r w:rsidRPr="00056167">
              <w:rPr>
                <w:rFonts w:ascii="Comic Sans MS" w:hAnsi="Comic Sans MS"/>
                <w:sz w:val="18"/>
                <w:lang w:val="fr-FR"/>
              </w:rPr>
              <w:t>30</w:t>
            </w:r>
            <w:r>
              <w:rPr>
                <w:rFonts w:ascii="Comic Sans MS" w:hAnsi="Comic Sans MS"/>
                <w:sz w:val="18"/>
                <w:lang w:val="fr-FR"/>
              </w:rPr>
              <w:t xml:space="preserve"> </w:t>
            </w:r>
            <w:r w:rsidR="0087735E" w:rsidRPr="00DF04E5">
              <w:rPr>
                <w:rFonts w:ascii="Comic Sans MS" w:hAnsi="Comic Sans MS"/>
                <w:sz w:val="18"/>
                <w:lang w:val="fr-FR"/>
              </w:rPr>
              <w:t>heures</w:t>
            </w:r>
          </w:p>
        </w:tc>
        <w:tc>
          <w:tcPr>
            <w:tcW w:w="7200" w:type="dxa"/>
            <w:tcBorders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7735E" w:rsidRDefault="0087735E" w:rsidP="00AC2925">
            <w:pPr>
              <w:pStyle w:val="texte-contexte"/>
              <w:numPr>
                <w:ilvl w:val="0"/>
                <w:numId w:val="5"/>
              </w:numPr>
              <w:tabs>
                <w:tab w:val="clear" w:pos="330"/>
              </w:tabs>
              <w:spacing w:before="0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partir d'une station de travail et des logiciels appropriés.</w:t>
            </w:r>
          </w:p>
          <w:p w:rsidR="0087735E" w:rsidRPr="000607E0" w:rsidRDefault="00AC2925">
            <w:pPr>
              <w:pStyle w:val="texte-contexte"/>
              <w:numPr>
                <w:ilvl w:val="0"/>
                <w:numId w:val="5"/>
              </w:numPr>
              <w:tabs>
                <w:tab w:val="clear" w:pos="330"/>
              </w:tabs>
              <w:spacing w:before="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</w:t>
            </w:r>
            <w:r w:rsidR="0087735E" w:rsidRPr="000607E0">
              <w:rPr>
                <w:rFonts w:ascii="Comic Sans MS" w:hAnsi="Comic Sans MS"/>
                <w:sz w:val="18"/>
                <w:lang w:val="fr-FR"/>
              </w:rPr>
              <w:t xml:space="preserve"> partir d</w:t>
            </w:r>
            <w:r w:rsidR="0087735E" w:rsidRPr="000607E0">
              <w:rPr>
                <w:rFonts w:ascii="Comic Sans MS" w:hAnsi="Comic Sans MS"/>
                <w:sz w:val="18"/>
              </w:rPr>
              <w:t>’</w:t>
            </w:r>
            <w:r w:rsidR="0087735E" w:rsidRPr="000607E0">
              <w:rPr>
                <w:rFonts w:ascii="Comic Sans MS" w:hAnsi="Comic Sans MS"/>
                <w:sz w:val="18"/>
                <w:lang w:val="fr-FR"/>
              </w:rPr>
              <w:t>applications variées nécessitant la création d</w:t>
            </w:r>
            <w:r w:rsidR="0087735E" w:rsidRPr="000607E0">
              <w:rPr>
                <w:rFonts w:ascii="Comic Sans MS" w:hAnsi="Comic Sans MS"/>
                <w:sz w:val="18"/>
              </w:rPr>
              <w:t>’</w:t>
            </w:r>
            <w:r w:rsidR="0087735E" w:rsidRPr="000607E0">
              <w:rPr>
                <w:rFonts w:ascii="Comic Sans MS" w:hAnsi="Comic Sans MS"/>
                <w:sz w:val="18"/>
                <w:lang w:val="fr-FR"/>
              </w:rPr>
              <w:t>interfaces.</w:t>
            </w:r>
          </w:p>
          <w:p w:rsidR="0087735E" w:rsidRPr="000607E0" w:rsidRDefault="0087735E">
            <w:pPr>
              <w:pStyle w:val="texte-contexte"/>
              <w:numPr>
                <w:ilvl w:val="0"/>
                <w:numId w:val="5"/>
              </w:numPr>
              <w:tabs>
                <w:tab w:val="clear" w:pos="330"/>
              </w:tabs>
              <w:spacing w:before="0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partir des manuels de références techniques appropriés.</w:t>
            </w:r>
          </w:p>
          <w:p w:rsidR="0087735E" w:rsidRDefault="0087735E">
            <w:pPr>
              <w:pStyle w:val="texte-contexte"/>
              <w:numPr>
                <w:ilvl w:val="0"/>
                <w:numId w:val="5"/>
              </w:numPr>
              <w:spacing w:before="0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partir des exigences de l'entreprise et des standards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informatique.</w:t>
            </w:r>
          </w:p>
          <w:p w:rsidR="0087735E" w:rsidRPr="000607E0" w:rsidRDefault="0087735E">
            <w:pPr>
              <w:pStyle w:val="texte-contexte"/>
              <w:numPr>
                <w:ilvl w:val="0"/>
                <w:numId w:val="0"/>
              </w:numPr>
              <w:spacing w:before="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7080" w:type="dxa"/>
            <w:gridSpan w:val="3"/>
            <w:vMerge w:val="restart"/>
            <w:tcBorders>
              <w:left w:val="single" w:sz="6" w:space="0" w:color="C0C0C0"/>
              <w:right w:val="thinThickSmallGap" w:sz="24" w:space="0" w:color="C0C0C0"/>
            </w:tcBorders>
          </w:tcPr>
          <w:p w:rsidR="0087735E" w:rsidRPr="00AC2925" w:rsidRDefault="0087735E" w:rsidP="00AC2925">
            <w:pPr>
              <w:tabs>
                <w:tab w:val="left" w:pos="1706"/>
              </w:tabs>
              <w:ind w:right="79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</w:t>
            </w:r>
            <w:r w:rsidRPr="000607E0">
              <w:rPr>
                <w:rFonts w:ascii="Comic Sans MS" w:hAnsi="Comic Sans MS"/>
                <w:sz w:val="18"/>
              </w:rPr>
              <w:t xml:space="preserve">réalable </w:t>
            </w:r>
            <w:r w:rsidR="00AC2925">
              <w:rPr>
                <w:rFonts w:ascii="Comic Sans MS" w:hAnsi="Comic Sans MS"/>
                <w:sz w:val="18"/>
              </w:rPr>
              <w:t xml:space="preserve">absolu </w:t>
            </w:r>
            <w:r w:rsidRPr="000607E0">
              <w:rPr>
                <w:rFonts w:ascii="Comic Sans MS" w:hAnsi="Comic Sans MS"/>
                <w:sz w:val="18"/>
              </w:rPr>
              <w:t xml:space="preserve">à : </w:t>
            </w:r>
            <w:r>
              <w:rPr>
                <w:rFonts w:ascii="Comic Sans MS" w:hAnsi="Comic Sans MS"/>
                <w:sz w:val="18"/>
              </w:rPr>
              <w:tab/>
            </w:r>
            <w:r w:rsidR="0004679E">
              <w:rPr>
                <w:rFonts w:ascii="Comic Sans MS" w:hAnsi="Comic Sans MS"/>
                <w:i/>
                <w:sz w:val="18"/>
                <w:szCs w:val="18"/>
              </w:rPr>
              <w:t>Dév</w:t>
            </w:r>
            <w:r w:rsidR="00AC2925">
              <w:rPr>
                <w:rFonts w:ascii="Comic Sans MS" w:hAnsi="Comic Sans MS"/>
                <w:i/>
                <w:sz w:val="18"/>
                <w:szCs w:val="18"/>
              </w:rPr>
              <w:t>eloppement</w:t>
            </w:r>
            <w:r w:rsidR="00F93000">
              <w:rPr>
                <w:rFonts w:ascii="Comic Sans MS" w:hAnsi="Comic Sans MS"/>
                <w:i/>
                <w:sz w:val="18"/>
                <w:szCs w:val="18"/>
              </w:rPr>
              <w:t xml:space="preserve"> </w:t>
            </w:r>
            <w:r w:rsidR="00AC2925">
              <w:rPr>
                <w:rFonts w:ascii="Comic Sans MS" w:hAnsi="Comic Sans MS"/>
                <w:i/>
                <w:sz w:val="18"/>
                <w:szCs w:val="18"/>
              </w:rPr>
              <w:t>d’a</w:t>
            </w:r>
            <w:r w:rsidR="0004679E">
              <w:rPr>
                <w:rFonts w:ascii="Comic Sans MS" w:hAnsi="Comic Sans MS"/>
                <w:i/>
                <w:sz w:val="18"/>
                <w:szCs w:val="18"/>
              </w:rPr>
              <w:t>pplication</w:t>
            </w:r>
            <w:r w:rsidR="00DF04E5">
              <w:rPr>
                <w:rFonts w:ascii="Comic Sans MS" w:hAnsi="Comic Sans MS"/>
                <w:i/>
                <w:sz w:val="18"/>
                <w:szCs w:val="18"/>
              </w:rPr>
              <w:t>s</w:t>
            </w:r>
            <w:r w:rsidR="0004679E">
              <w:rPr>
                <w:rFonts w:ascii="Comic Sans MS" w:hAnsi="Comic Sans MS"/>
                <w:i/>
                <w:sz w:val="18"/>
                <w:szCs w:val="18"/>
              </w:rPr>
              <w:t xml:space="preserve"> </w:t>
            </w:r>
            <w:r w:rsidR="00AC2925">
              <w:rPr>
                <w:rFonts w:ascii="Comic Sans MS" w:hAnsi="Comic Sans MS"/>
                <w:i/>
                <w:sz w:val="18"/>
                <w:szCs w:val="18"/>
              </w:rPr>
              <w:t>m</w:t>
            </w:r>
            <w:r w:rsidR="0004679E">
              <w:rPr>
                <w:rFonts w:ascii="Comic Sans MS" w:hAnsi="Comic Sans MS"/>
                <w:i/>
                <w:sz w:val="18"/>
                <w:szCs w:val="18"/>
              </w:rPr>
              <w:t>obile</w:t>
            </w:r>
            <w:r w:rsidR="00DF04E5">
              <w:rPr>
                <w:rFonts w:ascii="Comic Sans MS" w:hAnsi="Comic Sans MS"/>
                <w:i/>
                <w:sz w:val="18"/>
                <w:szCs w:val="18"/>
              </w:rPr>
              <w:t>s</w:t>
            </w:r>
            <w:r w:rsidRPr="000607E0">
              <w:rPr>
                <w:rFonts w:ascii="Comic Sans MS" w:hAnsi="Comic Sans MS"/>
                <w:i/>
                <w:sz w:val="18"/>
                <w:szCs w:val="18"/>
              </w:rPr>
              <w:t xml:space="preserve"> (420-</w:t>
            </w:r>
            <w:r w:rsidR="001D7505">
              <w:rPr>
                <w:rFonts w:ascii="Comic Sans MS" w:hAnsi="Comic Sans MS"/>
                <w:i/>
                <w:sz w:val="18"/>
                <w:szCs w:val="18"/>
              </w:rPr>
              <w:t>KQA</w:t>
            </w:r>
            <w:r w:rsidRPr="000607E0">
              <w:rPr>
                <w:rFonts w:ascii="Comic Sans MS" w:hAnsi="Comic Sans MS"/>
                <w:i/>
                <w:sz w:val="18"/>
                <w:szCs w:val="18"/>
              </w:rPr>
              <w:t>-JQ)</w:t>
            </w:r>
            <w:r w:rsidRPr="000607E0">
              <w:rPr>
                <w:rFonts w:ascii="Comic Sans MS" w:hAnsi="Comic Sans MS"/>
                <w:sz w:val="18"/>
                <w:szCs w:val="18"/>
              </w:rPr>
              <w:t>;</w:t>
            </w:r>
          </w:p>
          <w:p w:rsidR="0087735E" w:rsidRPr="000607E0" w:rsidRDefault="0087735E">
            <w:pPr>
              <w:ind w:right="79"/>
              <w:rPr>
                <w:rFonts w:ascii="Comic Sans MS" w:hAnsi="Comic Sans MS"/>
                <w:sz w:val="18"/>
              </w:rPr>
            </w:pPr>
          </w:p>
          <w:p w:rsidR="0087735E" w:rsidRPr="000607E0" w:rsidRDefault="0087735E">
            <w:pPr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 xml:space="preserve">Ce cours offert à la </w:t>
            </w:r>
            <w:r w:rsidR="005F6C21">
              <w:rPr>
                <w:rFonts w:ascii="Comic Sans MS" w:hAnsi="Comic Sans MS"/>
                <w:sz w:val="18"/>
              </w:rPr>
              <w:t>première</w:t>
            </w:r>
            <w:r w:rsidR="005F6C21" w:rsidRPr="000607E0">
              <w:rPr>
                <w:rFonts w:ascii="Comic Sans MS" w:hAnsi="Comic Sans MS"/>
                <w:sz w:val="18"/>
              </w:rPr>
              <w:t xml:space="preserve"> </w:t>
            </w:r>
            <w:r w:rsidRPr="000607E0">
              <w:rPr>
                <w:rFonts w:ascii="Comic Sans MS" w:hAnsi="Comic Sans MS"/>
                <w:sz w:val="18"/>
              </w:rPr>
              <w:t xml:space="preserve">session s'inscrit dans l'axe </w:t>
            </w:r>
            <w:r w:rsidR="00DF0230">
              <w:rPr>
                <w:rFonts w:ascii="Comic Sans MS" w:hAnsi="Comic Sans MS"/>
                <w:sz w:val="18"/>
              </w:rPr>
              <w:t>de développement d’applications mobiles</w:t>
            </w:r>
            <w:r w:rsidR="00AC2925">
              <w:rPr>
                <w:rFonts w:ascii="Comic Sans MS" w:hAnsi="Comic Sans MS"/>
                <w:sz w:val="18"/>
              </w:rPr>
              <w:t xml:space="preserve"> </w:t>
            </w:r>
            <w:r w:rsidRPr="000607E0">
              <w:rPr>
                <w:rFonts w:ascii="Comic Sans MS" w:hAnsi="Comic Sans MS"/>
                <w:sz w:val="18"/>
              </w:rPr>
              <w:t>du programme. Il permettra à l'élève de connaître les concepts nécessaires à l’élaboration d’interfaces de qualité.</w:t>
            </w:r>
          </w:p>
          <w:p w:rsidR="0087735E" w:rsidRPr="000607E0" w:rsidRDefault="0087735E">
            <w:pPr>
              <w:rPr>
                <w:rFonts w:ascii="Comic Sans MS" w:hAnsi="Comic Sans MS"/>
                <w:sz w:val="18"/>
              </w:rPr>
            </w:pPr>
          </w:p>
          <w:p w:rsidR="0087735E" w:rsidRDefault="0087735E">
            <w:pPr>
              <w:pStyle w:val="StylePuce4"/>
              <w:numPr>
                <w:ilvl w:val="0"/>
                <w:numId w:val="0"/>
              </w:numPr>
            </w:pPr>
            <w:r w:rsidRPr="000607E0">
              <w:t>Un accent particulier sera mis sur la curiosité intellectuelle et la capacité de parfaire ses connaissances de façon autonome.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0"/>
              </w:numPr>
            </w:pPr>
          </w:p>
        </w:tc>
      </w:tr>
      <w:tr w:rsidR="0087735E" w:rsidRPr="000607E0">
        <w:trPr>
          <w:trHeight w:val="1691"/>
        </w:trPr>
        <w:tc>
          <w:tcPr>
            <w:tcW w:w="3000" w:type="dxa"/>
            <w:gridSpan w:val="2"/>
            <w:tcBorders>
              <w:left w:val="thickThinSmallGap" w:sz="24" w:space="0" w:color="C0C0C0"/>
              <w:right w:val="single" w:sz="6" w:space="0" w:color="C0C0C0"/>
            </w:tcBorders>
          </w:tcPr>
          <w:p w:rsidR="0087735E" w:rsidRDefault="0087735E">
            <w:p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Utiliser des outils de traitements multimédias (0178).</w:t>
            </w:r>
          </w:p>
          <w:p w:rsidR="0087735E" w:rsidRPr="000607E0" w:rsidRDefault="0087735E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87735E" w:rsidRPr="000607E0" w:rsidRDefault="0087735E">
            <w:pPr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15 heures</w:t>
            </w:r>
          </w:p>
        </w:tc>
        <w:tc>
          <w:tcPr>
            <w:tcW w:w="7200" w:type="dxa"/>
            <w:tcBorders>
              <w:left w:val="single" w:sz="6" w:space="0" w:color="C0C0C0"/>
              <w:right w:val="single" w:sz="6" w:space="0" w:color="C0C0C0"/>
            </w:tcBorders>
          </w:tcPr>
          <w:p w:rsidR="0087735E" w:rsidRPr="000607E0" w:rsidRDefault="0087735E">
            <w:pPr>
              <w:pStyle w:val="texte-contexte"/>
              <w:numPr>
                <w:ilvl w:val="0"/>
                <w:numId w:val="5"/>
              </w:numPr>
              <w:spacing w:before="0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partir d'une station de travail multimédia, des logiciels graphiques et des utilitaires appropriés.</w:t>
            </w:r>
          </w:p>
          <w:p w:rsidR="0087735E" w:rsidRPr="000607E0" w:rsidRDefault="0087735E">
            <w:pPr>
              <w:pStyle w:val="texte-contexte"/>
              <w:numPr>
                <w:ilvl w:val="0"/>
                <w:numId w:val="5"/>
              </w:numPr>
              <w:spacing w:before="0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partir d’un numériseur.</w:t>
            </w:r>
          </w:p>
          <w:p w:rsidR="0087735E" w:rsidRPr="000607E0" w:rsidRDefault="0087735E">
            <w:pPr>
              <w:pStyle w:val="texte-contexte"/>
              <w:numPr>
                <w:ilvl w:val="0"/>
                <w:numId w:val="5"/>
              </w:numPr>
              <w:spacing w:before="0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partir de fichiers texte, son, image et vidéo.</w:t>
            </w:r>
          </w:p>
          <w:p w:rsidR="0087735E" w:rsidRPr="000607E0" w:rsidRDefault="0087735E">
            <w:pPr>
              <w:pStyle w:val="texte-contexte"/>
              <w:numPr>
                <w:ilvl w:val="0"/>
                <w:numId w:val="5"/>
              </w:numPr>
              <w:spacing w:before="0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À l’aide des manuels de références techniques appropriés.</w:t>
            </w:r>
          </w:p>
        </w:tc>
        <w:tc>
          <w:tcPr>
            <w:tcW w:w="7080" w:type="dxa"/>
            <w:gridSpan w:val="3"/>
            <w:vMerge/>
            <w:tcBorders>
              <w:left w:val="single" w:sz="6" w:space="0" w:color="C0C0C0"/>
              <w:right w:val="thinThickSmallGap" w:sz="24" w:space="0" w:color="C0C0C0"/>
            </w:tcBorders>
          </w:tcPr>
          <w:p w:rsidR="0087735E" w:rsidRPr="000607E0" w:rsidRDefault="0087735E">
            <w:pPr>
              <w:ind w:right="79"/>
              <w:rPr>
                <w:rFonts w:ascii="Comic Sans MS" w:hAnsi="Comic Sans MS"/>
                <w:sz w:val="18"/>
              </w:rPr>
            </w:pPr>
          </w:p>
        </w:tc>
      </w:tr>
    </w:tbl>
    <w:p w:rsidR="0087735E" w:rsidRDefault="0087735E">
      <w:pPr>
        <w:jc w:val="both"/>
        <w:rPr>
          <w:rFonts w:ascii="Comic Sans MS" w:hAnsi="Comic Sans MS"/>
          <w:b/>
        </w:rPr>
        <w:sectPr w:rsidR="0087735E" w:rsidSect="00FE2285">
          <w:headerReference w:type="default" r:id="rId8"/>
          <w:footerReference w:type="default" r:id="rId9"/>
          <w:type w:val="continuous"/>
          <w:pgSz w:w="20160" w:h="12240" w:orient="landscape" w:code="5"/>
          <w:pgMar w:top="1440" w:right="1440" w:bottom="1440" w:left="1440" w:header="720" w:footer="720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10"/>
        <w:gridCol w:w="4230"/>
        <w:gridCol w:w="5850"/>
        <w:gridCol w:w="18"/>
        <w:gridCol w:w="3672"/>
      </w:tblGrid>
      <w:tr w:rsidR="0087735E">
        <w:trPr>
          <w:tblHeader/>
        </w:trPr>
        <w:tc>
          <w:tcPr>
            <w:tcW w:w="17280" w:type="dxa"/>
            <w:gridSpan w:val="5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6E6E6"/>
          </w:tcPr>
          <w:p w:rsidR="0087735E" w:rsidRDefault="0087735E">
            <w:pPr>
              <w:jc w:val="both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Produire une interface utilisateur (016X).</w:t>
            </w:r>
          </w:p>
        </w:tc>
      </w:tr>
      <w:tr w:rsidR="0087735E" w:rsidRPr="000607E0">
        <w:trPr>
          <w:tblHeader/>
        </w:trPr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4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>Les éléments de compétence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4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>Critères de performance</w:t>
            </w:r>
          </w:p>
        </w:tc>
        <w:tc>
          <w:tcPr>
            <w:tcW w:w="585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4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 xml:space="preserve">Éléments de connaissances </w:t>
            </w:r>
            <w:r w:rsidRPr="000607E0">
              <w:rPr>
                <w:rFonts w:ascii="Comic Sans MS" w:hAnsi="Comic Sans MS"/>
                <w:b/>
                <w:i/>
                <w:sz w:val="18"/>
              </w:rPr>
              <w:br/>
              <w:t>(concepts, approches disciplinaires, méthodologies, etc.)</w:t>
            </w:r>
          </w:p>
        </w:tc>
        <w:tc>
          <w:tcPr>
            <w:tcW w:w="3690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0E0E0"/>
            <w:vAlign w:val="center"/>
          </w:tcPr>
          <w:p w:rsidR="0087735E" w:rsidRPr="000607E0" w:rsidRDefault="0087735E">
            <w:pPr>
              <w:spacing w:before="40" w:after="40"/>
              <w:jc w:val="center"/>
              <w:rPr>
                <w:rFonts w:ascii="Comic Sans MS" w:hAnsi="Comic Sans MS"/>
                <w:b/>
                <w:i/>
                <w:sz w:val="18"/>
              </w:rPr>
            </w:pPr>
            <w:r w:rsidRPr="000607E0">
              <w:rPr>
                <w:rFonts w:ascii="Comic Sans MS" w:hAnsi="Comic Sans MS"/>
                <w:b/>
                <w:i/>
                <w:sz w:val="18"/>
              </w:rPr>
              <w:t>Activités d'apprentissage suggérées (faites par l'élève)</w:t>
            </w:r>
          </w:p>
        </w:tc>
      </w:tr>
      <w:tr w:rsidR="0087735E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7735E" w:rsidRDefault="0087735E" w:rsidP="00EB170E">
            <w:pPr>
              <w:pStyle w:val="lmentsfg"/>
              <w:numPr>
                <w:ilvl w:val="0"/>
                <w:numId w:val="11"/>
              </w:numPr>
              <w:spacing w:after="80"/>
              <w:rPr>
                <w:rFonts w:ascii="Comic Sans MS" w:hAnsi="Comic Sans MS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sz w:val="18"/>
                <w:szCs w:val="18"/>
                <w:lang w:val="fr-FR"/>
              </w:rPr>
              <w:t>Analyser les caractéristiques des utilisatrices et des utilisateurs.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7735E" w:rsidRDefault="0087735E">
            <w:pPr>
              <w:pStyle w:val="Champdtudes"/>
              <w:numPr>
                <w:ilvl w:val="1"/>
                <w:numId w:val="11"/>
              </w:numPr>
              <w:tabs>
                <w:tab w:val="clear" w:pos="1830"/>
                <w:tab w:val="clear" w:pos="1920"/>
                <w:tab w:val="left" w:pos="500"/>
              </w:tabs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Examen des caractéristiques des utilisatrices et des utilisateurs liées à l</w:t>
            </w:r>
            <w:r>
              <w:rPr>
                <w:rFonts w:ascii="Comic Sans MS" w:hAnsi="Comic Sans MS"/>
                <w:b w:val="0"/>
                <w:sz w:val="18"/>
                <w:szCs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âge, à la culture et à la scolarisation.</w:t>
            </w:r>
          </w:p>
          <w:p w:rsidR="0087735E" w:rsidRDefault="0087735E">
            <w:pPr>
              <w:pStyle w:val="Champdtudes"/>
              <w:numPr>
                <w:ilvl w:val="1"/>
                <w:numId w:val="11"/>
              </w:numPr>
              <w:tabs>
                <w:tab w:val="clear" w:pos="1830"/>
                <w:tab w:val="clear" w:pos="1920"/>
              </w:tabs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Détermination du degré de familiarité avec l</w:t>
            </w:r>
            <w:r>
              <w:rPr>
                <w:rFonts w:ascii="Comic Sans MS" w:hAnsi="Comic Sans MS"/>
                <w:b w:val="0"/>
                <w:sz w:val="18"/>
                <w:szCs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informatique en général et avec l</w:t>
            </w:r>
            <w:r>
              <w:rPr>
                <w:rFonts w:ascii="Comic Sans MS" w:hAnsi="Comic Sans MS"/>
                <w:b w:val="0"/>
                <w:sz w:val="18"/>
                <w:szCs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application à utiliser.</w:t>
            </w:r>
          </w:p>
          <w:p w:rsidR="0087735E" w:rsidRDefault="0087735E">
            <w:pPr>
              <w:pStyle w:val="Champdtudes"/>
              <w:numPr>
                <w:ilvl w:val="1"/>
                <w:numId w:val="11"/>
              </w:numPr>
              <w:tabs>
                <w:tab w:val="clear" w:pos="1830"/>
                <w:tab w:val="clear" w:pos="1920"/>
              </w:tabs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Détermination du degré de réceptivité des utilisatrices et des utilisateurs par rapport à l</w:t>
            </w:r>
            <w:r>
              <w:rPr>
                <w:rFonts w:ascii="Comic Sans MS" w:hAnsi="Comic Sans MS"/>
                <w:b w:val="0"/>
                <w:sz w:val="18"/>
                <w:szCs w:val="18"/>
              </w:rPr>
              <w:t>’</w:t>
            </w: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application à utiliser.</w:t>
            </w:r>
          </w:p>
          <w:p w:rsidR="0087735E" w:rsidRDefault="0087735E">
            <w:pPr>
              <w:pStyle w:val="Champdtudes"/>
              <w:numPr>
                <w:ilvl w:val="1"/>
                <w:numId w:val="11"/>
              </w:numPr>
              <w:tabs>
                <w:tab w:val="clear" w:pos="1830"/>
                <w:tab w:val="clear" w:pos="1920"/>
              </w:tabs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  <w:t>Précision des attentes des utilisatrices et des utilisateurs.</w:t>
            </w:r>
          </w:p>
          <w:p w:rsidR="0087735E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szCs w:val="18"/>
                <w:lang w:val="fr-FR"/>
              </w:rPr>
            </w:pPr>
          </w:p>
        </w:tc>
        <w:tc>
          <w:tcPr>
            <w:tcW w:w="5868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7735E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Types de classification des usagers.</w:t>
            </w:r>
          </w:p>
          <w:p w:rsidR="0087735E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Méthodes de détermination des attentes des usagers.</w:t>
            </w:r>
          </w:p>
          <w:p w:rsidR="0087735E" w:rsidRPr="00DC58F1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i/>
                <w:iCs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Contextes d’utilisation d’une </w:t>
            </w:r>
            <w:r w:rsidR="00DF0230" w:rsidRPr="00DF0230">
              <w:rPr>
                <w:rFonts w:ascii="Comic Sans MS" w:hAnsi="Comic Sans MS"/>
                <w:iCs/>
                <w:sz w:val="18"/>
                <w:szCs w:val="18"/>
              </w:rPr>
              <w:t>i</w:t>
            </w:r>
            <w:r w:rsidRPr="00DF0230">
              <w:rPr>
                <w:rFonts w:ascii="Comic Sans MS" w:hAnsi="Comic Sans MS"/>
                <w:iCs/>
                <w:sz w:val="18"/>
                <w:szCs w:val="18"/>
              </w:rPr>
              <w:t xml:space="preserve">nterface </w:t>
            </w:r>
            <w:r w:rsidR="00DF04E5">
              <w:rPr>
                <w:rFonts w:ascii="Comic Sans MS" w:hAnsi="Comic Sans MS"/>
                <w:iCs/>
                <w:sz w:val="18"/>
                <w:szCs w:val="18"/>
              </w:rPr>
              <w:t>h</w:t>
            </w:r>
            <w:r w:rsidRPr="00DF0230">
              <w:rPr>
                <w:rFonts w:ascii="Comic Sans MS" w:hAnsi="Comic Sans MS"/>
                <w:iCs/>
                <w:sz w:val="18"/>
                <w:szCs w:val="18"/>
              </w:rPr>
              <w:t>omme-</w:t>
            </w:r>
            <w:r w:rsidR="00DF04E5">
              <w:rPr>
                <w:rFonts w:ascii="Comic Sans MS" w:hAnsi="Comic Sans MS"/>
                <w:iCs/>
                <w:sz w:val="18"/>
                <w:szCs w:val="18"/>
              </w:rPr>
              <w:t>m</w:t>
            </w:r>
            <w:r w:rsidRPr="00DF0230">
              <w:rPr>
                <w:rFonts w:ascii="Comic Sans MS" w:hAnsi="Comic Sans MS"/>
                <w:iCs/>
                <w:sz w:val="18"/>
                <w:szCs w:val="18"/>
              </w:rPr>
              <w:t>achine (IHM).</w:t>
            </w:r>
          </w:p>
          <w:p w:rsidR="00DC58F1" w:rsidRDefault="00DC58F1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DF0230">
              <w:rPr>
                <w:rFonts w:ascii="Comic Sans MS" w:hAnsi="Comic Sans MS"/>
                <w:iCs/>
                <w:sz w:val="18"/>
                <w:szCs w:val="18"/>
              </w:rPr>
              <w:t>Contextes</w:t>
            </w:r>
            <w:r>
              <w:rPr>
                <w:rFonts w:ascii="Comic Sans MS" w:hAnsi="Comic Sans MS"/>
                <w:i/>
                <w:iCs/>
                <w:sz w:val="18"/>
                <w:szCs w:val="18"/>
              </w:rPr>
              <w:t xml:space="preserve"> </w:t>
            </w:r>
            <w:r w:rsidRPr="00DF0230">
              <w:rPr>
                <w:rFonts w:ascii="Comic Sans MS" w:hAnsi="Comic Sans MS"/>
                <w:iCs/>
                <w:sz w:val="18"/>
                <w:szCs w:val="18"/>
              </w:rPr>
              <w:t>d’utilisation d’interfaces mobiles</w:t>
            </w:r>
            <w:r w:rsidR="00DF04E5">
              <w:rPr>
                <w:rFonts w:ascii="Comic Sans MS" w:hAnsi="Comic Sans MS"/>
                <w:iCs/>
                <w:sz w:val="18"/>
                <w:szCs w:val="18"/>
              </w:rPr>
              <w:t>.</w:t>
            </w:r>
          </w:p>
          <w:p w:rsidR="0087735E" w:rsidRDefault="0087735E">
            <w:pPr>
              <w:jc w:val="both"/>
              <w:rPr>
                <w:rFonts w:ascii="Comic Sans MS" w:hAnsi="Comic Sans MS"/>
                <w:sz w:val="18"/>
                <w:szCs w:val="18"/>
                <w:lang w:val="fr-FR"/>
              </w:rPr>
            </w:pP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7735E" w:rsidRDefault="0087735E">
            <w:pPr>
              <w:pStyle w:val="StylePuce4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 xml:space="preserve">À partir de sources identifiées en classe, lire des textes se rapportant aux différents types d’usagers et aux contextes d’utilisation afin de relever leurs particularités. </w:t>
            </w:r>
          </w:p>
          <w:p w:rsidR="0087735E" w:rsidRDefault="0087735E">
            <w:pPr>
              <w:pStyle w:val="StylePuce4"/>
              <w:numPr>
                <w:ilvl w:val="0"/>
                <w:numId w:val="12"/>
              </w:numPr>
              <w:rPr>
                <w:szCs w:val="18"/>
              </w:rPr>
            </w:pPr>
            <w:r>
              <w:rPr>
                <w:szCs w:val="18"/>
              </w:rPr>
              <w:t>À partir de  mises en situation, évaluer le degré de familiarité et de réceptivité des utilisatrices ou des utilisateurs afin de préciser leurs attentes.</w:t>
            </w:r>
          </w:p>
        </w:tc>
      </w:tr>
      <w:tr w:rsidR="0087735E" w:rsidRPr="000607E0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7735E" w:rsidRPr="000607E0" w:rsidRDefault="0087735E">
            <w:pPr>
              <w:pStyle w:val="lmentsfg"/>
              <w:spacing w:after="8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</w:t>
            </w:r>
            <w:r>
              <w:rPr>
                <w:rFonts w:ascii="Comic Sans MS" w:hAnsi="Comic Sans MS"/>
                <w:sz w:val="18"/>
                <w:lang w:val="fr-FR"/>
              </w:rPr>
              <w:tab/>
            </w:r>
            <w:r w:rsidRPr="000607E0">
              <w:rPr>
                <w:rFonts w:ascii="Comic Sans MS" w:hAnsi="Comic Sans MS"/>
                <w:sz w:val="18"/>
                <w:lang w:val="fr-FR"/>
              </w:rPr>
              <w:t>Établir les caractéristiques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interaction.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2.1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Reconnaissance des caractéristiques de l</w:t>
            </w:r>
            <w:r w:rsidRPr="000607E0">
              <w:rPr>
                <w:rFonts w:ascii="Comic Sans MS" w:hAnsi="Comic Sans MS"/>
                <w:b w:val="0"/>
                <w:sz w:val="18"/>
              </w:rPr>
              <w:t>’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environnement physique.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2.2.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 xml:space="preserve">Détermination des modalités 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lastRenderedPageBreak/>
              <w:t>d</w:t>
            </w:r>
            <w:r w:rsidRPr="000607E0">
              <w:rPr>
                <w:rFonts w:ascii="Comic Sans MS" w:hAnsi="Comic Sans MS"/>
                <w:b w:val="0"/>
                <w:sz w:val="18"/>
              </w:rPr>
              <w:t>’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interaction.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2.3.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Définition des caractéristiques des tâches d</w:t>
            </w:r>
            <w:r w:rsidRPr="000607E0">
              <w:rPr>
                <w:rFonts w:ascii="Comic Sans MS" w:hAnsi="Comic Sans MS"/>
                <w:b w:val="0"/>
                <w:sz w:val="18"/>
              </w:rPr>
              <w:t>’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interaction.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2.4.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Vérification de la cohérence entre les modalités et les tâches.</w:t>
            </w:r>
          </w:p>
          <w:p w:rsidR="0087735E" w:rsidRPr="000607E0" w:rsidRDefault="0087735E">
            <w:pPr>
              <w:pStyle w:val="criteresfg"/>
              <w:ind w:right="15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5868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lastRenderedPageBreak/>
              <w:t>Types d’interfaces.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Éléments déterminants dans la conception d’interfaces :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public cible (besoins et habitudes);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lastRenderedPageBreak/>
              <w:t>type de produit;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domaine d’utilisation;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volume d’utilisation;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plateformes utilisées et compatibilité;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budget de conception;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coûts (développement, mise en marché, installation);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fiabilité et robustesse de l’interface.</w:t>
            </w:r>
          </w:p>
          <w:p w:rsidR="0087735E" w:rsidRPr="000607E0" w:rsidRDefault="0087735E">
            <w:pPr>
              <w:jc w:val="both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>
              <w:rPr>
                <w:szCs w:val="18"/>
              </w:rPr>
              <w:lastRenderedPageBreak/>
              <w:t>Effectuer</w:t>
            </w:r>
            <w:r w:rsidRPr="000607E0">
              <w:t xml:space="preserve"> des exercices pratiques sur différents types d’interfaces </w:t>
            </w:r>
            <w:r w:rsidR="00DF04E5">
              <w:t>h</w:t>
            </w:r>
            <w:r w:rsidRPr="000607E0">
              <w:t>omme-machine.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lastRenderedPageBreak/>
              <w:t>À partir de mises en situation, identifier les éléments à considérer dans la conception d’interfaces.</w:t>
            </w:r>
          </w:p>
          <w:p w:rsidR="0087735E" w:rsidRPr="000607E0" w:rsidRDefault="0087735E">
            <w:pPr>
              <w:rPr>
                <w:rFonts w:ascii="Comic Sans MS" w:hAnsi="Comic Sans MS"/>
                <w:sz w:val="18"/>
              </w:rPr>
            </w:pPr>
          </w:p>
        </w:tc>
      </w:tr>
      <w:tr w:rsidR="0087735E" w:rsidRPr="000607E0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7735E" w:rsidRPr="000607E0" w:rsidRDefault="0087735E">
            <w:pPr>
              <w:pStyle w:val="lmentsfg"/>
              <w:spacing w:after="8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3.</w:t>
            </w:r>
            <w:r>
              <w:rPr>
                <w:rFonts w:ascii="Comic Sans MS" w:hAnsi="Comic Sans MS"/>
                <w:sz w:val="18"/>
                <w:lang w:val="fr-FR"/>
              </w:rPr>
              <w:tab/>
            </w:r>
            <w:r w:rsidRPr="000607E0">
              <w:rPr>
                <w:rFonts w:ascii="Comic Sans MS" w:hAnsi="Comic Sans MS"/>
                <w:sz w:val="18"/>
                <w:lang w:val="fr-FR"/>
              </w:rPr>
              <w:t>Choisir des périphériques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entrée et de sortie.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3.1.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Prise en considération des caractéristiques des utilisatrices et des utilisateurs.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3.2.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Prise en considération des caractéristiques de l</w:t>
            </w:r>
            <w:r w:rsidRPr="000607E0">
              <w:rPr>
                <w:rFonts w:ascii="Comic Sans MS" w:hAnsi="Comic Sans MS"/>
                <w:b w:val="0"/>
                <w:sz w:val="18"/>
              </w:rPr>
              <w:t>’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interaction.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3.3.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Prise en considération des caractéristiques des exigences d</w:t>
            </w:r>
            <w:r w:rsidRPr="000607E0">
              <w:rPr>
                <w:rFonts w:ascii="Comic Sans MS" w:hAnsi="Comic Sans MS"/>
                <w:b w:val="0"/>
                <w:sz w:val="18"/>
              </w:rPr>
              <w:t>’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ergonomie.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3.4.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Prise en considération des contraintes de fiabilité, de coût et de maintenance.</w:t>
            </w:r>
          </w:p>
          <w:p w:rsidR="0087735E" w:rsidRPr="000607E0" w:rsidRDefault="0087735E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>3.5.</w:t>
            </w:r>
            <w:r w:rsidRPr="000607E0">
              <w:rPr>
                <w:rFonts w:ascii="Comic Sans MS" w:hAnsi="Comic Sans MS"/>
                <w:b w:val="0"/>
                <w:sz w:val="18"/>
                <w:lang w:val="fr-FR"/>
              </w:rPr>
              <w:tab/>
              <w:t>Interprétation correcte des fiches techniques des produits offerts sur le marché.</w:t>
            </w:r>
          </w:p>
          <w:p w:rsidR="0087735E" w:rsidRPr="000607E0" w:rsidRDefault="0087735E">
            <w:pPr>
              <w:pStyle w:val="criteresfg"/>
              <w:ind w:right="15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5868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7735E" w:rsidRDefault="00DF0230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</w:t>
            </w:r>
            <w:r w:rsidR="0087735E">
              <w:rPr>
                <w:rFonts w:ascii="Comic Sans MS" w:hAnsi="Comic Sans MS"/>
                <w:sz w:val="18"/>
                <w:szCs w:val="18"/>
              </w:rPr>
              <w:t>ériphériques d’entrée et de sortie :</w:t>
            </w:r>
          </w:p>
          <w:p w:rsidR="004E394E" w:rsidRDefault="00DF0230" w:rsidP="004E394E">
            <w:pPr>
              <w:numPr>
                <w:ilvl w:val="1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types</w:t>
            </w:r>
            <w:r w:rsidR="0087735E">
              <w:rPr>
                <w:rFonts w:ascii="Comic Sans MS" w:hAnsi="Comic Sans MS"/>
                <w:sz w:val="18"/>
                <w:szCs w:val="18"/>
              </w:rPr>
              <w:t>;</w:t>
            </w:r>
          </w:p>
          <w:p w:rsidR="004E394E" w:rsidRDefault="00DF0230" w:rsidP="004E394E">
            <w:pPr>
              <w:numPr>
                <w:ilvl w:val="1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4E394E">
              <w:rPr>
                <w:rFonts w:ascii="Comic Sans MS" w:hAnsi="Comic Sans MS"/>
                <w:sz w:val="18"/>
                <w:szCs w:val="18"/>
              </w:rPr>
              <w:t>caractéristiques</w:t>
            </w:r>
            <w:r w:rsidR="0087735E" w:rsidRPr="004E394E">
              <w:rPr>
                <w:rFonts w:ascii="Comic Sans MS" w:hAnsi="Comic Sans MS"/>
                <w:sz w:val="18"/>
                <w:szCs w:val="18"/>
              </w:rPr>
              <w:t>;</w:t>
            </w:r>
          </w:p>
          <w:p w:rsidR="0087735E" w:rsidRPr="004E394E" w:rsidRDefault="00DF0230" w:rsidP="004E394E">
            <w:pPr>
              <w:numPr>
                <w:ilvl w:val="1"/>
                <w:numId w:val="7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4E394E">
              <w:rPr>
                <w:rFonts w:ascii="Comic Sans MS" w:hAnsi="Comic Sans MS"/>
                <w:sz w:val="18"/>
                <w:szCs w:val="18"/>
              </w:rPr>
              <w:t>domaines d’utilisation</w:t>
            </w:r>
            <w:r w:rsidR="0087735E" w:rsidRPr="004E394E">
              <w:rPr>
                <w:rFonts w:ascii="Comic Sans MS" w:hAnsi="Comic Sans MS"/>
                <w:sz w:val="18"/>
                <w:szCs w:val="18"/>
              </w:rPr>
              <w:t>.</w:t>
            </w: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7735E" w:rsidRPr="002A61B3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À partir de sources identifiées en classe, lire des textes se rapportant aux différents périphériques pour en établir les particularités en fonction de besoins précis.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 xml:space="preserve">Utiliser des interfaces </w:t>
            </w:r>
            <w:r w:rsidR="00DF0230">
              <w:t>tactiles.</w:t>
            </w:r>
          </w:p>
          <w:p w:rsidR="0087735E" w:rsidRPr="000607E0" w:rsidRDefault="00DF0230">
            <w:pPr>
              <w:pStyle w:val="StylePuce4"/>
              <w:numPr>
                <w:ilvl w:val="0"/>
                <w:numId w:val="12"/>
              </w:numPr>
            </w:pPr>
            <w:r>
              <w:t xml:space="preserve">Effectuer des recherches  </w:t>
            </w:r>
            <w:r w:rsidR="0087735E" w:rsidRPr="000607E0">
              <w:t>pour identifier des périphériques d’entrée et de sortie correspondant aux besoins d’utilisatrices et d’utilisateurs.</w:t>
            </w:r>
          </w:p>
          <w:p w:rsidR="0087735E" w:rsidRPr="000607E0" w:rsidRDefault="0087735E">
            <w:pPr>
              <w:pStyle w:val="StylePuce3"/>
              <w:numPr>
                <w:ilvl w:val="0"/>
                <w:numId w:val="0"/>
              </w:numPr>
              <w:ind w:left="360"/>
            </w:pPr>
          </w:p>
        </w:tc>
      </w:tr>
      <w:tr w:rsidR="0087735E" w:rsidRPr="000607E0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7735E" w:rsidRPr="000607E0" w:rsidRDefault="0087735E">
            <w:pPr>
              <w:pStyle w:val="lmentsfg"/>
              <w:spacing w:after="8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</w:t>
            </w:r>
            <w:r>
              <w:rPr>
                <w:rFonts w:ascii="Comic Sans MS" w:hAnsi="Comic Sans MS"/>
                <w:sz w:val="18"/>
                <w:lang w:val="fr-FR"/>
              </w:rPr>
              <w:tab/>
            </w:r>
            <w:r w:rsidRPr="000607E0">
              <w:rPr>
                <w:rFonts w:ascii="Comic Sans MS" w:hAnsi="Comic Sans MS"/>
                <w:sz w:val="18"/>
                <w:lang w:val="fr-FR"/>
              </w:rPr>
              <w:t>Planifier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organisation globale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interface.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4.1.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Établissement des actions et des exceptions liées aux tâches.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4.2.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Détermination des éléments de présentation des actions et des exceptions.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4.3.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Organisation spatiale appropriée des éléments.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4.4.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Détermination des caractéristiques de présentation des éléments.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4.5.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Organisation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 xml:space="preserve">interface conforme </w:t>
            </w:r>
            <w:r w:rsidRPr="000607E0">
              <w:rPr>
                <w:rFonts w:ascii="Comic Sans MS" w:hAnsi="Comic Sans MS"/>
                <w:sz w:val="18"/>
                <w:lang w:val="fr-FR"/>
              </w:rPr>
              <w:lastRenderedPageBreak/>
              <w:t>aux critères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esthétisme et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efficacité.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4.6.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Consignation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information relative à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interface.</w:t>
            </w:r>
          </w:p>
          <w:p w:rsidR="0087735E" w:rsidRPr="000607E0" w:rsidRDefault="0087735E">
            <w:pPr>
              <w:pStyle w:val="criteresfg"/>
              <w:ind w:right="15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5868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lastRenderedPageBreak/>
              <w:t>Standards de développement</w:t>
            </w:r>
            <w:r w:rsidR="00DF0230">
              <w:rPr>
                <w:rFonts w:ascii="Comic Sans MS" w:hAnsi="Comic Sans MS"/>
                <w:sz w:val="18"/>
              </w:rPr>
              <w:t xml:space="preserve"> </w:t>
            </w:r>
            <w:r>
              <w:rPr>
                <w:rFonts w:ascii="Comic Sans MS" w:hAnsi="Comic Sans MS"/>
                <w:sz w:val="18"/>
              </w:rPr>
              <w:t>: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normes;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guides de styles;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navigation.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Notions de rétroaction graphique (sélection, cli</w:t>
            </w:r>
            <w:r w:rsidR="003D7CE4">
              <w:rPr>
                <w:rFonts w:ascii="Comic Sans MS" w:hAnsi="Comic Sans MS"/>
                <w:sz w:val="18"/>
              </w:rPr>
              <w:t>c).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Gestion des exceptions et des actions.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Techniques de prototypage d’écrans.</w:t>
            </w:r>
          </w:p>
          <w:p w:rsidR="0087735E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Ergonomie d’écrans et d’utilisation. 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Adéquation de l’interface avec</w:t>
            </w:r>
            <w:r>
              <w:rPr>
                <w:rFonts w:ascii="Comic Sans MS" w:hAnsi="Comic Sans MS"/>
                <w:sz w:val="18"/>
              </w:rPr>
              <w:t xml:space="preserve"> les</w:t>
            </w:r>
            <w:r w:rsidRPr="000607E0">
              <w:rPr>
                <w:rFonts w:ascii="Comic Sans MS" w:hAnsi="Comic Sans MS"/>
                <w:sz w:val="18"/>
              </w:rPr>
              <w:t> :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devis initiaux;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lastRenderedPageBreak/>
              <w:t>besoins de l’usager.</w:t>
            </w: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lastRenderedPageBreak/>
              <w:t>Effectuer des exercices de prototypage d’écrans à partir de situations données.</w:t>
            </w:r>
          </w:p>
          <w:p w:rsidR="0087735E" w:rsidRPr="000607E0" w:rsidRDefault="0087735E" w:rsidP="003D7CE4">
            <w:pPr>
              <w:pStyle w:val="StylePuce4"/>
              <w:numPr>
                <w:ilvl w:val="0"/>
                <w:numId w:val="12"/>
              </w:numPr>
            </w:pPr>
            <w:r w:rsidRPr="000607E0">
              <w:t>Effectuer des recherches sur l’organisation et les éléments d’inte</w:t>
            </w:r>
            <w:r w:rsidR="003D7CE4">
              <w:t>rfaces (Web, revues spécialisées).</w:t>
            </w:r>
          </w:p>
        </w:tc>
      </w:tr>
      <w:tr w:rsidR="0087735E" w:rsidRPr="000607E0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7735E" w:rsidRPr="000607E0" w:rsidRDefault="0087735E">
            <w:pPr>
              <w:pStyle w:val="lmentsfg"/>
              <w:spacing w:after="8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5.</w:t>
            </w:r>
            <w:r>
              <w:rPr>
                <w:rFonts w:ascii="Comic Sans MS" w:hAnsi="Comic Sans MS"/>
                <w:sz w:val="18"/>
                <w:lang w:val="fr-FR"/>
              </w:rPr>
              <w:tab/>
            </w:r>
            <w:r w:rsidRPr="000607E0">
              <w:rPr>
                <w:rFonts w:ascii="Comic Sans MS" w:hAnsi="Comic Sans MS"/>
                <w:sz w:val="18"/>
                <w:lang w:val="fr-FR"/>
              </w:rPr>
              <w:t>Procéder à la programmation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interface utilisateur.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5.1.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Création des éléments selon les caractéristiques de présentation choisies.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5.2.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Positionnement des éléments selon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organisation spatiale retenue.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5.3.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Établissement des liens entre les éléments et les programmes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application.</w:t>
            </w:r>
          </w:p>
          <w:p w:rsidR="0087735E" w:rsidRPr="000607E0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5.4.</w:t>
            </w:r>
            <w:r w:rsidRPr="000607E0">
              <w:rPr>
                <w:rFonts w:ascii="Comic Sans MS" w:hAnsi="Comic Sans MS"/>
                <w:sz w:val="18"/>
                <w:lang w:val="fr-FR"/>
              </w:rPr>
              <w:tab/>
              <w:t>Validation du fonctionnement de l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interface.</w:t>
            </w:r>
          </w:p>
          <w:p w:rsidR="0087735E" w:rsidRPr="000607E0" w:rsidRDefault="0087735E">
            <w:pPr>
              <w:pStyle w:val="criteresfg"/>
              <w:ind w:right="15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5868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Concepts du langage choisi :</w:t>
            </w:r>
          </w:p>
          <w:p w:rsidR="001A677A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types de données;</w:t>
            </w:r>
          </w:p>
          <w:p w:rsidR="0087735E" w:rsidRPr="00DF0230" w:rsidRDefault="00DF0230" w:rsidP="00DF0230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DF0230">
              <w:rPr>
                <w:rFonts w:ascii="Comic Sans MS" w:hAnsi="Comic Sans MS"/>
                <w:sz w:val="18"/>
              </w:rPr>
              <w:t>structures de base (séquence, itération, décision).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Outils et fonctions propres au langage :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création d’éléments;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limites de la rétroaction graphique du langage;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positionnement des éléments;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 xml:space="preserve">liaison entre </w:t>
            </w:r>
            <w:r>
              <w:rPr>
                <w:rFonts w:ascii="Comic Sans MS" w:hAnsi="Comic Sans MS"/>
                <w:sz w:val="18"/>
              </w:rPr>
              <w:t xml:space="preserve">les </w:t>
            </w:r>
            <w:r w:rsidRPr="000607E0">
              <w:rPr>
                <w:rFonts w:ascii="Comic Sans MS" w:hAnsi="Comic Sans MS"/>
                <w:sz w:val="18"/>
              </w:rPr>
              <w:t>éléments;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liaison entre les éléments et le programme de l’application.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Tests et validation de l’interface.</w:t>
            </w: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Effectuer des exercices  de familiarisation avec l'environnement de développement.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Mettre au point des programmes.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Développer une interface utilisateur.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Valider une interface et autoévaluer le travail effectué.</w:t>
            </w:r>
          </w:p>
          <w:p w:rsidR="0087735E" w:rsidRPr="000607E0" w:rsidRDefault="0087735E">
            <w:pPr>
              <w:rPr>
                <w:rFonts w:ascii="Comic Sans MS" w:hAnsi="Comic Sans MS"/>
                <w:sz w:val="18"/>
              </w:rPr>
            </w:pPr>
          </w:p>
        </w:tc>
      </w:tr>
    </w:tbl>
    <w:p w:rsidR="0087735E" w:rsidRDefault="0087735E">
      <w:pPr>
        <w:pStyle w:val="StylePuce4"/>
        <w:numPr>
          <w:ilvl w:val="0"/>
          <w:numId w:val="0"/>
        </w:numPr>
        <w:ind w:left="120"/>
        <w:rPr>
          <w:b/>
          <w:sz w:val="20"/>
        </w:rPr>
        <w:sectPr w:rsidR="0087735E" w:rsidSect="00DA6614">
          <w:type w:val="continuous"/>
          <w:pgSz w:w="20160" w:h="12240" w:orient="landscape" w:code="5"/>
          <w:pgMar w:top="1440" w:right="1440" w:bottom="1440" w:left="1440" w:header="720" w:footer="720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10"/>
        <w:gridCol w:w="2370"/>
        <w:gridCol w:w="1860"/>
        <w:gridCol w:w="5868"/>
        <w:gridCol w:w="3672"/>
      </w:tblGrid>
      <w:tr w:rsidR="0087735E">
        <w:trPr>
          <w:tblHeader/>
        </w:trPr>
        <w:tc>
          <w:tcPr>
            <w:tcW w:w="17280" w:type="dxa"/>
            <w:gridSpan w:val="5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6E6E6"/>
          </w:tcPr>
          <w:p w:rsidR="0087735E" w:rsidRDefault="0087735E">
            <w:pPr>
              <w:pStyle w:val="StylePuce4"/>
              <w:numPr>
                <w:ilvl w:val="0"/>
                <w:numId w:val="0"/>
              </w:numPr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Utiliser des outils de traitements multimédias (0178).</w:t>
            </w:r>
          </w:p>
        </w:tc>
      </w:tr>
      <w:tr w:rsidR="0087735E">
        <w:trPr>
          <w:tblHeader/>
        </w:trPr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clear" w:color="auto" w:fill="E6E6E6"/>
            <w:vAlign w:val="center"/>
          </w:tcPr>
          <w:p w:rsidR="0087735E" w:rsidRDefault="0087735E">
            <w:pPr>
              <w:pStyle w:val="lmentsfg"/>
              <w:spacing w:after="80"/>
              <w:jc w:val="center"/>
              <w:rPr>
                <w:rFonts w:ascii="Comic Sans MS" w:hAnsi="Comic Sans MS"/>
                <w:b/>
                <w:i/>
                <w:sz w:val="20"/>
                <w:lang w:val="fr-FR"/>
              </w:rPr>
            </w:pPr>
            <w:r>
              <w:rPr>
                <w:rFonts w:ascii="Comic Sans MS" w:hAnsi="Comic Sans MS"/>
                <w:b/>
                <w:i/>
                <w:sz w:val="20"/>
                <w:lang w:val="fr-FR"/>
              </w:rPr>
              <w:t>Les éléments de compétence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clear" w:color="auto" w:fill="E6E6E6"/>
            <w:vAlign w:val="center"/>
          </w:tcPr>
          <w:p w:rsidR="0087735E" w:rsidRDefault="0087735E">
            <w:pPr>
              <w:pStyle w:val="criteresfg"/>
              <w:tabs>
                <w:tab w:val="clear" w:pos="447"/>
              </w:tabs>
              <w:spacing w:after="0"/>
              <w:ind w:left="531" w:right="150" w:hanging="531"/>
              <w:jc w:val="center"/>
              <w:rPr>
                <w:rFonts w:ascii="Comic Sans MS" w:hAnsi="Comic Sans MS"/>
                <w:b/>
                <w:i/>
                <w:sz w:val="20"/>
                <w:lang w:val="fr-FR"/>
              </w:rPr>
            </w:pPr>
            <w:r>
              <w:rPr>
                <w:rFonts w:ascii="Comic Sans MS" w:hAnsi="Comic Sans MS"/>
                <w:b/>
                <w:i/>
                <w:sz w:val="20"/>
                <w:lang w:val="fr-FR"/>
              </w:rPr>
              <w:t>Critères de performance</w:t>
            </w:r>
          </w:p>
        </w:tc>
        <w:tc>
          <w:tcPr>
            <w:tcW w:w="586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E6E6E6"/>
          </w:tcPr>
          <w:p w:rsidR="0087735E" w:rsidRDefault="0087735E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Éléments de connaissances</w:t>
            </w:r>
          </w:p>
          <w:p w:rsidR="0087735E" w:rsidRDefault="0087735E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(concepts, approches disciplinaires, méthodologies, etc.)</w:t>
            </w: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6E6E6"/>
          </w:tcPr>
          <w:p w:rsidR="0087735E" w:rsidRDefault="0087735E">
            <w:pPr>
              <w:pStyle w:val="StylePuce4"/>
              <w:numPr>
                <w:ilvl w:val="0"/>
                <w:numId w:val="0"/>
              </w:numPr>
              <w:ind w:left="120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Activités d'apprentissage suggérées (faites par l'élève)</w:t>
            </w:r>
          </w:p>
        </w:tc>
      </w:tr>
      <w:tr w:rsidR="0087735E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7735E" w:rsidRDefault="0087735E">
            <w:pPr>
              <w:pStyle w:val="lmentsfg"/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sz w:val="18"/>
                <w:szCs w:val="18"/>
                <w:lang w:val="fr-FR"/>
              </w:rPr>
              <w:t>Choisir et traiter des images.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szCs w:val="18"/>
                <w:lang w:val="fr-FR"/>
              </w:rPr>
              <w:t>Choix</w:t>
            </w:r>
            <w:r w:rsidRPr="000607E0">
              <w:rPr>
                <w:rFonts w:ascii="Comic Sans MS" w:hAnsi="Comic Sans MS"/>
                <w:sz w:val="18"/>
                <w:lang w:val="fr-FR"/>
              </w:rPr>
              <w:t xml:space="preserve"> judicieux des images à partir des bibliothèques.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szCs w:val="18"/>
                <w:lang w:val="fr-FR"/>
              </w:rPr>
              <w:t>Mise</w:t>
            </w:r>
            <w:r w:rsidRPr="000607E0">
              <w:rPr>
                <w:rFonts w:ascii="Comic Sans MS" w:hAnsi="Comic Sans MS"/>
                <w:sz w:val="18"/>
                <w:lang w:val="fr-FR"/>
              </w:rPr>
              <w:t xml:space="preserve"> à profit efficace des possibilités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amélioration de la qualité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une image.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Mise à profit efficace des possibilités de modification, de manipulation et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assemblage des éléments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une image.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szCs w:val="18"/>
                <w:lang w:val="fr-FR"/>
              </w:rPr>
              <w:t>Mise</w:t>
            </w:r>
            <w:r w:rsidRPr="000607E0">
              <w:rPr>
                <w:rFonts w:ascii="Comic Sans MS" w:hAnsi="Comic Sans MS"/>
                <w:sz w:val="18"/>
                <w:lang w:val="fr-FR"/>
              </w:rPr>
              <w:t xml:space="preserve"> à profit efficace des possibilités de sélection, de modification et de calibration des couleurs et des textures.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Importation correcte des images d’une bibliothèque.</w:t>
            </w:r>
          </w:p>
          <w:p w:rsidR="0087735E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szCs w:val="18"/>
                <w:lang w:val="fr-FR"/>
              </w:rPr>
            </w:pPr>
            <w:r>
              <w:rPr>
                <w:rFonts w:ascii="Comic Sans MS" w:hAnsi="Comic Sans MS"/>
                <w:sz w:val="18"/>
                <w:szCs w:val="18"/>
                <w:lang w:val="fr-FR"/>
              </w:rPr>
              <w:lastRenderedPageBreak/>
              <w:t>Archivage</w:t>
            </w:r>
            <w:r w:rsidRPr="000607E0">
              <w:rPr>
                <w:rFonts w:ascii="Comic Sans MS" w:hAnsi="Comic Sans MS"/>
                <w:sz w:val="18"/>
                <w:lang w:val="fr-FR"/>
              </w:rPr>
              <w:t xml:space="preserve"> approprié des images dans une bibliothèque.</w:t>
            </w:r>
          </w:p>
          <w:p w:rsidR="0087735E" w:rsidRDefault="0087735E">
            <w:pPr>
              <w:pStyle w:val="lmentsfg"/>
              <w:tabs>
                <w:tab w:val="clear" w:pos="360"/>
              </w:tabs>
              <w:ind w:left="0" w:firstLine="0"/>
              <w:rPr>
                <w:rFonts w:ascii="Comic Sans MS" w:hAnsi="Comic Sans MS"/>
                <w:sz w:val="18"/>
                <w:szCs w:val="18"/>
                <w:lang w:val="fr-FR"/>
              </w:rPr>
            </w:pPr>
          </w:p>
        </w:tc>
        <w:tc>
          <w:tcPr>
            <w:tcW w:w="586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lastRenderedPageBreak/>
              <w:t>Logiciel de traitement d’images :</w:t>
            </w:r>
          </w:p>
          <w:p w:rsidR="0087735E" w:rsidRPr="000607E0" w:rsidRDefault="0087735E">
            <w:pPr>
              <w:numPr>
                <w:ilvl w:val="1"/>
                <w:numId w:val="4"/>
              </w:numPr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caractéristiques;</w:t>
            </w:r>
          </w:p>
          <w:p w:rsidR="0087735E" w:rsidRPr="000607E0" w:rsidRDefault="0087735E">
            <w:pPr>
              <w:numPr>
                <w:ilvl w:val="1"/>
                <w:numId w:val="4"/>
              </w:numPr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limites;</w:t>
            </w:r>
          </w:p>
          <w:p w:rsidR="0087735E" w:rsidRPr="000607E0" w:rsidRDefault="0087735E">
            <w:pPr>
              <w:numPr>
                <w:ilvl w:val="1"/>
                <w:numId w:val="4"/>
              </w:numPr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comparaison.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Traitement d'images</w:t>
            </w:r>
            <w:r>
              <w:rPr>
                <w:rFonts w:ascii="Comic Sans MS" w:hAnsi="Comic Sans MS"/>
                <w:sz w:val="18"/>
              </w:rPr>
              <w:t xml:space="preserve"> </w:t>
            </w:r>
            <w:r w:rsidRPr="000607E0">
              <w:rPr>
                <w:rFonts w:ascii="Comic Sans MS" w:hAnsi="Comic Sans MS"/>
                <w:sz w:val="18"/>
              </w:rPr>
              <w:t>: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amélioration de la qualité;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modification;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manipulation;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assemblage;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sélection;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</w:rPr>
              <w:t>calibration</w:t>
            </w:r>
            <w:r w:rsidRPr="000607E0">
              <w:rPr>
                <w:rFonts w:ascii="Comic Sans MS" w:hAnsi="Comic Sans MS"/>
                <w:sz w:val="18"/>
                <w:lang w:val="fr-FR"/>
              </w:rPr>
              <w:t xml:space="preserve"> des couleurs et des textures.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Méthodes d’importation d’images.</w:t>
            </w:r>
          </w:p>
          <w:p w:rsidR="0087735E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0607E0">
              <w:rPr>
                <w:rFonts w:ascii="Comic Sans MS" w:hAnsi="Comic Sans MS"/>
                <w:sz w:val="18"/>
              </w:rPr>
              <w:lastRenderedPageBreak/>
              <w:t>Normes et standards de qualité.</w:t>
            </w: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auto"/>
          </w:tcPr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lastRenderedPageBreak/>
              <w:t>Effectuer des exercices de familiarisation avec un logiciel de traitement d’image.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Dans un contexte de développement d’interface-utilisateur :</w:t>
            </w:r>
          </w:p>
          <w:p w:rsidR="0087735E" w:rsidRPr="000607E0" w:rsidRDefault="0087735E">
            <w:pPr>
              <w:pStyle w:val="StylePuce4"/>
              <w:numPr>
                <w:ilvl w:val="1"/>
                <w:numId w:val="12"/>
              </w:numPr>
            </w:pPr>
            <w:r>
              <w:t>importer</w:t>
            </w:r>
            <w:r w:rsidRPr="000607E0">
              <w:t xml:space="preserve"> des images par différentes </w:t>
            </w:r>
            <w:r>
              <w:t xml:space="preserve"> </w:t>
            </w:r>
            <w:r w:rsidRPr="000607E0">
              <w:t>méthodes.</w:t>
            </w:r>
          </w:p>
          <w:p w:rsidR="0087735E" w:rsidRDefault="0087735E">
            <w:pPr>
              <w:pStyle w:val="StylePuce4"/>
              <w:numPr>
                <w:ilvl w:val="0"/>
                <w:numId w:val="12"/>
              </w:numPr>
            </w:pPr>
            <w:r>
              <w:t>A</w:t>
            </w:r>
            <w:r w:rsidRPr="000607E0">
              <w:t>nalyser des images en fonction des  exigences du média et apporter les modifications requises.</w:t>
            </w:r>
          </w:p>
        </w:tc>
      </w:tr>
      <w:tr w:rsidR="0087735E">
        <w:tc>
          <w:tcPr>
            <w:tcW w:w="351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87735E" w:rsidRDefault="0087735E">
            <w:pPr>
              <w:pStyle w:val="lmentsfg"/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lastRenderedPageBreak/>
              <w:t>Traiter des fichiers son, image et vidéo.</w:t>
            </w:r>
          </w:p>
        </w:tc>
        <w:tc>
          <w:tcPr>
            <w:tcW w:w="4230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Détermination du format du fichier à convertir.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Détermination du format de conversion conformément aux exigences de compatibilité.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Application correcte de la procédure de conversion.</w:t>
            </w:r>
          </w:p>
          <w:p w:rsidR="0087735E" w:rsidRPr="000607E0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Utilisation correcte des utilitaires de compression et de décompression des fichiers son, image et vidéo.</w:t>
            </w:r>
          </w:p>
          <w:p w:rsidR="0087735E" w:rsidRDefault="0087735E">
            <w:pPr>
              <w:pStyle w:val="lmentsfg"/>
              <w:numPr>
                <w:ilvl w:val="1"/>
                <w:numId w:val="10"/>
              </w:numPr>
              <w:rPr>
                <w:rFonts w:ascii="Comic Sans MS" w:hAnsi="Comic Sans MS"/>
                <w:sz w:val="18"/>
                <w:szCs w:val="18"/>
                <w:lang w:val="fr-FR"/>
              </w:rPr>
            </w:pPr>
            <w:r w:rsidRPr="000607E0">
              <w:rPr>
                <w:rFonts w:ascii="Comic Sans MS" w:hAnsi="Comic Sans MS"/>
                <w:sz w:val="18"/>
                <w:lang w:val="fr-FR"/>
              </w:rPr>
              <w:t>Utilisation efficace des outils d</w:t>
            </w:r>
            <w:r w:rsidRPr="000607E0">
              <w:rPr>
                <w:rFonts w:ascii="Comic Sans MS" w:hAnsi="Comic Sans MS"/>
                <w:sz w:val="18"/>
              </w:rPr>
              <w:t>’</w:t>
            </w:r>
            <w:r w:rsidRPr="000607E0">
              <w:rPr>
                <w:rFonts w:ascii="Comic Sans MS" w:hAnsi="Comic Sans MS"/>
                <w:sz w:val="18"/>
                <w:lang w:val="fr-FR"/>
              </w:rPr>
              <w:t>aide en ligne.</w:t>
            </w:r>
          </w:p>
          <w:p w:rsidR="0087735E" w:rsidRDefault="0087735E">
            <w:pPr>
              <w:pStyle w:val="lmentsfg"/>
              <w:tabs>
                <w:tab w:val="clear" w:pos="360"/>
              </w:tabs>
              <w:ind w:left="0" w:firstLine="0"/>
              <w:rPr>
                <w:rFonts w:ascii="Comic Sans MS" w:hAnsi="Comic Sans MS"/>
                <w:sz w:val="18"/>
                <w:szCs w:val="18"/>
                <w:lang w:val="fr-FR"/>
              </w:rPr>
            </w:pPr>
          </w:p>
        </w:tc>
        <w:tc>
          <w:tcPr>
            <w:tcW w:w="5868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clear" w:color="auto" w:fill="auto"/>
          </w:tcPr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Formats de fichiers</w:t>
            </w:r>
            <w:r>
              <w:rPr>
                <w:rFonts w:ascii="Comic Sans MS" w:hAnsi="Comic Sans MS"/>
                <w:sz w:val="18"/>
              </w:rPr>
              <w:t xml:space="preserve"> </w:t>
            </w:r>
            <w:r w:rsidRPr="000607E0">
              <w:rPr>
                <w:rFonts w:ascii="Comic Sans MS" w:hAnsi="Comic Sans MS"/>
                <w:sz w:val="18"/>
              </w:rPr>
              <w:t>: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d’image;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de son;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vidéo;</w:t>
            </w:r>
          </w:p>
          <w:p w:rsidR="0087735E" w:rsidRPr="000607E0" w:rsidRDefault="0087735E">
            <w:pPr>
              <w:numPr>
                <w:ilvl w:val="1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critères de choix.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Procédure de conversion.</w:t>
            </w:r>
          </w:p>
          <w:p w:rsidR="0087735E" w:rsidRPr="000607E0" w:rsidRDefault="0087735E">
            <w:pPr>
              <w:numPr>
                <w:ilvl w:val="0"/>
                <w:numId w:val="13"/>
              </w:numPr>
              <w:jc w:val="both"/>
              <w:rPr>
                <w:rFonts w:ascii="Comic Sans MS" w:hAnsi="Comic Sans MS"/>
                <w:sz w:val="18"/>
              </w:rPr>
            </w:pPr>
            <w:r w:rsidRPr="000607E0">
              <w:rPr>
                <w:rFonts w:ascii="Comic Sans MS" w:hAnsi="Comic Sans MS"/>
                <w:sz w:val="18"/>
              </w:rPr>
              <w:t>Utilitaires de compression et de décompression.</w:t>
            </w:r>
          </w:p>
        </w:tc>
        <w:tc>
          <w:tcPr>
            <w:tcW w:w="3672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auto"/>
          </w:tcPr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Effectuer des conversions de fichiers.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Compresser et décompresser des fichiers.</w:t>
            </w:r>
          </w:p>
          <w:p w:rsidR="0087735E" w:rsidRPr="000607E0" w:rsidRDefault="0087735E">
            <w:pPr>
              <w:pStyle w:val="StylePuce4"/>
              <w:numPr>
                <w:ilvl w:val="0"/>
                <w:numId w:val="12"/>
              </w:numPr>
            </w:pPr>
            <w:r w:rsidRPr="000607E0">
              <w:t>Optimiser des fichiers en fonction de leur utilisation future.</w:t>
            </w:r>
          </w:p>
        </w:tc>
      </w:tr>
      <w:tr w:rsidR="0087735E" w:rsidTr="00045998">
        <w:tc>
          <w:tcPr>
            <w:tcW w:w="5880" w:type="dxa"/>
            <w:gridSpan w:val="2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  <w:shd w:val="clear" w:color="auto" w:fill="E6E6E6"/>
          </w:tcPr>
          <w:p w:rsidR="0087735E" w:rsidRDefault="0087735E">
            <w:pPr>
              <w:pStyle w:val="lmentsfg"/>
              <w:tabs>
                <w:tab w:val="clear" w:pos="360"/>
              </w:tabs>
              <w:ind w:left="0" w:firstLine="0"/>
              <w:jc w:val="center"/>
              <w:rPr>
                <w:rFonts w:ascii="Comic Sans MS" w:hAnsi="Comic Sans MS"/>
                <w:b/>
                <w:i/>
                <w:sz w:val="20"/>
                <w:lang w:val="fr-FR"/>
              </w:rPr>
            </w:pPr>
            <w:r>
              <w:rPr>
                <w:rFonts w:ascii="Comic Sans MS" w:hAnsi="Comic Sans MS"/>
                <w:b/>
                <w:i/>
                <w:sz w:val="20"/>
                <w:lang w:val="fr-FR"/>
              </w:rPr>
              <w:t>Environnement physique</w:t>
            </w:r>
          </w:p>
        </w:tc>
        <w:tc>
          <w:tcPr>
            <w:tcW w:w="11400" w:type="dxa"/>
            <w:gridSpan w:val="3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clear" w:color="auto" w:fill="E6E6E6"/>
          </w:tcPr>
          <w:p w:rsidR="0087735E" w:rsidRDefault="0087735E">
            <w:pPr>
              <w:pStyle w:val="StylePuce4"/>
              <w:numPr>
                <w:ilvl w:val="0"/>
                <w:numId w:val="0"/>
              </w:numPr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Ressources didactiques</w:t>
            </w:r>
            <w:r w:rsidR="00045998">
              <w:rPr>
                <w:b/>
                <w:i/>
                <w:sz w:val="20"/>
              </w:rPr>
              <w:t xml:space="preserve"> suggérées</w:t>
            </w:r>
          </w:p>
        </w:tc>
      </w:tr>
      <w:tr w:rsidR="0087735E" w:rsidTr="00045998">
        <w:tc>
          <w:tcPr>
            <w:tcW w:w="5880" w:type="dxa"/>
            <w:gridSpan w:val="2"/>
            <w:tcBorders>
              <w:top w:val="single" w:sz="4" w:space="0" w:color="C0C0C0"/>
              <w:left w:val="thickThinSmallGap" w:sz="24" w:space="0" w:color="C0C0C0"/>
              <w:bottom w:val="thickThinSmallGap" w:sz="24" w:space="0" w:color="C0C0C0"/>
              <w:right w:val="single" w:sz="6" w:space="0" w:color="C0C0C0"/>
            </w:tcBorders>
            <w:shd w:val="clear" w:color="auto" w:fill="auto"/>
          </w:tcPr>
          <w:p w:rsidR="0087735E" w:rsidRDefault="0087735E">
            <w:pPr>
              <w:rPr>
                <w:rFonts w:ascii="Comic Sans MS" w:hAnsi="Comic Sans MS"/>
                <w:iCs/>
                <w:sz w:val="18"/>
                <w:szCs w:val="18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 xml:space="preserve">Salle de classe théorique </w:t>
            </w:r>
            <w:r w:rsidR="003D7CE4">
              <w:rPr>
                <w:rFonts w:ascii="Comic Sans MS" w:hAnsi="Comic Sans MS"/>
                <w:iCs/>
                <w:sz w:val="18"/>
                <w:szCs w:val="18"/>
              </w:rPr>
              <w:t>et laboratoire d'exploitation (</w:t>
            </w:r>
            <w:r w:rsidR="003D7CE4" w:rsidRPr="003D7CE4">
              <w:rPr>
                <w:rFonts w:ascii="Comic Sans MS" w:hAnsi="Comic Sans MS"/>
                <w:iCs/>
                <w:sz w:val="18"/>
                <w:szCs w:val="18"/>
              </w:rPr>
              <w:t>Un</w:t>
            </w:r>
            <w:r>
              <w:rPr>
                <w:rFonts w:ascii="Comic Sans MS" w:hAnsi="Comic Sans MS"/>
                <w:iCs/>
                <w:sz w:val="18"/>
                <w:szCs w:val="18"/>
              </w:rPr>
              <w:t xml:space="preserve"> poste de travail par élève).</w:t>
            </w:r>
          </w:p>
          <w:p w:rsidR="0087735E" w:rsidRDefault="0087735E">
            <w:pPr>
              <w:rPr>
                <w:rFonts w:ascii="Comic Sans MS" w:hAnsi="Comic Sans MS"/>
                <w:iCs/>
                <w:sz w:val="18"/>
                <w:szCs w:val="18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>Branchement Internet et réseau local.</w:t>
            </w:r>
          </w:p>
          <w:p w:rsidR="0087735E" w:rsidRDefault="0087735E">
            <w:pPr>
              <w:rPr>
                <w:rFonts w:ascii="Comic Sans MS" w:hAnsi="Comic Sans MS"/>
                <w:iCs/>
                <w:sz w:val="18"/>
                <w:szCs w:val="18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>Numériseur, appareil-photo et vidéo numérique.</w:t>
            </w:r>
          </w:p>
          <w:p w:rsidR="0087735E" w:rsidRDefault="0087735E">
            <w:pPr>
              <w:pStyle w:val="StylePuce1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iCs/>
                <w:szCs w:val="18"/>
              </w:rPr>
              <w:t>Micro/écouteurs (</w:t>
            </w:r>
            <w:r w:rsidR="00B736FD">
              <w:rPr>
                <w:iCs/>
                <w:szCs w:val="18"/>
              </w:rPr>
              <w:t>un</w:t>
            </w:r>
            <w:r>
              <w:rPr>
                <w:iCs/>
                <w:szCs w:val="18"/>
              </w:rPr>
              <w:t xml:space="preserve"> par élève). </w:t>
            </w:r>
            <w:r>
              <w:rPr>
                <w:szCs w:val="18"/>
              </w:rPr>
              <w:t>Périphériques non standards.</w:t>
            </w:r>
          </w:p>
          <w:p w:rsidR="003D7CE4" w:rsidRPr="003D7CE4" w:rsidRDefault="0087735E" w:rsidP="003D7CE4">
            <w:pPr>
              <w:pStyle w:val="Titre1"/>
              <w:rPr>
                <w:i w:val="0"/>
                <w:iCs/>
                <w:szCs w:val="18"/>
              </w:rPr>
            </w:pPr>
            <w:r>
              <w:rPr>
                <w:i w:val="0"/>
                <w:iCs/>
                <w:szCs w:val="18"/>
              </w:rPr>
              <w:t>Logiciel</w:t>
            </w:r>
            <w:r w:rsidR="003D7CE4">
              <w:rPr>
                <w:i w:val="0"/>
                <w:iCs/>
                <w:szCs w:val="18"/>
              </w:rPr>
              <w:t>s :</w:t>
            </w:r>
          </w:p>
          <w:p w:rsidR="0087735E" w:rsidRPr="003D7CE4" w:rsidRDefault="00045998" w:rsidP="003D7CE4">
            <w:pPr>
              <w:pStyle w:val="Titre1"/>
              <w:ind w:hanging="685"/>
              <w:rPr>
                <w:i w:val="0"/>
                <w:iCs/>
                <w:szCs w:val="18"/>
              </w:rPr>
            </w:pPr>
            <w:proofErr w:type="gramStart"/>
            <w:r>
              <w:rPr>
                <w:i w:val="0"/>
                <w:iCs/>
                <w:szCs w:val="18"/>
              </w:rPr>
              <w:t>de</w:t>
            </w:r>
            <w:proofErr w:type="gramEnd"/>
            <w:r>
              <w:rPr>
                <w:i w:val="0"/>
                <w:iCs/>
                <w:szCs w:val="18"/>
              </w:rPr>
              <w:t xml:space="preserve"> traitement </w:t>
            </w:r>
            <w:r w:rsidRPr="003D7CE4">
              <w:rPr>
                <w:i w:val="0"/>
                <w:iCs/>
                <w:szCs w:val="18"/>
              </w:rPr>
              <w:t>d’image;</w:t>
            </w:r>
            <w:r w:rsidR="003D7CE4" w:rsidRPr="003D7CE4">
              <w:rPr>
                <w:i w:val="0"/>
                <w:iCs/>
                <w:szCs w:val="18"/>
              </w:rPr>
              <w:t xml:space="preserve"> </w:t>
            </w:r>
            <w:r w:rsidRPr="003D7CE4">
              <w:rPr>
                <w:i w:val="0"/>
                <w:iCs/>
                <w:szCs w:val="18"/>
              </w:rPr>
              <w:t>de son;</w:t>
            </w:r>
            <w:r w:rsidR="003D7CE4" w:rsidRPr="003D7CE4">
              <w:rPr>
                <w:i w:val="0"/>
                <w:iCs/>
                <w:szCs w:val="18"/>
              </w:rPr>
              <w:t xml:space="preserve"> de dessin et </w:t>
            </w:r>
            <w:r w:rsidR="0087735E" w:rsidRPr="003D7CE4">
              <w:rPr>
                <w:i w:val="0"/>
                <w:iCs/>
                <w:szCs w:val="18"/>
              </w:rPr>
              <w:t>de saisie d’écran.</w:t>
            </w:r>
          </w:p>
          <w:p w:rsidR="001A677A" w:rsidRDefault="001A677A" w:rsidP="00DF0230">
            <w:pPr>
              <w:pStyle w:val="lmentsfg"/>
              <w:tabs>
                <w:tab w:val="clear" w:pos="360"/>
              </w:tabs>
              <w:ind w:left="0" w:firstLine="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Appareils mobiles (tablettes et/ou </w:t>
            </w:r>
            <w:r w:rsidR="00DF0230">
              <w:rPr>
                <w:rFonts w:ascii="Comic Sans MS" w:hAnsi="Comic Sans MS"/>
                <w:sz w:val="18"/>
                <w:szCs w:val="18"/>
              </w:rPr>
              <w:t>téléphones intelligents</w:t>
            </w:r>
            <w:r>
              <w:rPr>
                <w:rFonts w:ascii="Comic Sans MS" w:hAnsi="Comic Sans MS"/>
                <w:sz w:val="18"/>
                <w:szCs w:val="18"/>
              </w:rPr>
              <w:t>)</w:t>
            </w:r>
            <w:r w:rsidR="00045998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045998" w:rsidRDefault="00045998" w:rsidP="00DF0230">
            <w:pPr>
              <w:pStyle w:val="lmentsfg"/>
              <w:tabs>
                <w:tab w:val="clear" w:pos="360"/>
              </w:tabs>
              <w:ind w:left="0" w:firstLine="0"/>
              <w:rPr>
                <w:rFonts w:ascii="Comic Sans MS" w:hAnsi="Comic Sans MS"/>
                <w:sz w:val="18"/>
                <w:szCs w:val="18"/>
                <w:lang w:val="fr-FR"/>
              </w:rPr>
            </w:pPr>
          </w:p>
        </w:tc>
        <w:tc>
          <w:tcPr>
            <w:tcW w:w="11400" w:type="dxa"/>
            <w:gridSpan w:val="3"/>
            <w:tcBorders>
              <w:top w:val="single" w:sz="4" w:space="0" w:color="C0C0C0"/>
              <w:left w:val="single" w:sz="6" w:space="0" w:color="C0C0C0"/>
              <w:bottom w:val="thickThinSmallGap" w:sz="24" w:space="0" w:color="C0C0C0"/>
              <w:right w:val="thinThickSmallGap" w:sz="24" w:space="0" w:color="C0C0C0"/>
            </w:tcBorders>
            <w:shd w:val="clear" w:color="auto" w:fill="auto"/>
          </w:tcPr>
          <w:p w:rsidR="0087735E" w:rsidRDefault="0087735E">
            <w:pPr>
              <w:rPr>
                <w:rFonts w:ascii="Comic Sans MS" w:hAnsi="Comic Sans MS"/>
                <w:iCs/>
                <w:sz w:val="18"/>
                <w:szCs w:val="18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>Guides de l'utilisateur des logiciels.</w:t>
            </w:r>
          </w:p>
          <w:p w:rsidR="0087735E" w:rsidRDefault="0087735E">
            <w:pPr>
              <w:rPr>
                <w:rFonts w:ascii="Comic Sans MS" w:hAnsi="Comic Sans MS"/>
                <w:iCs/>
                <w:sz w:val="18"/>
                <w:szCs w:val="18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>Manuels techniques des manufacturiers.</w:t>
            </w:r>
          </w:p>
          <w:p w:rsidR="001A677A" w:rsidRDefault="001A677A">
            <w:pPr>
              <w:rPr>
                <w:rFonts w:ascii="Comic Sans MS" w:hAnsi="Comic Sans MS"/>
                <w:iCs/>
                <w:sz w:val="18"/>
                <w:szCs w:val="18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>Guide</w:t>
            </w:r>
            <w:r w:rsidR="00DF0230">
              <w:rPr>
                <w:rFonts w:ascii="Comic Sans MS" w:hAnsi="Comic Sans MS"/>
                <w:iCs/>
                <w:sz w:val="18"/>
                <w:szCs w:val="18"/>
              </w:rPr>
              <w:t>s</w:t>
            </w:r>
            <w:r>
              <w:rPr>
                <w:rFonts w:ascii="Comic Sans MS" w:hAnsi="Comic Sans MS"/>
                <w:iCs/>
                <w:sz w:val="18"/>
                <w:szCs w:val="18"/>
              </w:rPr>
              <w:t xml:space="preserve"> </w:t>
            </w:r>
            <w:r w:rsidR="00DF0230">
              <w:rPr>
                <w:rFonts w:ascii="Comic Sans MS" w:hAnsi="Comic Sans MS"/>
                <w:iCs/>
                <w:sz w:val="18"/>
                <w:szCs w:val="18"/>
              </w:rPr>
              <w:t>sur l’ergonomie</w:t>
            </w:r>
            <w:r w:rsidR="00412705">
              <w:rPr>
                <w:rFonts w:ascii="Comic Sans MS" w:hAnsi="Comic Sans MS"/>
                <w:iCs/>
                <w:sz w:val="18"/>
                <w:szCs w:val="18"/>
              </w:rPr>
              <w:t xml:space="preserve">, </w:t>
            </w:r>
            <w:r w:rsidR="00DF0230">
              <w:rPr>
                <w:rFonts w:ascii="Comic Sans MS" w:hAnsi="Comic Sans MS"/>
                <w:iCs/>
                <w:sz w:val="18"/>
                <w:szCs w:val="18"/>
              </w:rPr>
              <w:t xml:space="preserve"> spécifiques aux plates-formes</w:t>
            </w:r>
            <w:r w:rsidR="002B495C">
              <w:rPr>
                <w:rFonts w:ascii="Comic Sans MS" w:hAnsi="Comic Sans MS"/>
                <w:iCs/>
                <w:sz w:val="18"/>
                <w:szCs w:val="18"/>
              </w:rPr>
              <w:t xml:space="preserve"> utilisées.</w:t>
            </w:r>
          </w:p>
          <w:p w:rsidR="0087735E" w:rsidRDefault="0087735E">
            <w:pPr>
              <w:ind w:left="685" w:hanging="702"/>
              <w:rPr>
                <w:rFonts w:ascii="Comic Sans MS" w:hAnsi="Comic Sans MS"/>
                <w:iCs/>
                <w:sz w:val="18"/>
                <w:szCs w:val="18"/>
                <w:u w:val="single"/>
              </w:rPr>
            </w:pPr>
            <w:r>
              <w:rPr>
                <w:rFonts w:ascii="Comic Sans MS" w:hAnsi="Comic Sans MS"/>
                <w:iCs/>
                <w:sz w:val="18"/>
                <w:szCs w:val="18"/>
              </w:rPr>
              <w:t>Revues diverses se rapportant au domaine de l’informatique</w:t>
            </w:r>
            <w:r w:rsidR="00045998">
              <w:rPr>
                <w:rFonts w:ascii="Comic Sans MS" w:hAnsi="Comic Sans MS"/>
                <w:iCs/>
                <w:sz w:val="18"/>
                <w:szCs w:val="18"/>
              </w:rPr>
              <w:t>,</w:t>
            </w:r>
            <w:r>
              <w:rPr>
                <w:rFonts w:ascii="Comic Sans MS" w:hAnsi="Comic Sans MS"/>
                <w:iCs/>
                <w:sz w:val="18"/>
                <w:szCs w:val="18"/>
              </w:rPr>
              <w:t xml:space="preserve"> telles que</w:t>
            </w:r>
            <w:r w:rsidR="00045998">
              <w:rPr>
                <w:rFonts w:ascii="Comic Sans MS" w:hAnsi="Comic Sans MS"/>
                <w:iCs/>
                <w:sz w:val="18"/>
                <w:szCs w:val="18"/>
              </w:rPr>
              <w:t xml:space="preserve"> : </w:t>
            </w:r>
            <w:r>
              <w:rPr>
                <w:rFonts w:ascii="Comic Sans MS" w:hAnsi="Comic Sans MS"/>
                <w:iCs/>
                <w:sz w:val="18"/>
                <w:szCs w:val="18"/>
              </w:rPr>
              <w:t>PC Expert, Science et vie micro ou L’ordinateur individuel.</w:t>
            </w:r>
          </w:p>
          <w:p w:rsidR="002B495C" w:rsidRDefault="00412705">
            <w:pPr>
              <w:pStyle w:val="StylePuce4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Sites Web :</w:t>
            </w:r>
          </w:p>
          <w:p w:rsidR="00412705" w:rsidRDefault="000D040D" w:rsidP="00412705">
            <w:pPr>
              <w:pStyle w:val="StylePuce4"/>
              <w:numPr>
                <w:ilvl w:val="0"/>
                <w:numId w:val="22"/>
              </w:numPr>
              <w:rPr>
                <w:szCs w:val="18"/>
              </w:rPr>
            </w:pPr>
            <w:hyperlink r:id="rId10" w:history="1">
              <w:r w:rsidR="00412705" w:rsidRPr="004D4A02">
                <w:rPr>
                  <w:rStyle w:val="Lienhypertexte"/>
                  <w:szCs w:val="18"/>
                </w:rPr>
                <w:t>http://www.developpez.com</w:t>
              </w:r>
            </w:hyperlink>
          </w:p>
          <w:p w:rsidR="00412705" w:rsidRDefault="000D040D" w:rsidP="00412705">
            <w:pPr>
              <w:pStyle w:val="StylePuce4"/>
              <w:numPr>
                <w:ilvl w:val="0"/>
                <w:numId w:val="22"/>
              </w:numPr>
              <w:rPr>
                <w:szCs w:val="18"/>
              </w:rPr>
            </w:pPr>
            <w:hyperlink r:id="rId11" w:history="1">
              <w:r w:rsidR="00412705" w:rsidRPr="004D4A02">
                <w:rPr>
                  <w:rStyle w:val="Lienhypertexte"/>
                  <w:szCs w:val="18"/>
                </w:rPr>
                <w:t>http://www.w3schools.com</w:t>
              </w:r>
            </w:hyperlink>
          </w:p>
          <w:p w:rsidR="00412705" w:rsidRPr="00412705" w:rsidRDefault="00CA4442" w:rsidP="00CA4442">
            <w:pPr>
              <w:pStyle w:val="StylePuce4"/>
              <w:numPr>
                <w:ilvl w:val="0"/>
                <w:numId w:val="22"/>
              </w:numPr>
              <w:rPr>
                <w:szCs w:val="18"/>
              </w:rPr>
            </w:pPr>
            <w:r>
              <w:fldChar w:fldCharType="begin"/>
            </w:r>
            <w:ins w:id="1" w:author="etu420" w:date="2013-09-23T09:56:00Z">
              <w:r>
                <w:instrText xml:space="preserve"> </w:instrText>
              </w:r>
            </w:ins>
            <w:r>
              <w:instrText>HYPERLINK "http://</w:instrText>
            </w:r>
            <w:ins w:id="2" w:author="etu420" w:date="2013-09-23T09:56:00Z">
              <w:r w:rsidR="006034CB">
                <w:instrText>siteduzero</w:instrText>
              </w:r>
              <w:r>
                <w:instrText>fr.openclassrooms</w:instrText>
              </w:r>
            </w:ins>
            <w:r>
              <w:instrText>.com</w:instrText>
            </w:r>
            <w:ins w:id="3" w:author="etu420" w:date="2013-09-23T09:56:00Z">
              <w:r w:rsidR="006034CB">
                <w:instrText>"</w:instrText>
              </w:r>
              <w:r>
                <w:instrText xml:space="preserve">/" </w:instrText>
              </w:r>
            </w:ins>
            <w:r>
              <w:fldChar w:fldCharType="separate"/>
            </w:r>
            <w:r w:rsidRPr="00CA4442">
              <w:rPr>
                <w:rPrChange w:id="4" w:author="etu420" w:date="2013-09-23T09:56:00Z">
                  <w:rPr>
                    <w:rStyle w:val="Lienhypertexte"/>
                  </w:rPr>
                </w:rPrChange>
              </w:rPr>
              <w:t>http://</w:t>
            </w:r>
            <w:del w:id="5" w:author="etu420" w:date="2013-09-23T09:56:00Z">
              <w:r w:rsidR="00412705" w:rsidRPr="004D4A02">
                <w:rPr>
                  <w:rStyle w:val="Lienhypertexte"/>
                  <w:szCs w:val="18"/>
                </w:rPr>
                <w:delText>siteduzero</w:delText>
              </w:r>
            </w:del>
            <w:ins w:id="6" w:author="etu420" w:date="2013-09-23T09:56:00Z">
              <w:r w:rsidRPr="00CA4442">
                <w:t>fr.openclassrooms</w:t>
              </w:r>
            </w:ins>
            <w:r w:rsidRPr="00CA4442">
              <w:rPr>
                <w:rPrChange w:id="7" w:author="etu420" w:date="2013-09-23T09:56:00Z">
                  <w:rPr>
                    <w:rStyle w:val="Lienhypertexte"/>
                  </w:rPr>
                </w:rPrChange>
              </w:rPr>
              <w:t>.com</w:t>
            </w:r>
            <w:ins w:id="8" w:author="etu420" w:date="2013-09-23T09:56:00Z">
              <w:r w:rsidRPr="00CA4442">
                <w:t>/</w:t>
              </w:r>
            </w:ins>
            <w:r>
              <w:fldChar w:fldCharType="end"/>
            </w:r>
          </w:p>
        </w:tc>
      </w:tr>
    </w:tbl>
    <w:p w:rsidR="0087735E" w:rsidRPr="000607E0" w:rsidRDefault="0087735E">
      <w:pPr>
        <w:rPr>
          <w:i/>
          <w:sz w:val="4"/>
        </w:rPr>
      </w:pPr>
    </w:p>
    <w:p w:rsidR="0087735E" w:rsidRPr="000607E0" w:rsidRDefault="0087735E">
      <w:pPr>
        <w:rPr>
          <w:i/>
          <w:sz w:val="4"/>
        </w:rPr>
      </w:pPr>
    </w:p>
    <w:p w:rsidR="0087735E" w:rsidRDefault="0087735E"/>
    <w:sectPr w:rsidR="0087735E" w:rsidSect="00DA6614">
      <w:type w:val="continuous"/>
      <w:pgSz w:w="20160" w:h="12240" w:orient="landscape" w:code="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A3B" w:rsidRDefault="00685A3B">
      <w:r>
        <w:separator/>
      </w:r>
    </w:p>
  </w:endnote>
  <w:endnote w:type="continuationSeparator" w:id="0">
    <w:p w:rsidR="00685A3B" w:rsidRDefault="00685A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Volante BT">
    <w:altName w:val="Lucida Console"/>
    <w:charset w:val="00"/>
    <w:family w:val="script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CE4" w:rsidRDefault="003D7CE4">
    <w:pPr>
      <w:pStyle w:val="Notedebasdepage"/>
      <w:tabs>
        <w:tab w:val="right" w:pos="17280"/>
      </w:tabs>
      <w:ind w:right="360"/>
      <w:rPr>
        <w:rFonts w:ascii="Comic Sans MS" w:hAnsi="Comic Sans MS"/>
        <w:i/>
        <w:sz w:val="16"/>
      </w:rPr>
    </w:pPr>
    <w:r>
      <w:rPr>
        <w:rFonts w:ascii="Comic Sans MS" w:hAnsi="Comic Sans MS"/>
        <w:i/>
        <w:sz w:val="16"/>
      </w:rPr>
      <w:t xml:space="preserve">Cégep de Jonquière, Diplôme d'études collégiales (DEC)  en Techniques de l’informatique – 420.A0 –Voie de spécialisation : Informatique de gestion – 420.AA-  Mars 2013 – </w:t>
    </w:r>
    <w:r w:rsidRPr="00DA6614">
      <w:rPr>
        <w:rFonts w:ascii="Comic Sans MS" w:hAnsi="Comic Sans MS"/>
        <w:i/>
        <w:sz w:val="16"/>
        <w:highlight w:val="yellow"/>
      </w:rPr>
      <w:t>Modifications mars 2013</w:t>
    </w:r>
    <w:r>
      <w:rPr>
        <w:rFonts w:ascii="Comic Sans MS" w:hAnsi="Comic Sans MS"/>
        <w:i/>
        <w:sz w:val="16"/>
      </w:rPr>
      <w:tab/>
    </w:r>
    <w:r>
      <w:rPr>
        <w:rFonts w:ascii="Comic Sans MS" w:hAnsi="Comic Sans MS"/>
        <w:i/>
        <w:snapToGrid w:val="0"/>
        <w:sz w:val="16"/>
      </w:rPr>
      <w:t xml:space="preserve">Page </w:t>
    </w:r>
    <w:r w:rsidR="000D040D">
      <w:rPr>
        <w:rFonts w:ascii="Comic Sans MS" w:hAnsi="Comic Sans MS"/>
        <w:i/>
        <w:snapToGrid w:val="0"/>
        <w:sz w:val="16"/>
      </w:rPr>
      <w:fldChar w:fldCharType="begin"/>
    </w:r>
    <w:r>
      <w:rPr>
        <w:rFonts w:ascii="Comic Sans MS" w:hAnsi="Comic Sans MS"/>
        <w:i/>
        <w:snapToGrid w:val="0"/>
        <w:sz w:val="16"/>
      </w:rPr>
      <w:instrText xml:space="preserve"> PAGE </w:instrText>
    </w:r>
    <w:r w:rsidR="000D040D">
      <w:rPr>
        <w:rFonts w:ascii="Comic Sans MS" w:hAnsi="Comic Sans MS"/>
        <w:i/>
        <w:snapToGrid w:val="0"/>
        <w:sz w:val="16"/>
      </w:rPr>
      <w:fldChar w:fldCharType="separate"/>
    </w:r>
    <w:r w:rsidR="00CA4442">
      <w:rPr>
        <w:rFonts w:ascii="Comic Sans MS" w:hAnsi="Comic Sans MS"/>
        <w:i/>
        <w:noProof/>
        <w:snapToGrid w:val="0"/>
        <w:sz w:val="16"/>
      </w:rPr>
      <w:t>4</w:t>
    </w:r>
    <w:r w:rsidR="000D040D">
      <w:rPr>
        <w:rFonts w:ascii="Comic Sans MS" w:hAnsi="Comic Sans MS"/>
        <w:i/>
        <w:snapToGrid w:val="0"/>
        <w:sz w:val="16"/>
      </w:rPr>
      <w:fldChar w:fldCharType="end"/>
    </w:r>
    <w:r>
      <w:rPr>
        <w:rFonts w:ascii="Comic Sans MS" w:hAnsi="Comic Sans MS"/>
        <w:i/>
        <w:snapToGrid w:val="0"/>
        <w:sz w:val="16"/>
      </w:rPr>
      <w:t xml:space="preserve"> sur </w:t>
    </w:r>
    <w:r w:rsidR="000D040D">
      <w:rPr>
        <w:rFonts w:ascii="Comic Sans MS" w:hAnsi="Comic Sans MS"/>
        <w:i/>
        <w:snapToGrid w:val="0"/>
        <w:sz w:val="16"/>
      </w:rPr>
      <w:fldChar w:fldCharType="begin"/>
    </w:r>
    <w:r>
      <w:rPr>
        <w:rFonts w:ascii="Comic Sans MS" w:hAnsi="Comic Sans MS"/>
        <w:i/>
        <w:snapToGrid w:val="0"/>
        <w:sz w:val="16"/>
      </w:rPr>
      <w:instrText xml:space="preserve"> NUMPAGES </w:instrText>
    </w:r>
    <w:r w:rsidR="000D040D">
      <w:rPr>
        <w:rFonts w:ascii="Comic Sans MS" w:hAnsi="Comic Sans MS"/>
        <w:i/>
        <w:snapToGrid w:val="0"/>
        <w:sz w:val="16"/>
      </w:rPr>
      <w:fldChar w:fldCharType="separate"/>
    </w:r>
    <w:r w:rsidR="00CA4442">
      <w:rPr>
        <w:rFonts w:ascii="Comic Sans MS" w:hAnsi="Comic Sans MS"/>
        <w:i/>
        <w:noProof/>
        <w:snapToGrid w:val="0"/>
        <w:sz w:val="16"/>
      </w:rPr>
      <w:t>4</w:t>
    </w:r>
    <w:r w:rsidR="000D040D">
      <w:rPr>
        <w:rFonts w:ascii="Comic Sans MS" w:hAnsi="Comic Sans MS"/>
        <w:i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A3B" w:rsidRDefault="00685A3B">
      <w:r>
        <w:separator/>
      </w:r>
    </w:p>
  </w:footnote>
  <w:footnote w:type="continuationSeparator" w:id="0">
    <w:p w:rsidR="00685A3B" w:rsidRDefault="00685A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7CE4" w:rsidRDefault="003D7CE4" w:rsidP="00DA6614">
    <w:pPr>
      <w:pStyle w:val="textecritres"/>
      <w:numPr>
        <w:ilvl w:val="0"/>
        <w:numId w:val="0"/>
      </w:numPr>
      <w:tabs>
        <w:tab w:val="clear" w:pos="420"/>
        <w:tab w:val="right" w:pos="17280"/>
      </w:tabs>
      <w:ind w:right="0"/>
      <w:rPr>
        <w:i/>
      </w:rPr>
    </w:pPr>
    <w:r>
      <w:rPr>
        <w:rFonts w:ascii="Comic Sans MS" w:hAnsi="Comic Sans MS"/>
        <w:b/>
        <w:i/>
        <w:sz w:val="28"/>
      </w:rPr>
      <w:sym w:font="Wingdings" w:char="F098"/>
    </w:r>
    <w:r>
      <w:rPr>
        <w:rFonts w:ascii="Comic Sans MS" w:hAnsi="Comic Sans MS"/>
        <w:b/>
        <w:i/>
        <w:sz w:val="28"/>
      </w:rPr>
      <w:t xml:space="preserve"> TECHNIQUES DE L’INFORMATIQUE </w:t>
    </w:r>
    <w:r>
      <w:rPr>
        <w:rFonts w:ascii="Comic Sans MS" w:hAnsi="Comic Sans MS"/>
        <w:b/>
        <w:i/>
        <w:sz w:val="28"/>
      </w:rPr>
      <w:sym w:font="Wingdings" w:char="F099"/>
    </w:r>
    <w:r>
      <w:rPr>
        <w:rFonts w:ascii="ShelleyVolante BT" w:hAnsi="ShelleyVolante BT"/>
        <w:b/>
        <w:sz w:val="32"/>
      </w:rPr>
      <w:tab/>
    </w:r>
    <w:r>
      <w:rPr>
        <w:rFonts w:ascii="Comic Sans MS" w:hAnsi="Comic Sans MS"/>
        <w:i/>
        <w:sz w:val="16"/>
      </w:rPr>
      <w:t>420.A0 – Conception d’interfaces (compétences 016X et 0178) – 420-KC</w:t>
    </w:r>
    <w:r w:rsidRPr="00DF04E5">
      <w:rPr>
        <w:rFonts w:ascii="Comic Sans MS" w:hAnsi="Comic Sans MS"/>
        <w:i/>
        <w:sz w:val="16"/>
        <w:highlight w:val="yellow"/>
      </w:rPr>
      <w:t>C</w:t>
    </w:r>
    <w:r>
      <w:rPr>
        <w:rFonts w:ascii="Comic Sans MS" w:hAnsi="Comic Sans MS"/>
        <w:i/>
        <w:sz w:val="16"/>
      </w:rPr>
      <w:t>-JQ</w:t>
    </w:r>
  </w:p>
  <w:p w:rsidR="003D7CE4" w:rsidRDefault="003D7CE4" w:rsidP="00DA6614">
    <w:pPr>
      <w:pStyle w:val="textecritres"/>
      <w:numPr>
        <w:ilvl w:val="0"/>
        <w:numId w:val="0"/>
      </w:numPr>
      <w:tabs>
        <w:tab w:val="clear" w:pos="420"/>
        <w:tab w:val="right" w:pos="17460"/>
      </w:tabs>
      <w:rPr>
        <w:rFonts w:ascii="Comic Sans MS" w:hAnsi="Comic Sans MS"/>
        <w:i/>
        <w:sz w:val="28"/>
      </w:rPr>
    </w:pPr>
    <w:r>
      <w:rPr>
        <w:rFonts w:ascii="Comic Sans MS" w:hAnsi="Comic Sans MS"/>
        <w:b/>
        <w:i/>
        <w:sz w:val="28"/>
      </w:rPr>
      <w:t>Voie de spécialisation : Informatique de gestion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Goudy Old Style" w:hAnsi="Goudy Old Style" w:cs="Times New Roman"/>
        <w:sz w:val="24"/>
        <w:szCs w:val="24"/>
      </w:rPr>
    </w:lvl>
  </w:abstractNum>
  <w:abstractNum w:abstractNumId="1">
    <w:nsid w:val="16F31C60"/>
    <w:multiLevelType w:val="hybridMultilevel"/>
    <w:tmpl w:val="5EAE9F98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3">
    <w:nsid w:val="23344853"/>
    <w:multiLevelType w:val="hybridMultilevel"/>
    <w:tmpl w:val="CEC28704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828C1"/>
    <w:multiLevelType w:val="hybridMultilevel"/>
    <w:tmpl w:val="F9E2006C"/>
    <w:lvl w:ilvl="0" w:tplc="FFD8A792">
      <w:start w:val="1"/>
      <w:numFmt w:val="bullet"/>
      <w:pStyle w:val="StylePuce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19C59CE"/>
    <w:multiLevelType w:val="hybridMultilevel"/>
    <w:tmpl w:val="F2461EC0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A44396"/>
    <w:multiLevelType w:val="hybridMultilevel"/>
    <w:tmpl w:val="9CB09A64"/>
    <w:lvl w:ilvl="0" w:tplc="D7AEA558">
      <w:start w:val="1"/>
      <w:numFmt w:val="bullet"/>
      <w:pStyle w:val="StylePuc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8880A36"/>
    <w:multiLevelType w:val="singleLevel"/>
    <w:tmpl w:val="766EB97C"/>
    <w:lvl w:ilvl="0">
      <w:start w:val="1"/>
      <w:numFmt w:val="bullet"/>
      <w:pStyle w:val="StylePuce4"/>
      <w:lvlText w:val="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8">
    <w:nsid w:val="3AD25003"/>
    <w:multiLevelType w:val="hybridMultilevel"/>
    <w:tmpl w:val="7E4E145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5A7DAE"/>
    <w:multiLevelType w:val="multilevel"/>
    <w:tmpl w:val="C2EA44CC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szCs w:val="16"/>
        <w:u w:val="none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u w:val="none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D855734"/>
    <w:multiLevelType w:val="multilevel"/>
    <w:tmpl w:val="E9BA3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47693A21"/>
    <w:multiLevelType w:val="hybridMultilevel"/>
    <w:tmpl w:val="92BEF556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DD47B95"/>
    <w:multiLevelType w:val="multilevel"/>
    <w:tmpl w:val="D01C4A8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578C5DB6"/>
    <w:multiLevelType w:val="hybridMultilevel"/>
    <w:tmpl w:val="A48635DE"/>
    <w:lvl w:ilvl="0" w:tplc="F3C68EAA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D77134"/>
    <w:multiLevelType w:val="multilevel"/>
    <w:tmpl w:val="9D02E8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szCs w:val="18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b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46A70C8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66162FB1"/>
    <w:multiLevelType w:val="multilevel"/>
    <w:tmpl w:val="B0321A1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648" w:hanging="288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D9000DB"/>
    <w:multiLevelType w:val="singleLevel"/>
    <w:tmpl w:val="7A5A6478"/>
    <w:lvl w:ilvl="0">
      <w:start w:val="1"/>
      <w:numFmt w:val="bullet"/>
      <w:pStyle w:val="textecritres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">
    <w:nsid w:val="711E59C7"/>
    <w:multiLevelType w:val="hybridMultilevel"/>
    <w:tmpl w:val="E5661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4">
    <w:abstractNumId w:val="15"/>
  </w:num>
  <w:num w:numId="5">
    <w:abstractNumId w:val="11"/>
  </w:num>
  <w:num w:numId="6">
    <w:abstractNumId w:val="7"/>
  </w:num>
  <w:num w:numId="7">
    <w:abstractNumId w:val="16"/>
  </w:num>
  <w:num w:numId="8">
    <w:abstractNumId w:val="4"/>
  </w:num>
  <w:num w:numId="9">
    <w:abstractNumId w:val="6"/>
  </w:num>
  <w:num w:numId="10">
    <w:abstractNumId w:val="14"/>
  </w:num>
  <w:num w:numId="11">
    <w:abstractNumId w:val="10"/>
  </w:num>
  <w:num w:numId="12">
    <w:abstractNumId w:val="9"/>
  </w:num>
  <w:num w:numId="13">
    <w:abstractNumId w:val="12"/>
  </w:num>
  <w:num w:numId="14">
    <w:abstractNumId w:val="1"/>
  </w:num>
  <w:num w:numId="15">
    <w:abstractNumId w:val="3"/>
  </w:num>
  <w:num w:numId="16">
    <w:abstractNumId w:val="13"/>
  </w:num>
  <w:num w:numId="17">
    <w:abstractNumId w:val="8"/>
  </w:num>
  <w:num w:numId="18">
    <w:abstractNumId w:val="5"/>
  </w:num>
  <w:num w:numId="19">
    <w:abstractNumId w:val="2"/>
  </w:num>
  <w:num w:numId="20">
    <w:abstractNumId w:val="2"/>
  </w:num>
  <w:num w:numId="21">
    <w:abstractNumId w:val="2"/>
  </w:num>
  <w:num w:numId="22">
    <w:abstractNumId w:val="18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060F28"/>
    <w:rsid w:val="000160BF"/>
    <w:rsid w:val="00026007"/>
    <w:rsid w:val="00045998"/>
    <w:rsid w:val="0004679E"/>
    <w:rsid w:val="00056167"/>
    <w:rsid w:val="00060F28"/>
    <w:rsid w:val="000D040D"/>
    <w:rsid w:val="001A677A"/>
    <w:rsid w:val="001D7505"/>
    <w:rsid w:val="00203D4E"/>
    <w:rsid w:val="00213295"/>
    <w:rsid w:val="00295CE2"/>
    <w:rsid w:val="002B495C"/>
    <w:rsid w:val="002C60F4"/>
    <w:rsid w:val="003851F4"/>
    <w:rsid w:val="00396A54"/>
    <w:rsid w:val="003B1E57"/>
    <w:rsid w:val="003D7CE4"/>
    <w:rsid w:val="00412705"/>
    <w:rsid w:val="0047198B"/>
    <w:rsid w:val="004C6FB3"/>
    <w:rsid w:val="004E394E"/>
    <w:rsid w:val="005A7398"/>
    <w:rsid w:val="005F6C21"/>
    <w:rsid w:val="00602F0C"/>
    <w:rsid w:val="006034CB"/>
    <w:rsid w:val="00685A3B"/>
    <w:rsid w:val="006921ED"/>
    <w:rsid w:val="006A0015"/>
    <w:rsid w:val="006D2F58"/>
    <w:rsid w:val="006E1B02"/>
    <w:rsid w:val="00734EA7"/>
    <w:rsid w:val="008226EB"/>
    <w:rsid w:val="00835BA3"/>
    <w:rsid w:val="008671C5"/>
    <w:rsid w:val="0087735E"/>
    <w:rsid w:val="008A4A1B"/>
    <w:rsid w:val="009158E5"/>
    <w:rsid w:val="00AC2925"/>
    <w:rsid w:val="00B255A5"/>
    <w:rsid w:val="00B736FD"/>
    <w:rsid w:val="00BF288F"/>
    <w:rsid w:val="00C66D7C"/>
    <w:rsid w:val="00C67B18"/>
    <w:rsid w:val="00C87EDA"/>
    <w:rsid w:val="00CA4442"/>
    <w:rsid w:val="00DA6614"/>
    <w:rsid w:val="00DA75A9"/>
    <w:rsid w:val="00DC58F1"/>
    <w:rsid w:val="00DD0B94"/>
    <w:rsid w:val="00DF0230"/>
    <w:rsid w:val="00DF04E5"/>
    <w:rsid w:val="00E2106F"/>
    <w:rsid w:val="00E64DAB"/>
    <w:rsid w:val="00EB170E"/>
    <w:rsid w:val="00F93000"/>
    <w:rsid w:val="00FE2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398"/>
    <w:rPr>
      <w:lang w:eastAsia="fr-FR"/>
    </w:rPr>
  </w:style>
  <w:style w:type="paragraph" w:styleId="Titre1">
    <w:name w:val="heading 1"/>
    <w:basedOn w:val="Normal"/>
    <w:next w:val="Normal"/>
    <w:qFormat/>
    <w:rsid w:val="005A7398"/>
    <w:pPr>
      <w:keepNext/>
      <w:ind w:left="685" w:hanging="702"/>
      <w:outlineLvl w:val="0"/>
    </w:pPr>
    <w:rPr>
      <w:rFonts w:ascii="Comic Sans MS" w:hAnsi="Comic Sans MS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rsid w:val="005A7398"/>
    <w:pPr>
      <w:spacing w:after="120"/>
    </w:pPr>
    <w:rPr>
      <w:rFonts w:ascii="Book Antiqua" w:hAnsi="Book Antiqua"/>
      <w:sz w:val="24"/>
    </w:rPr>
  </w:style>
  <w:style w:type="paragraph" w:styleId="Pieddepage">
    <w:name w:val="footer"/>
    <w:basedOn w:val="Normal"/>
    <w:rsid w:val="005A7398"/>
    <w:pPr>
      <w:tabs>
        <w:tab w:val="center" w:pos="4320"/>
        <w:tab w:val="right" w:pos="8640"/>
      </w:tabs>
    </w:pPr>
  </w:style>
  <w:style w:type="paragraph" w:customStyle="1" w:styleId="texte-contexte">
    <w:name w:val="texte-contexte"/>
    <w:basedOn w:val="Normal"/>
    <w:rsid w:val="005A7398"/>
    <w:pPr>
      <w:numPr>
        <w:numId w:val="2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customStyle="1" w:styleId="lmentsfg">
    <w:name w:val="élémentsfg"/>
    <w:basedOn w:val="Normal"/>
    <w:rsid w:val="005A7398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rsid w:val="005A7398"/>
    <w:pPr>
      <w:tabs>
        <w:tab w:val="left" w:pos="447"/>
      </w:tabs>
      <w:spacing w:after="80"/>
      <w:ind w:left="446" w:hanging="446"/>
    </w:pPr>
    <w:rPr>
      <w:sz w:val="22"/>
    </w:rPr>
  </w:style>
  <w:style w:type="paragraph" w:customStyle="1" w:styleId="1">
    <w:name w:val="1"/>
    <w:aliases w:val="2,3"/>
    <w:basedOn w:val="Normal"/>
    <w:rsid w:val="005A7398"/>
    <w:pPr>
      <w:widowControl w:val="0"/>
      <w:numPr>
        <w:numId w:val="3"/>
      </w:numPr>
      <w:autoSpaceDE w:val="0"/>
      <w:autoSpaceDN w:val="0"/>
      <w:adjustRightInd w:val="0"/>
      <w:ind w:left="360" w:hanging="360"/>
    </w:pPr>
    <w:rPr>
      <w:rFonts w:ascii="Goudy Old Style" w:hAnsi="Goudy Old Style"/>
      <w:lang w:val="en-US"/>
    </w:rPr>
  </w:style>
  <w:style w:type="paragraph" w:customStyle="1" w:styleId="titrelmentsfg">
    <w:name w:val="titreélémentsfg"/>
    <w:basedOn w:val="Normal"/>
    <w:rsid w:val="005A7398"/>
    <w:pPr>
      <w:keepNext/>
      <w:spacing w:before="80" w:after="80" w:line="219" w:lineRule="exact"/>
      <w:ind w:right="258"/>
      <w:jc w:val="both"/>
    </w:pPr>
    <w:rPr>
      <w:b/>
      <w:snapToGrid w:val="0"/>
      <w:sz w:val="22"/>
    </w:rPr>
  </w:style>
  <w:style w:type="paragraph" w:customStyle="1" w:styleId="Champdtudes">
    <w:name w:val="Champ d'études"/>
    <w:basedOn w:val="Normal"/>
    <w:rsid w:val="005A7398"/>
    <w:pPr>
      <w:tabs>
        <w:tab w:val="left" w:pos="1830"/>
        <w:tab w:val="left" w:pos="1920"/>
      </w:tabs>
      <w:ind w:left="30" w:hanging="30"/>
    </w:pPr>
    <w:rPr>
      <w:b/>
    </w:rPr>
  </w:style>
  <w:style w:type="paragraph" w:customStyle="1" w:styleId="textecritres">
    <w:name w:val="textecritères"/>
    <w:basedOn w:val="Normal"/>
    <w:rsid w:val="005A7398"/>
    <w:pPr>
      <w:numPr>
        <w:numId w:val="1"/>
      </w:numPr>
      <w:tabs>
        <w:tab w:val="left" w:pos="420"/>
      </w:tabs>
      <w:suppressAutoHyphens/>
      <w:spacing w:before="40"/>
      <w:ind w:right="240"/>
    </w:pPr>
    <w:rPr>
      <w:snapToGrid w:val="0"/>
      <w:color w:val="000000"/>
      <w:sz w:val="22"/>
    </w:rPr>
  </w:style>
  <w:style w:type="paragraph" w:styleId="Notedebasdepage">
    <w:name w:val="footnote text"/>
    <w:basedOn w:val="Normal"/>
    <w:semiHidden/>
    <w:rsid w:val="005A7398"/>
    <w:pPr>
      <w:jc w:val="both"/>
    </w:pPr>
    <w:rPr>
      <w:rFonts w:ascii="Arial" w:hAnsi="Arial"/>
      <w:sz w:val="22"/>
    </w:rPr>
  </w:style>
  <w:style w:type="paragraph" w:styleId="En-tte">
    <w:name w:val="header"/>
    <w:basedOn w:val="Normal"/>
    <w:rsid w:val="005A7398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rsid w:val="005A7398"/>
    <w:pPr>
      <w:spacing w:before="40" w:after="20"/>
      <w:jc w:val="both"/>
    </w:pPr>
    <w:rPr>
      <w:rFonts w:ascii="Comic Sans MS" w:hAnsi="Comic Sans MS"/>
    </w:rPr>
  </w:style>
  <w:style w:type="paragraph" w:customStyle="1" w:styleId="StylePuce4">
    <w:name w:val="StylePuce4"/>
    <w:basedOn w:val="Normal"/>
    <w:rsid w:val="005A7398"/>
    <w:pPr>
      <w:numPr>
        <w:numId w:val="6"/>
      </w:numPr>
    </w:pPr>
    <w:rPr>
      <w:rFonts w:ascii="Comic Sans MS" w:hAnsi="Comic Sans MS"/>
      <w:sz w:val="18"/>
    </w:rPr>
  </w:style>
  <w:style w:type="paragraph" w:customStyle="1" w:styleId="StylePuce3">
    <w:name w:val="StylePuce3"/>
    <w:basedOn w:val="Normal"/>
    <w:rsid w:val="005A7398"/>
    <w:pPr>
      <w:numPr>
        <w:numId w:val="8"/>
      </w:numPr>
    </w:pPr>
    <w:rPr>
      <w:rFonts w:ascii="Comic Sans MS" w:hAnsi="Comic Sans MS"/>
      <w:sz w:val="18"/>
    </w:rPr>
  </w:style>
  <w:style w:type="paragraph" w:customStyle="1" w:styleId="StylePuce1">
    <w:name w:val="StylePuce1"/>
    <w:basedOn w:val="Normal"/>
    <w:rsid w:val="005A7398"/>
    <w:pPr>
      <w:numPr>
        <w:numId w:val="9"/>
      </w:numPr>
    </w:pPr>
    <w:rPr>
      <w:rFonts w:ascii="Comic Sans MS" w:hAnsi="Comic Sans MS"/>
      <w:sz w:val="18"/>
    </w:rPr>
  </w:style>
  <w:style w:type="paragraph" w:styleId="Textedebulles">
    <w:name w:val="Balloon Text"/>
    <w:basedOn w:val="Normal"/>
    <w:semiHidden/>
    <w:rsid w:val="005A7398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rsid w:val="00DC58F1"/>
    <w:rPr>
      <w:sz w:val="16"/>
      <w:szCs w:val="16"/>
    </w:rPr>
  </w:style>
  <w:style w:type="paragraph" w:styleId="Commentaire">
    <w:name w:val="annotation text"/>
    <w:basedOn w:val="Normal"/>
    <w:link w:val="CommentaireCar"/>
    <w:rsid w:val="00DC58F1"/>
  </w:style>
  <w:style w:type="character" w:customStyle="1" w:styleId="CommentaireCar">
    <w:name w:val="Commentaire Car"/>
    <w:basedOn w:val="Policepardfaut"/>
    <w:link w:val="Commentaire"/>
    <w:rsid w:val="00DC58F1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DC58F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C58F1"/>
    <w:rPr>
      <w:b/>
      <w:bCs/>
      <w:lang w:eastAsia="fr-FR"/>
    </w:rPr>
  </w:style>
  <w:style w:type="paragraph" w:styleId="Paragraphedeliste">
    <w:name w:val="List Paragraph"/>
    <w:basedOn w:val="Normal"/>
    <w:uiPriority w:val="34"/>
    <w:qFormat/>
    <w:rsid w:val="00AC2925"/>
    <w:pPr>
      <w:ind w:left="720"/>
      <w:contextualSpacing/>
    </w:pPr>
  </w:style>
  <w:style w:type="character" w:styleId="Lienhypertexte">
    <w:name w:val="Hyperlink"/>
    <w:basedOn w:val="Policepardfaut"/>
    <w:rsid w:val="00412705"/>
    <w:rPr>
      <w:color w:val="0000FF" w:themeColor="hyperlink"/>
      <w:u w:val="single"/>
    </w:rPr>
  </w:style>
  <w:style w:type="paragraph" w:styleId="Rvision">
    <w:name w:val="Revision"/>
    <w:hidden/>
    <w:uiPriority w:val="99"/>
    <w:semiHidden/>
    <w:rsid w:val="00CA4442"/>
    <w:rPr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eveloppez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BD8E-48E0-4B5F-9909-E30184C9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1272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d'interfaces</vt:lpstr>
    </vt:vector>
  </TitlesOfParts>
  <Manager>Nathalie Murray/Linda Belley/Hélène Roberge</Manager>
  <Company>SADP</Company>
  <LinksUpToDate>false</LinksUpToDate>
  <CharactersWithSpaces>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d'interfaces</dc:title>
  <dc:subject>016X et 0178</dc:subject>
  <dc:creator/>
  <dc:description>Mod com prog XXmars2013 (016X -15h)_x000d_
Présenté Régie études nov08</dc:description>
  <cp:lastModifiedBy>etu420</cp:lastModifiedBy>
  <cp:revision>15</cp:revision>
  <cp:lastPrinted>2013-03-28T18:42:00Z</cp:lastPrinted>
  <dcterms:created xsi:type="dcterms:W3CDTF">2013-03-13T13:43:00Z</dcterms:created>
  <dcterms:modified xsi:type="dcterms:W3CDTF">2013-09-23T13:57:00Z</dcterms:modified>
</cp:coreProperties>
</file>