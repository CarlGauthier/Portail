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784" w:rsidRPr="002219C4" w:rsidRDefault="00C94F65" w:rsidP="002219C4">
      <w:pPr>
        <w:pStyle w:val="Titre"/>
        <w:spacing w:before="120"/>
        <w:rPr>
          <w:rFonts w:ascii="Comic Sans MS" w:hAnsi="Comic Sans MS"/>
          <w:i/>
          <w:kern w:val="52"/>
          <w:sz w:val="56"/>
          <w:szCs w:val="56"/>
        </w:rPr>
      </w:pPr>
      <w:bookmarkStart w:id="0" w:name="_GoBack"/>
      <w:bookmarkEnd w:id="0"/>
      <w:r>
        <w:rPr>
          <w:rFonts w:ascii="Comic Sans MS" w:hAnsi="Comic Sans MS"/>
          <w:i/>
          <w:kern w:val="52"/>
          <w:sz w:val="56"/>
        </w:rPr>
        <w:sym w:font="Wingdings" w:char="F098"/>
      </w:r>
      <w:r w:rsidR="00F660BA" w:rsidRPr="00F660BA">
        <w:rPr>
          <w:rFonts w:ascii="Comic Sans MS" w:hAnsi="Comic Sans MS"/>
          <w:i/>
          <w:noProof/>
        </w:rPr>
        <w:pict>
          <v:rect id="Rectangle 10" o:spid="_x0000_s1026" style="position:absolute;left:0;text-align:left;margin-left:0;margin-top:-67.45pt;width:417.6pt;height:5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" o:allowincell="f" stroked="f"/>
        </w:pict>
      </w:r>
      <w:r w:rsidR="00F660BA" w:rsidRPr="00F660BA">
        <w:rPr>
          <w:rFonts w:ascii="Comic Sans MS" w:hAnsi="Comic Sans MS"/>
          <w:i/>
          <w:noProof/>
        </w:rPr>
        <w:pict>
          <v:group id="_x0000_s1030" style="position:absolute;left:0;text-align:left;margin-left:7.2pt;margin-top:-17.2pt;width:877.1pt;height:19.55pt;z-index:251661312;mso-position-horizontal-relative:text;mso-position-vertical-relative:text" coordorigin="1296,3798" coordsize="17542,39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5746;top:3798;width:8641;height:391">
              <v:imagedata r:id="rId8" o:title="" gain="61604f" blacklevel="4588f"/>
            </v:shape>
            <v:shape id="_x0000_s1032" type="#_x0000_t75" style="position:absolute;left:15036;top:3798;width:3802;height:391;visibility:visible;mso-wrap-edited:f">
              <v:imagedata r:id="rId9" o:title="" cropright="36700f" gain="61604f" blacklevel="4588f"/>
            </v:shape>
            <v:shape id="_x0000_s1033" type="#_x0000_t75" style="position:absolute;left:1296;top:3798;width:3802;height:391;visibility:visible;mso-wrap-edited:f">
              <v:imagedata r:id="rId9" o:title="" cropright="36700f" gain="61604f" blacklevel="4588f"/>
            </v:shape>
          </v:group>
          <o:OLEObject Type="Embed" ProgID="Word.Picture.8" ShapeID="_x0000_s1032" DrawAspect="Content" ObjectID="_1447576821" r:id="rId10"/>
          <o:OLEObject Type="Embed" ProgID="Word.Picture.8" ShapeID="_x0000_s1033" DrawAspect="Content" ObjectID="_1447576822" r:id="rId11"/>
        </w:pict>
      </w:r>
      <w:r>
        <w:rPr>
          <w:rFonts w:ascii="Comic Sans MS" w:hAnsi="Comic Sans MS"/>
          <w:i/>
          <w:kern w:val="52"/>
          <w:sz w:val="56"/>
        </w:rPr>
        <w:t xml:space="preserve">  Techniques de l’informatique  </w:t>
      </w:r>
      <w:r w:rsidR="00ED5D5A" w:rsidRPr="002219C4">
        <w:rPr>
          <w:rFonts w:ascii="Comic Sans MS" w:hAnsi="Comic Sans MS"/>
          <w:i/>
          <w:kern w:val="52"/>
          <w:sz w:val="56"/>
          <w:szCs w:val="56"/>
        </w:rPr>
        <w:sym w:font="Wingdings" w:char="F099"/>
      </w:r>
    </w:p>
    <w:p w:rsidR="00C94F65" w:rsidRDefault="00C94F65" w:rsidP="00C94F65">
      <w:pPr>
        <w:pStyle w:val="Titre"/>
        <w:rPr>
          <w:rFonts w:ascii="Comic Sans MS" w:hAnsi="Comic Sans MS"/>
          <w:i/>
          <w:sz w:val="52"/>
        </w:rPr>
      </w:pPr>
      <w:r>
        <w:rPr>
          <w:rFonts w:ascii="Comic Sans MS" w:hAnsi="Comic Sans MS"/>
          <w:i/>
          <w:kern w:val="52"/>
          <w:sz w:val="56"/>
        </w:rPr>
        <w:t>Voie de spécialisation : Informatique de gestion</w:t>
      </w:r>
    </w:p>
    <w:p w:rsidR="00C94F65" w:rsidRDefault="00C94F65" w:rsidP="00C94F65">
      <w:pPr>
        <w:rPr>
          <w:rFonts w:ascii="Comic Sans MS" w:hAnsi="Comic Sans MS"/>
          <w:i/>
        </w:rPr>
      </w:pPr>
    </w:p>
    <w:p w:rsidR="00C94F65" w:rsidRDefault="00F660BA" w:rsidP="00C94F65">
      <w:r>
        <w:rPr>
          <w:noProof/>
        </w:rPr>
        <w:pict>
          <v:group id="_x0000_s1035" style="position:absolute;margin-left:0;margin-top:-.55pt;width:877.1pt;height:19.55pt;z-index:251660288" coordorigin="1296,3798" coordsize="17542,391" o:allowincell="f">
            <v:shape id="_x0000_s1027" type="#_x0000_t75" style="position:absolute;left:5746;top:3798;width:8641;height:391">
              <v:imagedata r:id="rId8" o:title="" gain="61604f" blacklevel="4588f"/>
            </v:shape>
            <v:shape id="_x0000_s1028" type="#_x0000_t75" style="position:absolute;left:15036;top:3798;width:3802;height:391;visibility:visible;mso-wrap-edited:f">
              <v:imagedata r:id="rId9" o:title="" cropright="36700f" gain="61604f" blacklevel="4588f"/>
            </v:shape>
            <v:shape id="_x0000_s1029" type="#_x0000_t75" style="position:absolute;left:1296;top:3798;width:3802;height:391;visibility:visible;mso-wrap-edited:f">
              <v:imagedata r:id="rId9" o:title="" cropright="36700f" gain="61604f" blacklevel="4588f"/>
            </v:shape>
          </v:group>
          <o:OLEObject Type="Embed" ProgID="Word.Picture.8" ShapeID="_x0000_s1028" DrawAspect="Content" ObjectID="_1447576823" r:id="rId12"/>
          <o:OLEObject Type="Embed" ProgID="Word.Picture.8" ShapeID="_x0000_s1029" DrawAspect="Content" ObjectID="_1447576824" r:id="rId13"/>
        </w:pict>
      </w:r>
    </w:p>
    <w:p w:rsidR="00C94F65" w:rsidRPr="00AB7D02" w:rsidRDefault="00C94F65" w:rsidP="00C94F65">
      <w:pPr>
        <w:pStyle w:val="Corpsdetexte"/>
        <w:suppressAutoHyphens/>
        <w:jc w:val="center"/>
        <w:rPr>
          <w:rFonts w:ascii="Signet Roundhand" w:hAnsi="Signet Roundhand"/>
          <w:i/>
          <w:smallCaps/>
          <w:spacing w:val="60"/>
          <w:kern w:val="44"/>
        </w:rPr>
      </w:pPr>
    </w:p>
    <w:p w:rsidR="00C94F65" w:rsidRPr="00AB7D02" w:rsidRDefault="00C94F65" w:rsidP="00C94F65">
      <w:pPr>
        <w:pStyle w:val="Corpsdetexte"/>
        <w:tabs>
          <w:tab w:val="left" w:pos="12420"/>
        </w:tabs>
        <w:suppressAutoHyphens/>
        <w:jc w:val="center"/>
        <w:rPr>
          <w:rFonts w:ascii="Comic Sans MS" w:hAnsi="Comic Sans MS"/>
          <w:i/>
          <w:smallCaps/>
          <w:spacing w:val="60"/>
          <w:kern w:val="44"/>
          <w:sz w:val="44"/>
        </w:rPr>
      </w:pPr>
      <w:r w:rsidRPr="00AB7D02">
        <w:rPr>
          <w:rFonts w:ascii="Comic Sans MS" w:hAnsi="Comic Sans MS"/>
          <w:i/>
          <w:smallCaps/>
          <w:spacing w:val="60"/>
          <w:kern w:val="44"/>
          <w:sz w:val="44"/>
        </w:rPr>
        <w:t>Programme d’études techniques</w:t>
      </w:r>
    </w:p>
    <w:p w:rsidR="00C94F65" w:rsidRPr="00AB7D02" w:rsidRDefault="00C94F65" w:rsidP="00C94F65">
      <w:pPr>
        <w:pStyle w:val="Corpsdetexte"/>
        <w:suppressAutoHyphens/>
        <w:jc w:val="center"/>
        <w:rPr>
          <w:rFonts w:ascii="Comic Sans MS" w:hAnsi="Comic Sans MS"/>
          <w:i/>
          <w:smallCaps/>
          <w:spacing w:val="60"/>
          <w:kern w:val="44"/>
          <w:sz w:val="44"/>
        </w:rPr>
      </w:pPr>
      <w:r w:rsidRPr="00AB7D02">
        <w:rPr>
          <w:rFonts w:ascii="Comic Sans MS" w:hAnsi="Comic Sans MS"/>
          <w:i/>
          <w:smallCaps/>
          <w:spacing w:val="60"/>
          <w:kern w:val="44"/>
          <w:sz w:val="44"/>
        </w:rPr>
        <w:t>Diplôme d'études collégiales (DEC)</w:t>
      </w:r>
    </w:p>
    <w:p w:rsidR="00C94F65" w:rsidRPr="00AB7D02" w:rsidRDefault="00C94F65" w:rsidP="00C94F65">
      <w:pPr>
        <w:pStyle w:val="Corpsdetexte"/>
        <w:suppressAutoHyphens/>
        <w:jc w:val="center"/>
        <w:rPr>
          <w:rFonts w:ascii="Comic Sans MS" w:hAnsi="Comic Sans MS"/>
          <w:i/>
          <w:smallCaps/>
          <w:spacing w:val="60"/>
          <w:kern w:val="44"/>
          <w:sz w:val="44"/>
        </w:rPr>
      </w:pPr>
      <w:r w:rsidRPr="00AB7D02">
        <w:rPr>
          <w:rFonts w:ascii="Comic Sans MS" w:hAnsi="Comic Sans MS"/>
          <w:i/>
          <w:smallCaps/>
          <w:spacing w:val="60"/>
          <w:kern w:val="44"/>
          <w:sz w:val="44"/>
        </w:rPr>
        <w:t xml:space="preserve">420.AA </w:t>
      </w:r>
    </w:p>
    <w:p w:rsidR="00C94F65" w:rsidRPr="00AB7D02" w:rsidRDefault="00C94F65" w:rsidP="00C94F65">
      <w:pPr>
        <w:pStyle w:val="Corpsdetexte"/>
        <w:suppressAutoHyphens/>
        <w:jc w:val="center"/>
        <w:rPr>
          <w:rFonts w:ascii="Comic Sans MS" w:hAnsi="Comic Sans MS"/>
          <w:i/>
          <w:smallCaps/>
          <w:spacing w:val="60"/>
          <w:kern w:val="44"/>
        </w:rPr>
      </w:pPr>
    </w:p>
    <w:p w:rsidR="00C94F65" w:rsidRPr="00AB7D02" w:rsidRDefault="00C94F65" w:rsidP="00C94F65">
      <w:pPr>
        <w:pStyle w:val="normal2"/>
        <w:spacing w:after="0"/>
        <w:rPr>
          <w:rFonts w:ascii="Comic Sans MS" w:hAnsi="Comic Sans MS"/>
          <w:i/>
          <w:sz w:val="44"/>
        </w:rPr>
      </w:pPr>
      <w:r w:rsidRPr="00AB7D02">
        <w:rPr>
          <w:rFonts w:ascii="Comic Sans MS" w:hAnsi="Comic Sans MS"/>
          <w:i/>
          <w:sz w:val="44"/>
        </w:rPr>
        <w:t>Nombre d’unités : 91 2/3 unités</w:t>
      </w:r>
    </w:p>
    <w:p w:rsidR="00C94F65" w:rsidRPr="00AB7D02" w:rsidRDefault="00C94F65" w:rsidP="00C94F65">
      <w:pPr>
        <w:pStyle w:val="normal2"/>
        <w:spacing w:after="0"/>
        <w:rPr>
          <w:rFonts w:ascii="Comic Sans MS" w:hAnsi="Comic Sans MS"/>
          <w:i/>
          <w:sz w:val="44"/>
        </w:rPr>
      </w:pPr>
      <w:r w:rsidRPr="00AB7D02">
        <w:rPr>
          <w:rFonts w:ascii="Comic Sans MS" w:hAnsi="Comic Sans MS"/>
          <w:i/>
          <w:sz w:val="44"/>
        </w:rPr>
        <w:t>Durée totale : 2 640 heures</w:t>
      </w:r>
    </w:p>
    <w:p w:rsidR="00C94F65" w:rsidRPr="00AB7D02" w:rsidRDefault="00C94F65" w:rsidP="00C94F65">
      <w:pPr>
        <w:pStyle w:val="normal2"/>
        <w:spacing w:after="0"/>
        <w:rPr>
          <w:rFonts w:ascii="Comic Sans MS" w:hAnsi="Comic Sans MS"/>
          <w:sz w:val="22"/>
        </w:rPr>
      </w:pPr>
      <w:r w:rsidRPr="00AB7D02">
        <w:rPr>
          <w:rFonts w:ascii="Comic Sans MS" w:hAnsi="Comic Sans MS"/>
          <w:sz w:val="22"/>
        </w:rPr>
        <w:t>Janvier 2001</w:t>
      </w:r>
    </w:p>
    <w:p w:rsidR="00C94F65" w:rsidRPr="00AB7D02" w:rsidRDefault="00C94F65" w:rsidP="00C94F65">
      <w:pPr>
        <w:pStyle w:val="normal2"/>
        <w:spacing w:after="0"/>
        <w:rPr>
          <w:rFonts w:ascii="Comic Sans MS" w:hAnsi="Comic Sans MS"/>
          <w:sz w:val="22"/>
        </w:rPr>
      </w:pPr>
      <w:r w:rsidRPr="00AB7D02">
        <w:rPr>
          <w:rFonts w:ascii="Comic Sans MS" w:hAnsi="Comic Sans MS"/>
          <w:sz w:val="22"/>
        </w:rPr>
        <w:t xml:space="preserve">Modification </w:t>
      </w:r>
      <w:r w:rsidR="008E261A">
        <w:rPr>
          <w:rFonts w:ascii="Comic Sans MS" w:hAnsi="Comic Sans MS"/>
          <w:sz w:val="22"/>
        </w:rPr>
        <w:t>mai</w:t>
      </w:r>
      <w:r w:rsidR="0054433E" w:rsidRPr="00AB7D02">
        <w:rPr>
          <w:rFonts w:ascii="Comic Sans MS" w:hAnsi="Comic Sans MS"/>
          <w:sz w:val="22"/>
        </w:rPr>
        <w:t xml:space="preserve"> 2013</w:t>
      </w:r>
    </w:p>
    <w:bookmarkStart w:id="1" w:name="_MON_1037002229"/>
    <w:bookmarkEnd w:id="1"/>
    <w:p w:rsidR="00C94F65" w:rsidRPr="00AB7D02" w:rsidRDefault="00C94F65" w:rsidP="00C94F65">
      <w:pPr>
        <w:pStyle w:val="normal2"/>
        <w:rPr>
          <w:rFonts w:ascii="Signet Roundhand" w:hAnsi="Signet Roundhand"/>
          <w:i/>
          <w:sz w:val="52"/>
        </w:rPr>
        <w:sectPr w:rsidR="00C94F65" w:rsidRPr="00AB7D02">
          <w:headerReference w:type="default" r:id="rId14"/>
          <w:footnotePr>
            <w:numFmt w:val="chicago"/>
          </w:footnotePr>
          <w:pgSz w:w="20160" w:h="12240" w:orient="landscape" w:code="5"/>
          <w:pgMar w:top="2016" w:right="1296" w:bottom="1152" w:left="1296" w:header="1296" w:footer="432" w:gutter="0"/>
          <w:cols w:space="720" w:equalWidth="0">
            <w:col w:w="17568" w:space="720"/>
          </w:cols>
        </w:sectPr>
      </w:pPr>
      <w:r w:rsidRPr="00AB7D02">
        <w:rPr>
          <w:rFonts w:ascii="Signet Roundhand" w:hAnsi="Signet Roundhand"/>
          <w:i/>
          <w:sz w:val="52"/>
        </w:rPr>
        <w:object w:dxaOrig="2021" w:dyaOrig="1061">
          <v:shape id="_x0000_i1029" type="#_x0000_t75" style="width:101.25pt;height:53.25pt" o:ole="" fillcolor="window">
            <v:imagedata r:id="rId15" o:title=""/>
          </v:shape>
          <o:OLEObject Type="Embed" ProgID="Word.Picture.8" ShapeID="_x0000_i1029" DrawAspect="Content" ObjectID="_1447576820" r:id="rId16"/>
        </w:object>
      </w:r>
    </w:p>
    <w:p w:rsidR="00C94F65" w:rsidRPr="00AB7D02" w:rsidRDefault="00C94F65" w:rsidP="00C94F65">
      <w:pPr>
        <w:pStyle w:val="normal2"/>
        <w:spacing w:after="0"/>
        <w:jc w:val="left"/>
        <w:rPr>
          <w:rFonts w:ascii="Comic Sans MS" w:hAnsi="Comic Sans MS"/>
          <w:i/>
          <w:sz w:val="20"/>
        </w:rPr>
        <w:sectPr w:rsidR="00C94F65" w:rsidRPr="00AB7D02">
          <w:headerReference w:type="default" r:id="rId17"/>
          <w:footerReference w:type="default" r:id="rId18"/>
          <w:footnotePr>
            <w:numFmt w:val="chicago"/>
          </w:footnotePr>
          <w:type w:val="continuous"/>
          <w:pgSz w:w="20160" w:h="12240" w:orient="landscape" w:code="5"/>
          <w:pgMar w:top="2016" w:right="1296" w:bottom="1152" w:left="1296" w:header="1296" w:footer="432" w:gutter="0"/>
          <w:cols w:space="720" w:equalWidth="0">
            <w:col w:w="17568" w:space="720"/>
          </w:cols>
        </w:sectPr>
      </w:pPr>
    </w:p>
    <w:p w:rsidR="00C94F65" w:rsidRDefault="00C94F65" w:rsidP="00C94F65">
      <w:pPr>
        <w:tabs>
          <w:tab w:val="right" w:leader="dot" w:pos="17541"/>
        </w:tabs>
        <w:spacing w:line="360" w:lineRule="auto"/>
        <w:ind w:left="720" w:hanging="675"/>
        <w:rPr>
          <w:rFonts w:ascii="Comic Sans MS" w:hAnsi="Comic Sans MS"/>
          <w:sz w:val="22"/>
        </w:rPr>
      </w:pPr>
    </w:p>
    <w:p w:rsidR="00C94F65" w:rsidRDefault="00C94F65" w:rsidP="00C94F65">
      <w:pPr>
        <w:tabs>
          <w:tab w:val="right" w:leader="dot" w:pos="17541"/>
        </w:tabs>
        <w:spacing w:line="360" w:lineRule="auto"/>
        <w:ind w:left="720" w:hanging="675"/>
        <w:rPr>
          <w:rFonts w:ascii="Comic Sans MS" w:hAnsi="Comic Sans MS"/>
          <w:sz w:val="22"/>
        </w:rPr>
      </w:pPr>
    </w:p>
    <w:p w:rsidR="00C94F65" w:rsidRDefault="00C94F65" w:rsidP="00C94F65">
      <w:pPr>
        <w:tabs>
          <w:tab w:val="right" w:leader="dot" w:pos="17541"/>
        </w:tabs>
        <w:spacing w:line="360" w:lineRule="auto"/>
        <w:ind w:left="720" w:hanging="675"/>
        <w:rPr>
          <w:rFonts w:ascii="Comic Sans MS" w:hAnsi="Comic Sans MS"/>
          <w:sz w:val="22"/>
        </w:rPr>
      </w:pPr>
    </w:p>
    <w:p w:rsidR="00C94F65" w:rsidRDefault="00C94F65" w:rsidP="00C94F65">
      <w:pPr>
        <w:tabs>
          <w:tab w:val="right" w:leader="dot" w:pos="17541"/>
        </w:tabs>
        <w:spacing w:line="360" w:lineRule="auto"/>
        <w:ind w:left="720" w:hanging="675"/>
        <w:rPr>
          <w:rFonts w:ascii="Comic Sans MS" w:hAnsi="Comic Sans MS"/>
          <w:sz w:val="22"/>
        </w:rPr>
      </w:pPr>
      <w:r>
        <w:rPr>
          <w:rFonts w:ascii="Comic Sans MS" w:hAnsi="Comic Sans MS"/>
          <w:sz w:val="22"/>
        </w:rPr>
        <w:t>Introduction</w:t>
      </w:r>
      <w:r>
        <w:rPr>
          <w:rFonts w:ascii="Arial" w:hAnsi="Arial"/>
          <w:sz w:val="22"/>
        </w:rPr>
        <w:tab/>
      </w:r>
      <w:r>
        <w:rPr>
          <w:rFonts w:ascii="Comic Sans MS" w:hAnsi="Comic Sans MS"/>
          <w:sz w:val="22"/>
        </w:rPr>
        <w:t>3</w:t>
      </w:r>
    </w:p>
    <w:p w:rsidR="00C94F65" w:rsidRDefault="00C94F65" w:rsidP="00C94F65">
      <w:pPr>
        <w:pStyle w:val="item"/>
        <w:numPr>
          <w:ilvl w:val="0"/>
          <w:numId w:val="2"/>
        </w:numPr>
        <w:tabs>
          <w:tab w:val="left" w:pos="360"/>
          <w:tab w:val="right" w:leader="dot" w:pos="17541"/>
        </w:tabs>
        <w:spacing w:line="360" w:lineRule="auto"/>
        <w:rPr>
          <w:rFonts w:ascii="Comic Sans MS" w:hAnsi="Comic Sans MS"/>
        </w:rPr>
      </w:pPr>
      <w:r>
        <w:rPr>
          <w:rFonts w:ascii="Comic Sans MS" w:hAnsi="Comic Sans MS"/>
        </w:rPr>
        <w:t>Buts du programme et les intentions éducatives locales</w:t>
      </w:r>
      <w:r>
        <w:rPr>
          <w:rFonts w:ascii="Arial" w:hAnsi="Arial"/>
        </w:rPr>
        <w:tab/>
      </w:r>
      <w:r>
        <w:rPr>
          <w:rFonts w:ascii="Comic Sans MS" w:hAnsi="Comic Sans MS"/>
        </w:rPr>
        <w:t>4</w:t>
      </w:r>
    </w:p>
    <w:p w:rsidR="00C94F65" w:rsidRDefault="00C94F65" w:rsidP="00C94F65">
      <w:pPr>
        <w:pStyle w:val="item"/>
        <w:numPr>
          <w:ilvl w:val="1"/>
          <w:numId w:val="2"/>
        </w:numPr>
        <w:tabs>
          <w:tab w:val="clear" w:pos="705"/>
          <w:tab w:val="left" w:pos="360"/>
          <w:tab w:val="left" w:pos="1170"/>
          <w:tab w:val="right" w:leader="dot" w:pos="17541"/>
        </w:tabs>
        <w:spacing w:line="360" w:lineRule="auto"/>
        <w:ind w:left="1080"/>
        <w:rPr>
          <w:rFonts w:ascii="Comic Sans MS" w:hAnsi="Comic Sans MS"/>
        </w:rPr>
      </w:pPr>
      <w:r>
        <w:rPr>
          <w:rFonts w:ascii="Comic Sans MS" w:hAnsi="Comic Sans MS"/>
        </w:rPr>
        <w:t>Buts du programme</w:t>
      </w:r>
      <w:r>
        <w:rPr>
          <w:rFonts w:ascii="Arial" w:hAnsi="Arial"/>
        </w:rPr>
        <w:tab/>
      </w:r>
      <w:r>
        <w:rPr>
          <w:rFonts w:ascii="Comic Sans MS" w:hAnsi="Comic Sans MS"/>
        </w:rPr>
        <w:t>4</w:t>
      </w:r>
    </w:p>
    <w:p w:rsidR="00C94F65" w:rsidRDefault="00C94F65" w:rsidP="00C94F65">
      <w:pPr>
        <w:pStyle w:val="item"/>
        <w:numPr>
          <w:ilvl w:val="1"/>
          <w:numId w:val="2"/>
        </w:numPr>
        <w:tabs>
          <w:tab w:val="clear" w:pos="705"/>
          <w:tab w:val="left" w:pos="360"/>
          <w:tab w:val="left" w:pos="1170"/>
          <w:tab w:val="right" w:leader="dot" w:pos="17541"/>
        </w:tabs>
        <w:spacing w:line="360" w:lineRule="auto"/>
        <w:ind w:left="1080"/>
        <w:rPr>
          <w:rFonts w:ascii="Comic Sans MS" w:hAnsi="Comic Sans MS"/>
        </w:rPr>
      </w:pPr>
      <w:r>
        <w:rPr>
          <w:rFonts w:ascii="Comic Sans MS" w:hAnsi="Comic Sans MS"/>
        </w:rPr>
        <w:t>Intentions éducatives locales</w:t>
      </w:r>
      <w:r>
        <w:rPr>
          <w:rFonts w:ascii="Arial" w:hAnsi="Arial"/>
        </w:rPr>
        <w:tab/>
      </w:r>
      <w:r>
        <w:rPr>
          <w:rFonts w:ascii="Comic Sans MS" w:hAnsi="Comic Sans MS"/>
        </w:rPr>
        <w:t>5</w:t>
      </w:r>
    </w:p>
    <w:p w:rsidR="00C94F65" w:rsidRDefault="00C94F65" w:rsidP="00C94F65">
      <w:pPr>
        <w:pStyle w:val="item"/>
        <w:numPr>
          <w:ilvl w:val="0"/>
          <w:numId w:val="2"/>
        </w:numPr>
        <w:tabs>
          <w:tab w:val="left" w:pos="360"/>
          <w:tab w:val="right" w:leader="dot" w:pos="17541"/>
        </w:tabs>
        <w:spacing w:line="360" w:lineRule="auto"/>
        <w:rPr>
          <w:rFonts w:ascii="Comic Sans MS" w:hAnsi="Comic Sans MS"/>
        </w:rPr>
      </w:pPr>
      <w:r>
        <w:rPr>
          <w:rFonts w:ascii="Comic Sans MS" w:hAnsi="Comic Sans MS"/>
        </w:rPr>
        <w:t>Liste des compétences</w:t>
      </w:r>
      <w:r>
        <w:rPr>
          <w:rFonts w:ascii="Arial" w:hAnsi="Arial"/>
        </w:rPr>
        <w:tab/>
      </w:r>
      <w:r>
        <w:rPr>
          <w:rFonts w:ascii="Comic Sans MS" w:hAnsi="Comic Sans MS"/>
        </w:rPr>
        <w:t>6</w:t>
      </w:r>
    </w:p>
    <w:p w:rsidR="00C94F65" w:rsidRDefault="00C94F65" w:rsidP="00C94F65">
      <w:pPr>
        <w:pStyle w:val="item"/>
        <w:numPr>
          <w:ilvl w:val="0"/>
          <w:numId w:val="2"/>
        </w:numPr>
        <w:tabs>
          <w:tab w:val="left" w:pos="360"/>
          <w:tab w:val="right" w:leader="dot" w:pos="17541"/>
        </w:tabs>
        <w:spacing w:line="360" w:lineRule="auto"/>
        <w:rPr>
          <w:rFonts w:ascii="Comic Sans MS" w:hAnsi="Comic Sans MS"/>
        </w:rPr>
      </w:pPr>
      <w:r>
        <w:rPr>
          <w:rFonts w:ascii="Comic Sans MS" w:hAnsi="Comic Sans MS"/>
        </w:rPr>
        <w:t>Conditions d'admission</w:t>
      </w:r>
      <w:r>
        <w:rPr>
          <w:rFonts w:ascii="Arial" w:hAnsi="Arial"/>
        </w:rPr>
        <w:tab/>
      </w:r>
      <w:r>
        <w:rPr>
          <w:rFonts w:ascii="Comic Sans MS" w:hAnsi="Comic Sans MS"/>
        </w:rPr>
        <w:t>7</w:t>
      </w:r>
    </w:p>
    <w:p w:rsidR="00C94F65" w:rsidRDefault="00C94F65" w:rsidP="00C94F65">
      <w:pPr>
        <w:pStyle w:val="item"/>
        <w:numPr>
          <w:ilvl w:val="0"/>
          <w:numId w:val="2"/>
        </w:numPr>
        <w:tabs>
          <w:tab w:val="left" w:pos="360"/>
          <w:tab w:val="right" w:leader="dot" w:pos="17541"/>
        </w:tabs>
        <w:spacing w:line="360" w:lineRule="auto"/>
        <w:rPr>
          <w:rFonts w:ascii="Comic Sans MS" w:hAnsi="Comic Sans MS"/>
        </w:rPr>
      </w:pPr>
      <w:r>
        <w:rPr>
          <w:rFonts w:ascii="Comic Sans MS" w:hAnsi="Comic Sans MS"/>
        </w:rPr>
        <w:t>Tableau de correspondance entre les cours et les compétences</w:t>
      </w:r>
      <w:r>
        <w:rPr>
          <w:rFonts w:ascii="Arial" w:hAnsi="Arial"/>
        </w:rPr>
        <w:tab/>
      </w:r>
      <w:r>
        <w:rPr>
          <w:rFonts w:ascii="Comic Sans MS" w:hAnsi="Comic Sans MS"/>
        </w:rPr>
        <w:t>8</w:t>
      </w:r>
    </w:p>
    <w:p w:rsidR="00C94F65" w:rsidRDefault="00C94F65" w:rsidP="00C94F65">
      <w:pPr>
        <w:pStyle w:val="item"/>
        <w:numPr>
          <w:ilvl w:val="0"/>
          <w:numId w:val="2"/>
        </w:numPr>
        <w:tabs>
          <w:tab w:val="left" w:pos="360"/>
          <w:tab w:val="right" w:leader="dot" w:pos="17541"/>
        </w:tabs>
        <w:spacing w:line="360" w:lineRule="auto"/>
        <w:rPr>
          <w:rFonts w:ascii="Comic Sans MS" w:hAnsi="Comic Sans MS"/>
        </w:rPr>
      </w:pPr>
      <w:r>
        <w:rPr>
          <w:rFonts w:ascii="Comic Sans MS" w:hAnsi="Comic Sans MS"/>
        </w:rPr>
        <w:t>Tableau de correspondance entre les compétences et les cours</w:t>
      </w:r>
      <w:r>
        <w:rPr>
          <w:rFonts w:ascii="Arial" w:hAnsi="Arial"/>
        </w:rPr>
        <w:tab/>
      </w:r>
      <w:r>
        <w:rPr>
          <w:rFonts w:ascii="Comic Sans MS" w:hAnsi="Comic Sans MS"/>
        </w:rPr>
        <w:t>1</w:t>
      </w:r>
      <w:r w:rsidR="00880A5F">
        <w:rPr>
          <w:rFonts w:ascii="Comic Sans MS" w:hAnsi="Comic Sans MS"/>
        </w:rPr>
        <w:t>1</w:t>
      </w:r>
    </w:p>
    <w:p w:rsidR="00C94F65" w:rsidRDefault="00C94F65" w:rsidP="00C94F65">
      <w:pPr>
        <w:pStyle w:val="item"/>
        <w:numPr>
          <w:ilvl w:val="0"/>
          <w:numId w:val="2"/>
        </w:numPr>
        <w:tabs>
          <w:tab w:val="left" w:pos="360"/>
          <w:tab w:val="right" w:leader="dot" w:pos="17541"/>
        </w:tabs>
        <w:spacing w:line="360" w:lineRule="auto"/>
        <w:rPr>
          <w:rFonts w:ascii="Comic Sans MS" w:hAnsi="Comic Sans MS"/>
        </w:rPr>
      </w:pPr>
      <w:r>
        <w:rPr>
          <w:rFonts w:ascii="Comic Sans MS" w:hAnsi="Comic Sans MS"/>
        </w:rPr>
        <w:t>Grille de cours</w:t>
      </w:r>
      <w:r>
        <w:rPr>
          <w:rFonts w:ascii="Arial" w:hAnsi="Arial"/>
        </w:rPr>
        <w:tab/>
      </w:r>
      <w:r>
        <w:rPr>
          <w:rFonts w:ascii="Comic Sans MS" w:hAnsi="Comic Sans MS"/>
        </w:rPr>
        <w:t>1</w:t>
      </w:r>
      <w:r w:rsidR="00880A5F">
        <w:rPr>
          <w:rFonts w:ascii="Comic Sans MS" w:hAnsi="Comic Sans MS"/>
        </w:rPr>
        <w:t>4</w:t>
      </w:r>
    </w:p>
    <w:p w:rsidR="00C94F65" w:rsidRDefault="00C94F65" w:rsidP="00C94F65"/>
    <w:p w:rsidR="00C94F65" w:rsidRDefault="00C94F65" w:rsidP="00C94F65"/>
    <w:p w:rsidR="00880A5F" w:rsidRDefault="00880A5F" w:rsidP="00C94F65"/>
    <w:p w:rsidR="00C94F65" w:rsidRDefault="00C94F65" w:rsidP="00C94F65">
      <w:pPr>
        <w:pStyle w:val="Texteniveau1"/>
      </w:pPr>
    </w:p>
    <w:p w:rsidR="00C94F65" w:rsidRDefault="00C94F65" w:rsidP="00C94F65">
      <w:pPr>
        <w:pStyle w:val="normal2"/>
        <w:spacing w:after="0"/>
        <w:jc w:val="left"/>
        <w:sectPr w:rsidR="00C94F65">
          <w:headerReference w:type="default" r:id="rId19"/>
          <w:footnotePr>
            <w:numFmt w:val="chicago"/>
          </w:footnotePr>
          <w:type w:val="continuous"/>
          <w:pgSz w:w="20160" w:h="12240" w:orient="landscape" w:code="5"/>
          <w:pgMar w:top="2016" w:right="1296" w:bottom="1152" w:left="1296" w:header="1296" w:footer="432" w:gutter="0"/>
          <w:cols w:space="720" w:equalWidth="0">
            <w:col w:w="17568" w:space="720"/>
          </w:cols>
        </w:sectPr>
      </w:pPr>
    </w:p>
    <w:p w:rsidR="00C94F65" w:rsidRDefault="00C94F65" w:rsidP="00C94F65">
      <w:pPr>
        <w:pStyle w:val="Texteniveau1"/>
        <w:jc w:val="center"/>
      </w:pPr>
    </w:p>
    <w:p w:rsidR="00C94F65" w:rsidRDefault="00C94F65" w:rsidP="00C94F65"/>
    <w:p w:rsidR="00C94F65" w:rsidRDefault="00C94F65" w:rsidP="00C94F65">
      <w:pPr>
        <w:spacing w:after="120" w:line="360" w:lineRule="auto"/>
      </w:pPr>
    </w:p>
    <w:p w:rsidR="00C94F65" w:rsidRDefault="00C94F65" w:rsidP="00C94F65">
      <w:pPr>
        <w:spacing w:line="360" w:lineRule="auto"/>
        <w:jc w:val="both"/>
        <w:rPr>
          <w:rFonts w:ascii="Comic Sans MS" w:hAnsi="Comic Sans MS"/>
          <w:sz w:val="22"/>
        </w:rPr>
      </w:pPr>
      <w:r>
        <w:rPr>
          <w:rFonts w:ascii="Comic Sans MS" w:hAnsi="Comic Sans MS"/>
          <w:sz w:val="22"/>
        </w:rPr>
        <w:t xml:space="preserve">Le programme de </w:t>
      </w:r>
      <w:r>
        <w:rPr>
          <w:rFonts w:ascii="Comic Sans MS" w:hAnsi="Comic Sans MS"/>
          <w:i/>
          <w:sz w:val="22"/>
        </w:rPr>
        <w:t>Techniques de l’informatique</w:t>
      </w:r>
      <w:r>
        <w:rPr>
          <w:rFonts w:ascii="Comic Sans MS" w:hAnsi="Comic Sans MS"/>
          <w:sz w:val="22"/>
        </w:rPr>
        <w:t xml:space="preserve"> a été révisé par le Ministère selon l’approche dite par compétence.</w:t>
      </w:r>
    </w:p>
    <w:p w:rsidR="00C94F65" w:rsidRDefault="00C94F65" w:rsidP="00C94F65">
      <w:pPr>
        <w:spacing w:line="360" w:lineRule="auto"/>
        <w:jc w:val="both"/>
        <w:rPr>
          <w:rFonts w:ascii="Comic Sans MS" w:hAnsi="Comic Sans MS"/>
          <w:sz w:val="22"/>
        </w:rPr>
      </w:pPr>
    </w:p>
    <w:p w:rsidR="00C94F65" w:rsidRDefault="00C94F65" w:rsidP="00C94F65">
      <w:pPr>
        <w:spacing w:line="360" w:lineRule="auto"/>
        <w:jc w:val="both"/>
        <w:rPr>
          <w:rFonts w:ascii="Comic Sans MS" w:hAnsi="Comic Sans MS"/>
          <w:sz w:val="22"/>
        </w:rPr>
      </w:pPr>
      <w:r>
        <w:rPr>
          <w:rFonts w:ascii="Comic Sans MS" w:hAnsi="Comic Sans MS"/>
          <w:sz w:val="22"/>
        </w:rPr>
        <w:t>Ce nouveau programme a été élaboré en tenant compte des éléments forts du programme initial et en l'ajustant aux tendances actuelles de l'informatique de gestion.</w:t>
      </w:r>
    </w:p>
    <w:p w:rsidR="00C94F65" w:rsidRDefault="00C94F65" w:rsidP="00C94F65">
      <w:pPr>
        <w:spacing w:line="360" w:lineRule="auto"/>
        <w:jc w:val="both"/>
        <w:rPr>
          <w:rFonts w:ascii="Comic Sans MS" w:hAnsi="Comic Sans MS"/>
          <w:sz w:val="22"/>
        </w:rPr>
      </w:pPr>
    </w:p>
    <w:p w:rsidR="00C94F65" w:rsidRDefault="00C94F65" w:rsidP="00C94F65">
      <w:pPr>
        <w:spacing w:line="360" w:lineRule="auto"/>
        <w:jc w:val="both"/>
        <w:rPr>
          <w:rFonts w:ascii="Comic Sans MS" w:hAnsi="Comic Sans MS"/>
          <w:sz w:val="22"/>
        </w:rPr>
      </w:pPr>
      <w:r>
        <w:rPr>
          <w:rFonts w:ascii="Comic Sans MS" w:hAnsi="Comic Sans MS"/>
          <w:sz w:val="22"/>
        </w:rPr>
        <w:t>Il est articulé selon trois principaux axes de formation, soit :</w:t>
      </w:r>
    </w:p>
    <w:p w:rsidR="00C94F65" w:rsidRDefault="00C94F65" w:rsidP="00C94F65">
      <w:pPr>
        <w:numPr>
          <w:ilvl w:val="0"/>
          <w:numId w:val="7"/>
        </w:numPr>
        <w:spacing w:line="360" w:lineRule="auto"/>
        <w:jc w:val="both"/>
        <w:rPr>
          <w:rFonts w:ascii="Comic Sans MS" w:hAnsi="Comic Sans MS"/>
          <w:sz w:val="22"/>
        </w:rPr>
      </w:pPr>
      <w:r>
        <w:rPr>
          <w:rFonts w:ascii="Comic Sans MS" w:hAnsi="Comic Sans MS"/>
          <w:sz w:val="22"/>
        </w:rPr>
        <w:t>l'axe de programmation et de développement d'applications;</w:t>
      </w:r>
    </w:p>
    <w:p w:rsidR="00C94F65" w:rsidRDefault="00C94F65" w:rsidP="00C94F65">
      <w:pPr>
        <w:numPr>
          <w:ilvl w:val="0"/>
          <w:numId w:val="7"/>
        </w:numPr>
        <w:spacing w:line="360" w:lineRule="auto"/>
        <w:jc w:val="both"/>
        <w:rPr>
          <w:rFonts w:ascii="Comic Sans MS" w:hAnsi="Comic Sans MS"/>
          <w:sz w:val="22"/>
        </w:rPr>
      </w:pPr>
      <w:r>
        <w:rPr>
          <w:rFonts w:ascii="Comic Sans MS" w:hAnsi="Comic Sans MS"/>
          <w:sz w:val="22"/>
        </w:rPr>
        <w:t>l'axe d’hypermédia, de développement Internet et de commerce électronique;</w:t>
      </w:r>
    </w:p>
    <w:p w:rsidR="00C94F65" w:rsidRDefault="00C94F65" w:rsidP="00C94F65">
      <w:pPr>
        <w:numPr>
          <w:ilvl w:val="0"/>
          <w:numId w:val="7"/>
        </w:numPr>
        <w:spacing w:line="360" w:lineRule="auto"/>
        <w:jc w:val="both"/>
        <w:rPr>
          <w:rFonts w:ascii="Comic Sans MS" w:hAnsi="Comic Sans MS"/>
          <w:sz w:val="22"/>
        </w:rPr>
      </w:pPr>
      <w:r>
        <w:rPr>
          <w:rFonts w:ascii="Comic Sans MS" w:hAnsi="Comic Sans MS"/>
          <w:sz w:val="22"/>
        </w:rPr>
        <w:t>l'axe de matériel informatique et de soutien technique.</w:t>
      </w:r>
    </w:p>
    <w:p w:rsidR="00C94F65" w:rsidRDefault="00C94F65" w:rsidP="00C94F65">
      <w:pPr>
        <w:spacing w:line="360" w:lineRule="auto"/>
        <w:jc w:val="both"/>
        <w:rPr>
          <w:rFonts w:ascii="Comic Sans MS" w:hAnsi="Comic Sans MS"/>
          <w:sz w:val="22"/>
        </w:rPr>
      </w:pPr>
    </w:p>
    <w:p w:rsidR="00C94F65" w:rsidRDefault="00C94F65" w:rsidP="00C94F65">
      <w:pPr>
        <w:spacing w:line="360" w:lineRule="auto"/>
        <w:jc w:val="both"/>
        <w:rPr>
          <w:rFonts w:ascii="Comic Sans MS" w:hAnsi="Comic Sans MS"/>
          <w:sz w:val="22"/>
        </w:rPr>
      </w:pPr>
    </w:p>
    <w:p w:rsidR="00C94F65" w:rsidRDefault="00C94F65" w:rsidP="00C94F65">
      <w:pPr>
        <w:spacing w:line="360" w:lineRule="auto"/>
        <w:jc w:val="both"/>
        <w:rPr>
          <w:rFonts w:ascii="Comic Sans MS" w:hAnsi="Comic Sans MS"/>
          <w:sz w:val="22"/>
        </w:rPr>
      </w:pPr>
    </w:p>
    <w:p w:rsidR="00C94F65" w:rsidRDefault="00C94F65" w:rsidP="00C94F65">
      <w:pPr>
        <w:spacing w:line="360" w:lineRule="auto"/>
        <w:jc w:val="both"/>
        <w:rPr>
          <w:rFonts w:ascii="Comic Sans MS" w:hAnsi="Comic Sans MS"/>
          <w:sz w:val="22"/>
        </w:rPr>
      </w:pPr>
      <w:r>
        <w:rPr>
          <w:rFonts w:ascii="Comic Sans MS" w:hAnsi="Comic Sans MS"/>
          <w:sz w:val="22"/>
        </w:rPr>
        <w:t>Les compétences générales acquises par le biais de ces trois axes de formation seront consolidées par un projet intégrateur et par la réalisation d'un stage de fin d'études en entreprise.</w:t>
      </w:r>
    </w:p>
    <w:p w:rsidR="00C94F65" w:rsidRDefault="00C94F65" w:rsidP="00C94F65">
      <w:pPr>
        <w:spacing w:line="360" w:lineRule="auto"/>
        <w:jc w:val="both"/>
        <w:rPr>
          <w:rFonts w:ascii="Comic Sans MS" w:hAnsi="Comic Sans MS"/>
          <w:sz w:val="22"/>
        </w:rPr>
      </w:pPr>
    </w:p>
    <w:p w:rsidR="00C94F65" w:rsidRDefault="00C94F65" w:rsidP="00C94F65">
      <w:pPr>
        <w:spacing w:line="360" w:lineRule="auto"/>
        <w:jc w:val="both"/>
        <w:rPr>
          <w:rFonts w:ascii="Comic Sans MS" w:hAnsi="Comic Sans MS"/>
          <w:sz w:val="22"/>
        </w:rPr>
      </w:pPr>
      <w:r>
        <w:rPr>
          <w:rFonts w:ascii="Comic Sans MS" w:hAnsi="Comic Sans MS"/>
          <w:sz w:val="22"/>
        </w:rPr>
        <w:t>Ce document contient une présentation générale du programme.  Vous y retrouverez les buts, les intentions éducatives locales, les conditions d'admission,  les tableaux de correspondance cours/compétences et compétences/cours ainsi que la grille de cours.</w:t>
      </w:r>
    </w:p>
    <w:p w:rsidR="00C94F65" w:rsidRDefault="00C94F65" w:rsidP="00C94F65">
      <w:pPr>
        <w:sectPr w:rsidR="00C94F65">
          <w:headerReference w:type="default" r:id="rId20"/>
          <w:footerReference w:type="default" r:id="rId21"/>
          <w:footnotePr>
            <w:numFmt w:val="chicago"/>
          </w:footnotePr>
          <w:type w:val="continuous"/>
          <w:pgSz w:w="20160" w:h="12240" w:orient="landscape" w:code="5"/>
          <w:pgMar w:top="2016" w:right="1296" w:bottom="1152" w:left="1296" w:header="1296" w:footer="432" w:gutter="0"/>
          <w:cols w:num="2" w:space="720" w:equalWidth="0">
            <w:col w:w="8424" w:space="720"/>
            <w:col w:w="8424"/>
          </w:cols>
        </w:sectPr>
      </w:pPr>
    </w:p>
    <w:p w:rsidR="00C94F65" w:rsidRPr="00AB7D02" w:rsidRDefault="00C94F65" w:rsidP="00C94F65">
      <w:pPr>
        <w:pStyle w:val="titre10"/>
        <w:spacing w:before="0" w:after="0"/>
        <w:jc w:val="left"/>
        <w:rPr>
          <w:rFonts w:ascii="Comic Sans MS" w:hAnsi="Comic Sans MS"/>
          <w:b w:val="0"/>
          <w:i/>
          <w:sz w:val="26"/>
        </w:rPr>
        <w:sectPr w:rsidR="00C94F65" w:rsidRPr="00AB7D02">
          <w:headerReference w:type="default" r:id="rId22"/>
          <w:footerReference w:type="default" r:id="rId23"/>
          <w:footnotePr>
            <w:numFmt w:val="chicago"/>
          </w:footnotePr>
          <w:pgSz w:w="20160" w:h="12240" w:orient="landscape" w:code="5"/>
          <w:pgMar w:top="2016" w:right="1296" w:bottom="1152" w:left="1296" w:header="1296" w:footer="432" w:gutter="0"/>
          <w:cols w:space="720" w:equalWidth="0">
            <w:col w:w="17568" w:space="720"/>
          </w:cols>
        </w:sectPr>
      </w:pPr>
    </w:p>
    <w:p w:rsidR="00C94F65" w:rsidRPr="00AB7D02" w:rsidRDefault="00C94F65" w:rsidP="00C94F65">
      <w:pPr>
        <w:pStyle w:val="titre10"/>
        <w:numPr>
          <w:ilvl w:val="1"/>
          <w:numId w:val="3"/>
        </w:numPr>
        <w:spacing w:before="0" w:after="0"/>
        <w:jc w:val="left"/>
        <w:rPr>
          <w:rFonts w:ascii="Comic Sans MS" w:hAnsi="Comic Sans MS"/>
          <w:i/>
          <w:sz w:val="24"/>
          <w:szCs w:val="24"/>
        </w:rPr>
      </w:pPr>
      <w:r w:rsidRPr="00AB7D02">
        <w:rPr>
          <w:rFonts w:ascii="Comic Sans MS" w:hAnsi="Comic Sans MS"/>
          <w:i/>
          <w:sz w:val="24"/>
          <w:szCs w:val="24"/>
        </w:rPr>
        <w:t>Buts du programme</w:t>
      </w:r>
    </w:p>
    <w:p w:rsidR="00C94F65" w:rsidRPr="00AB7D02" w:rsidRDefault="00C94F65" w:rsidP="00C94F65">
      <w:pPr>
        <w:pStyle w:val="titre10"/>
        <w:spacing w:before="0" w:after="0"/>
        <w:jc w:val="left"/>
        <w:rPr>
          <w:rFonts w:ascii="Comic Sans MS" w:hAnsi="Comic Sans MS"/>
          <w:b w:val="0"/>
          <w:sz w:val="20"/>
        </w:rPr>
      </w:pPr>
    </w:p>
    <w:p w:rsidR="00C94F65" w:rsidRDefault="00C94F65" w:rsidP="00C94F65">
      <w:p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sz w:val="22"/>
        </w:rPr>
      </w:pPr>
      <w:r>
        <w:rPr>
          <w:rFonts w:ascii="Comic Sans MS" w:hAnsi="Comic Sans MS"/>
          <w:sz w:val="22"/>
        </w:rPr>
        <w:t xml:space="preserve">Le programme </w:t>
      </w:r>
      <w:r>
        <w:rPr>
          <w:rFonts w:ascii="Comic Sans MS" w:hAnsi="Comic Sans MS"/>
          <w:i/>
          <w:sz w:val="22"/>
        </w:rPr>
        <w:t>Techniques de l’informatique,</w:t>
      </w:r>
      <w:r>
        <w:rPr>
          <w:rFonts w:ascii="Comic Sans MS" w:hAnsi="Comic Sans MS"/>
          <w:sz w:val="22"/>
        </w:rPr>
        <w:t xml:space="preserve"> voie de spécialisation </w:t>
      </w:r>
      <w:r>
        <w:rPr>
          <w:rFonts w:ascii="Comic Sans MS" w:hAnsi="Comic Sans MS"/>
          <w:i/>
          <w:sz w:val="22"/>
        </w:rPr>
        <w:t>Informatique de gestion,</w:t>
      </w:r>
      <w:r>
        <w:rPr>
          <w:rFonts w:ascii="Comic Sans MS" w:hAnsi="Comic Sans MS"/>
          <w:sz w:val="22"/>
        </w:rPr>
        <w:t xml:space="preserve"> vise à former des personnes aptes à exercer la profession de programmeuse-analyste et de programmeur-analyste, dans le domaine de la gestion.</w:t>
      </w:r>
    </w:p>
    <w:p w:rsidR="00C94F65" w:rsidRDefault="00C94F65" w:rsidP="00C94F65">
      <w:p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sz w:val="22"/>
        </w:rPr>
      </w:pPr>
    </w:p>
    <w:p w:rsidR="00C94F65" w:rsidRDefault="00C94F65" w:rsidP="00C94F65">
      <w:pPr>
        <w:pStyle w:val="Titre6"/>
        <w:jc w:val="both"/>
        <w:rPr>
          <w:rFonts w:ascii="Comic Sans MS" w:hAnsi="Comic Sans MS"/>
          <w:sz w:val="20"/>
        </w:rPr>
      </w:pPr>
      <w:r>
        <w:rPr>
          <w:rFonts w:ascii="Comic Sans MS" w:hAnsi="Comic Sans MS"/>
          <w:sz w:val="20"/>
        </w:rPr>
        <w:t>Description de la profession</w:t>
      </w:r>
    </w:p>
    <w:p w:rsidR="00C94F65" w:rsidRDefault="00C94F65" w:rsidP="00C94F65">
      <w:p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rPr>
      </w:pPr>
    </w:p>
    <w:p w:rsidR="00C94F65" w:rsidRDefault="00C94F65" w:rsidP="00C94F65">
      <w:p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sz w:val="22"/>
        </w:rPr>
      </w:pPr>
      <w:r>
        <w:rPr>
          <w:rFonts w:ascii="Comic Sans MS" w:hAnsi="Comic Sans MS"/>
          <w:sz w:val="22"/>
        </w:rPr>
        <w:t>La programmeuse-analyste et le programmeur-analyste doivent répondre aux besoins d’entreprises aux activités variées. Ils peuvent donc travailler dans des entreprises qui ont leurs propres services informatiques, qui produisent des logiciels ou qui offrent des services informatiques.</w:t>
      </w:r>
    </w:p>
    <w:p w:rsidR="00C94F65" w:rsidRDefault="00C94F65" w:rsidP="00C94F65">
      <w:p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sz w:val="22"/>
        </w:rPr>
      </w:pPr>
    </w:p>
    <w:p w:rsidR="00C94F65" w:rsidRDefault="00C94F65" w:rsidP="00C94F65">
      <w:p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sz w:val="22"/>
        </w:rPr>
      </w:pPr>
      <w:r>
        <w:rPr>
          <w:rFonts w:ascii="Comic Sans MS" w:hAnsi="Comic Sans MS"/>
          <w:sz w:val="22"/>
        </w:rPr>
        <w:t>On note que c'est toujours dans le domaine du développement d'applications qui répondent aux besoins des petites, moyennes et grandes entreprises en croissance qu’on utilise le plus les services des programmeuses-analystes et des programmeurs-analystes.</w:t>
      </w:r>
    </w:p>
    <w:p w:rsidR="00C94F65" w:rsidRDefault="00C94F65" w:rsidP="00C94F65">
      <w:p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sz w:val="22"/>
        </w:rPr>
      </w:pPr>
    </w:p>
    <w:p w:rsidR="00C94F65" w:rsidRDefault="00C94F65" w:rsidP="00C94F65">
      <w:p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sz w:val="22"/>
        </w:rPr>
      </w:pPr>
      <w:r>
        <w:rPr>
          <w:rFonts w:ascii="Comic Sans MS" w:hAnsi="Comic Sans MS"/>
          <w:sz w:val="22"/>
        </w:rPr>
        <w:t>Cependant, l'ouverture des marchés, l'avènement constant de nouvelles technologies et l'importance accrue de l'information et de la communication font en sorte que ce domaine enregistre des changements importants se traduisant notamment par une diversification croissante et, conséquemment, par une demande très importante de nouveaux produits. Parmi ces nouveaux produits, notons les applications de communication et d'échange de données ainsi que le déploiement de l'autoroute de l'information à des fins variées, plus particulièrement au niveau du commerce. Ces nouvelles applications ont des caractéristiques particulières : telles la convivialité, l’interactivité ainsi que le multimédia. La programmeuse-analyste et le programmeur-analyste sont donc appelés à contribuer de plus en plus au développement d'applications informatiques qui intègrent ces particularités.</w:t>
      </w:r>
    </w:p>
    <w:p w:rsidR="00C94F65" w:rsidRDefault="00C94F65" w:rsidP="00C94F65">
      <w:p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sz w:val="22"/>
        </w:rPr>
      </w:pPr>
    </w:p>
    <w:p w:rsidR="00C94F65" w:rsidRDefault="00C94F65" w:rsidP="00C94F65">
      <w:p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sz w:val="22"/>
        </w:rPr>
      </w:pPr>
      <w:r>
        <w:rPr>
          <w:rFonts w:ascii="Comic Sans MS" w:hAnsi="Comic Sans MS"/>
          <w:sz w:val="22"/>
        </w:rPr>
        <w:t>Les tâches assumées par la programmeuse-analyste et le programmeur-analyste varient en fonction des caractéristiques de l'entreprise.  Comme la plupart sont des petites et des moyennes entreprises, la programmeuse-analyste et le programmeur-analyste se doivent d'être polyvalents.</w:t>
      </w:r>
    </w:p>
    <w:p w:rsidR="00C94F65" w:rsidRDefault="00C94F65" w:rsidP="00C94F65">
      <w:p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sz w:val="22"/>
        </w:rPr>
      </w:pPr>
    </w:p>
    <w:p w:rsidR="00C94F65" w:rsidRDefault="00C94F65" w:rsidP="00C94F65">
      <w:p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sz w:val="22"/>
        </w:rPr>
      </w:pPr>
      <w:r>
        <w:rPr>
          <w:rFonts w:ascii="Comic Sans MS" w:hAnsi="Comic Sans MS"/>
          <w:sz w:val="22"/>
        </w:rPr>
        <w:t>Dans le cadre de leur travail, ils seront appelés à réaliser les tâches suivantes :</w:t>
      </w:r>
    </w:p>
    <w:p w:rsidR="00C94F65" w:rsidRDefault="00C94F65" w:rsidP="00C94F65">
      <w:pPr>
        <w:numPr>
          <w:ilvl w:val="0"/>
          <w:numId w:val="6"/>
        </w:numPr>
        <w:tabs>
          <w:tab w:val="left" w:pos="-1080"/>
          <w:tab w:val="left" w:pos="-720"/>
          <w:tab w:val="left" w:pos="0"/>
          <w:tab w:val="left" w:pos="360"/>
          <w:tab w:val="left" w:pos="1440"/>
          <w:tab w:val="left" w:pos="2160"/>
          <w:tab w:val="left" w:pos="2880"/>
          <w:tab w:val="left" w:pos="3600"/>
          <w:tab w:val="left" w:pos="4320"/>
          <w:tab w:val="left" w:pos="4920"/>
          <w:tab w:val="left" w:pos="5760"/>
        </w:tabs>
        <w:spacing w:before="120"/>
        <w:jc w:val="both"/>
        <w:rPr>
          <w:rFonts w:ascii="Comic Sans MS" w:hAnsi="Comic Sans MS"/>
          <w:sz w:val="22"/>
        </w:rPr>
      </w:pPr>
      <w:r>
        <w:rPr>
          <w:rFonts w:ascii="Comic Sans MS" w:hAnsi="Comic Sans MS"/>
          <w:sz w:val="22"/>
        </w:rPr>
        <w:t>Le développement d'applications telles l'analyse, la conception, l’exécution et la mise à l'essai ainsi que l'implantation et l'intégration dans l'environnement informatique ciblé.</w:t>
      </w:r>
    </w:p>
    <w:p w:rsidR="00C94F65" w:rsidRPr="009E3003" w:rsidRDefault="00C94F65" w:rsidP="00C94F65">
      <w:pPr>
        <w:numPr>
          <w:ilvl w:val="0"/>
          <w:numId w:val="6"/>
        </w:num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sz w:val="22"/>
        </w:rPr>
        <w:sectPr w:rsidR="00C94F65" w:rsidRPr="009E3003">
          <w:footnotePr>
            <w:numFmt w:val="chicago"/>
          </w:footnotePr>
          <w:type w:val="continuous"/>
          <w:pgSz w:w="20160" w:h="12240" w:orient="landscape" w:code="5"/>
          <w:pgMar w:top="2016" w:right="1296" w:bottom="1152" w:left="1296" w:header="1296" w:footer="432" w:gutter="0"/>
          <w:cols w:num="2" w:space="720" w:equalWidth="0">
            <w:col w:w="8429" w:space="709"/>
            <w:col w:w="8429"/>
          </w:cols>
        </w:sectPr>
      </w:pPr>
      <w:r w:rsidRPr="009E3003">
        <w:rPr>
          <w:rFonts w:ascii="Comic Sans MS" w:hAnsi="Comic Sans MS"/>
          <w:sz w:val="22"/>
        </w:rPr>
        <w:t>La production de documents et la formation des utilisateurs et utilisatrices.</w:t>
      </w:r>
    </w:p>
    <w:p w:rsidR="00C94F65" w:rsidRDefault="00C94F65" w:rsidP="00C94F65"/>
    <w:p w:rsidR="004E5784" w:rsidRDefault="00C94F65" w:rsidP="002219C4">
      <w:pPr>
        <w:numPr>
          <w:ilvl w:val="0"/>
          <w:numId w:val="6"/>
        </w:num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sz w:val="22"/>
        </w:rPr>
      </w:pPr>
      <w:r>
        <w:rPr>
          <w:rFonts w:ascii="Comic Sans MS" w:hAnsi="Comic Sans MS"/>
          <w:sz w:val="22"/>
        </w:rPr>
        <w:t>La maintenance des logiciels existants en y apportant des améliorations fonctionnelles.</w:t>
      </w:r>
    </w:p>
    <w:p w:rsidR="004E5784" w:rsidRDefault="00C94F65" w:rsidP="002219C4">
      <w:pPr>
        <w:numPr>
          <w:ilvl w:val="0"/>
          <w:numId w:val="6"/>
        </w:num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sz w:val="22"/>
        </w:rPr>
      </w:pPr>
      <w:r>
        <w:rPr>
          <w:rFonts w:ascii="Comic Sans MS" w:hAnsi="Comic Sans MS"/>
          <w:sz w:val="22"/>
        </w:rPr>
        <w:t>L’exploitation des environnements informatiques tels que l’installation et la configuration du matériel informatique.</w:t>
      </w:r>
    </w:p>
    <w:p w:rsidR="004E5784" w:rsidRDefault="00C94F65" w:rsidP="002219C4">
      <w:pPr>
        <w:numPr>
          <w:ilvl w:val="0"/>
          <w:numId w:val="6"/>
        </w:num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sz w:val="22"/>
        </w:rPr>
      </w:pPr>
      <w:r>
        <w:rPr>
          <w:rFonts w:ascii="Comic Sans MS" w:hAnsi="Comic Sans MS"/>
          <w:sz w:val="22"/>
        </w:rPr>
        <w:t>La gestion de réseaux et le soutien technique.</w:t>
      </w:r>
    </w:p>
    <w:p w:rsidR="00C94F65" w:rsidRDefault="00C94F65" w:rsidP="00C94F65">
      <w:p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sz w:val="22"/>
        </w:rPr>
      </w:pPr>
    </w:p>
    <w:p w:rsidR="00C94F65" w:rsidRDefault="00C94F65" w:rsidP="00C94F65">
      <w:pPr>
        <w:tabs>
          <w:tab w:val="left" w:pos="-1080"/>
          <w:tab w:val="left" w:pos="-720"/>
          <w:tab w:val="left" w:pos="0"/>
          <w:tab w:val="left" w:pos="360"/>
          <w:tab w:val="left" w:pos="1440"/>
          <w:tab w:val="left" w:pos="2160"/>
          <w:tab w:val="left" w:pos="2880"/>
          <w:tab w:val="left" w:pos="3600"/>
          <w:tab w:val="left" w:pos="4320"/>
          <w:tab w:val="left" w:pos="4920"/>
          <w:tab w:val="left" w:pos="5760"/>
        </w:tabs>
        <w:jc w:val="both"/>
        <w:rPr>
          <w:rFonts w:ascii="Comic Sans MS" w:hAnsi="Comic Sans MS"/>
          <w:sz w:val="22"/>
        </w:rPr>
      </w:pPr>
      <w:r>
        <w:rPr>
          <w:rFonts w:ascii="Comic Sans MS" w:hAnsi="Comic Sans MS"/>
          <w:sz w:val="22"/>
        </w:rPr>
        <w:t xml:space="preserve">Le programme </w:t>
      </w:r>
      <w:r>
        <w:rPr>
          <w:rFonts w:ascii="Comic Sans MS" w:hAnsi="Comic Sans MS"/>
          <w:i/>
          <w:sz w:val="22"/>
        </w:rPr>
        <w:t xml:space="preserve">Techniques de l’informatique </w:t>
      </w:r>
      <w:r>
        <w:rPr>
          <w:rFonts w:ascii="Comic Sans MS" w:hAnsi="Comic Sans MS"/>
          <w:sz w:val="22"/>
        </w:rPr>
        <w:t>(voie de spécialisation</w:t>
      </w:r>
      <w:r>
        <w:rPr>
          <w:rFonts w:ascii="Comic Sans MS" w:hAnsi="Comic Sans MS"/>
          <w:i/>
          <w:sz w:val="22"/>
        </w:rPr>
        <w:t xml:space="preserve"> Informatique de gestion)</w:t>
      </w:r>
      <w:r>
        <w:rPr>
          <w:rFonts w:ascii="Comic Sans MS" w:hAnsi="Comic Sans MS"/>
          <w:sz w:val="22"/>
        </w:rPr>
        <w:t xml:space="preserve"> permet de concilier deux exigences de la formation collégiale, c'est-à-dire la polyvalence et la maîtrise d'une fonction technique.</w:t>
      </w:r>
    </w:p>
    <w:p w:rsidR="00C94F65" w:rsidRDefault="00C94F65" w:rsidP="00C94F65">
      <w:pPr>
        <w:jc w:val="both"/>
        <w:rPr>
          <w:rFonts w:ascii="Comic Sans MS" w:hAnsi="Comic Sans MS"/>
          <w:sz w:val="22"/>
        </w:rPr>
      </w:pPr>
    </w:p>
    <w:p w:rsidR="00C94F65" w:rsidRDefault="00C94F65" w:rsidP="00C94F65">
      <w:pPr>
        <w:pStyle w:val="Corpsdetexte2"/>
        <w:rPr>
          <w:rFonts w:ascii="Comic Sans MS" w:hAnsi="Comic Sans MS"/>
        </w:rPr>
      </w:pPr>
      <w:r>
        <w:rPr>
          <w:rFonts w:ascii="Comic Sans MS" w:hAnsi="Comic Sans MS"/>
        </w:rPr>
        <w:t xml:space="preserve">Tout en respectant l'orientation du programme tel que défini par le Ministère, le département d'informatique du Cégep de Jonquière a ciblé des orientations techniques sur lesquelles il désirait mettre de l’accent, soit : </w:t>
      </w:r>
    </w:p>
    <w:p w:rsidR="00C94F65" w:rsidRDefault="00C94F65" w:rsidP="00C94F65">
      <w:pPr>
        <w:jc w:val="both"/>
        <w:rPr>
          <w:rFonts w:ascii="Comic Sans MS" w:hAnsi="Comic Sans MS"/>
          <w:sz w:val="22"/>
        </w:rPr>
      </w:pPr>
    </w:p>
    <w:p w:rsidR="004E5784" w:rsidRDefault="00C94F65" w:rsidP="002219C4">
      <w:pPr>
        <w:numPr>
          <w:ilvl w:val="0"/>
          <w:numId w:val="4"/>
        </w:numPr>
        <w:tabs>
          <w:tab w:val="clear" w:pos="720"/>
          <w:tab w:val="num" w:pos="360"/>
        </w:tabs>
        <w:ind w:left="450" w:hanging="450"/>
        <w:jc w:val="both"/>
        <w:rPr>
          <w:rFonts w:ascii="Comic Sans MS" w:hAnsi="Comic Sans MS"/>
          <w:sz w:val="22"/>
        </w:rPr>
      </w:pPr>
      <w:r>
        <w:rPr>
          <w:rFonts w:ascii="Comic Sans MS" w:hAnsi="Comic Sans MS"/>
          <w:sz w:val="22"/>
        </w:rPr>
        <w:t>Réitérer l'importance d'offrir une formation de base solide en programmation et en développement d'applications pour permettre aux étudiants et aux étudiantes de comprendre les grands principes du domaine.</w:t>
      </w:r>
    </w:p>
    <w:p w:rsidR="004E5784" w:rsidRDefault="00C94F65" w:rsidP="002219C4">
      <w:pPr>
        <w:numPr>
          <w:ilvl w:val="0"/>
          <w:numId w:val="4"/>
        </w:numPr>
        <w:tabs>
          <w:tab w:val="clear" w:pos="720"/>
          <w:tab w:val="num" w:pos="360"/>
        </w:tabs>
        <w:ind w:left="446" w:hanging="446"/>
        <w:jc w:val="both"/>
        <w:rPr>
          <w:rFonts w:ascii="Comic Sans MS" w:hAnsi="Comic Sans MS"/>
          <w:sz w:val="22"/>
        </w:rPr>
      </w:pPr>
      <w:r>
        <w:rPr>
          <w:rFonts w:ascii="Comic Sans MS" w:hAnsi="Comic Sans MS"/>
          <w:sz w:val="22"/>
        </w:rPr>
        <w:t>Teinter le programme d'une couleur hypermédia qui permettra de développer des applications de gestion répondant aux nouvelles exigences d'Internet et du commerce électronique.</w:t>
      </w:r>
    </w:p>
    <w:p w:rsidR="004E5784" w:rsidRDefault="00C94F65" w:rsidP="002219C4">
      <w:pPr>
        <w:numPr>
          <w:ilvl w:val="0"/>
          <w:numId w:val="4"/>
        </w:numPr>
        <w:tabs>
          <w:tab w:val="clear" w:pos="720"/>
          <w:tab w:val="num" w:pos="360"/>
        </w:tabs>
        <w:ind w:left="446" w:hanging="446"/>
        <w:jc w:val="both"/>
        <w:rPr>
          <w:rFonts w:ascii="Comic Sans MS" w:hAnsi="Comic Sans MS"/>
          <w:sz w:val="22"/>
        </w:rPr>
      </w:pPr>
      <w:r>
        <w:rPr>
          <w:rFonts w:ascii="Comic Sans MS" w:hAnsi="Comic Sans MS"/>
          <w:sz w:val="22"/>
        </w:rPr>
        <w:t>Développer davantage les compétences associées à la gestion de réseaux et au soutien technique.</w:t>
      </w:r>
    </w:p>
    <w:p w:rsidR="00C94F65" w:rsidRDefault="00C94F65" w:rsidP="00C94F65">
      <w:pPr>
        <w:pStyle w:val="titre10"/>
        <w:numPr>
          <w:ilvl w:val="1"/>
          <w:numId w:val="3"/>
        </w:numPr>
        <w:spacing w:before="0" w:after="0"/>
        <w:jc w:val="left"/>
        <w:rPr>
          <w:rFonts w:ascii="Comic Sans MS" w:hAnsi="Comic Sans MS"/>
          <w:i/>
          <w:sz w:val="24"/>
          <w:szCs w:val="24"/>
        </w:rPr>
      </w:pPr>
      <w:r w:rsidRPr="00AB7D02">
        <w:rPr>
          <w:rFonts w:ascii="Comic Sans MS" w:hAnsi="Comic Sans MS"/>
          <w:i/>
          <w:sz w:val="24"/>
          <w:szCs w:val="24"/>
        </w:rPr>
        <w:t>Intentions éducatives locales</w:t>
      </w:r>
    </w:p>
    <w:p w:rsidR="00C94F65" w:rsidRDefault="00C94F65" w:rsidP="00C94F65">
      <w:pPr>
        <w:jc w:val="both"/>
        <w:rPr>
          <w:rFonts w:ascii="Comic Sans MS" w:hAnsi="Comic Sans MS"/>
        </w:rPr>
      </w:pPr>
    </w:p>
    <w:p w:rsidR="00C94F65" w:rsidRDefault="00C94F65" w:rsidP="00C94F65">
      <w:pPr>
        <w:jc w:val="both"/>
        <w:rPr>
          <w:rFonts w:ascii="Comic Sans MS" w:hAnsi="Comic Sans MS"/>
          <w:sz w:val="22"/>
        </w:rPr>
      </w:pPr>
      <w:r>
        <w:rPr>
          <w:rFonts w:ascii="Comic Sans MS" w:hAnsi="Comic Sans MS"/>
          <w:sz w:val="22"/>
        </w:rPr>
        <w:t>Tout au long du programme, un accent particulier sera mis sur le développement de qualités personnelles qui permettront aux finissantes et finissants de s’intégrer facilement au marché du travail et d'intervenir d'une façon responsable et professionnelle.</w:t>
      </w:r>
    </w:p>
    <w:p w:rsidR="00C94F65" w:rsidRDefault="00C94F65" w:rsidP="00C94F65">
      <w:pPr>
        <w:jc w:val="both"/>
        <w:rPr>
          <w:rFonts w:ascii="Comic Sans MS" w:hAnsi="Comic Sans MS"/>
          <w:sz w:val="22"/>
        </w:rPr>
      </w:pPr>
    </w:p>
    <w:p w:rsidR="00C94F65" w:rsidRDefault="00C94F65" w:rsidP="00C94F65">
      <w:pPr>
        <w:jc w:val="both"/>
        <w:rPr>
          <w:rFonts w:ascii="Comic Sans MS" w:hAnsi="Comic Sans MS"/>
          <w:sz w:val="22"/>
        </w:rPr>
      </w:pPr>
      <w:r>
        <w:rPr>
          <w:rFonts w:ascii="Comic Sans MS" w:hAnsi="Comic Sans MS"/>
          <w:sz w:val="22"/>
        </w:rPr>
        <w:t>Pour ce faire, localement nous désirons mettre l’accent sur :</w:t>
      </w:r>
    </w:p>
    <w:p w:rsidR="00C94F65" w:rsidRDefault="00C94F65" w:rsidP="00C94F65">
      <w:pPr>
        <w:numPr>
          <w:ilvl w:val="0"/>
          <w:numId w:val="5"/>
        </w:numPr>
        <w:tabs>
          <w:tab w:val="clear" w:pos="720"/>
          <w:tab w:val="num" w:pos="360"/>
        </w:tabs>
        <w:spacing w:before="60"/>
        <w:ind w:left="360"/>
        <w:jc w:val="both"/>
        <w:rPr>
          <w:rFonts w:ascii="Comic Sans MS" w:hAnsi="Comic Sans MS"/>
          <w:sz w:val="22"/>
        </w:rPr>
      </w:pPr>
      <w:r>
        <w:rPr>
          <w:rFonts w:ascii="Comic Sans MS" w:hAnsi="Comic Sans MS"/>
          <w:sz w:val="22"/>
        </w:rPr>
        <w:t>La polyvalence et la capacité d'adaptation à la diversité du marché.</w:t>
      </w:r>
    </w:p>
    <w:p w:rsidR="00C94F65" w:rsidRDefault="00C94F65" w:rsidP="00C94F65">
      <w:pPr>
        <w:numPr>
          <w:ilvl w:val="0"/>
          <w:numId w:val="5"/>
        </w:numPr>
        <w:tabs>
          <w:tab w:val="clear" w:pos="720"/>
          <w:tab w:val="num" w:pos="360"/>
        </w:tabs>
        <w:spacing w:before="60"/>
        <w:ind w:left="360"/>
        <w:jc w:val="both"/>
        <w:rPr>
          <w:rFonts w:ascii="Comic Sans MS" w:hAnsi="Comic Sans MS"/>
          <w:sz w:val="22"/>
        </w:rPr>
      </w:pPr>
      <w:r>
        <w:rPr>
          <w:rFonts w:ascii="Comic Sans MS" w:hAnsi="Comic Sans MS"/>
          <w:sz w:val="22"/>
        </w:rPr>
        <w:t>La curiosité intellectuelle et la capacité de parfaire ses connaissances de façon autonome.</w:t>
      </w:r>
    </w:p>
    <w:p w:rsidR="00C94F65" w:rsidRDefault="00C94F65" w:rsidP="00C94F65">
      <w:pPr>
        <w:numPr>
          <w:ilvl w:val="0"/>
          <w:numId w:val="5"/>
        </w:numPr>
        <w:tabs>
          <w:tab w:val="clear" w:pos="720"/>
          <w:tab w:val="num" w:pos="360"/>
        </w:tabs>
        <w:spacing w:before="60"/>
        <w:ind w:left="360"/>
        <w:jc w:val="both"/>
        <w:rPr>
          <w:rFonts w:ascii="Comic Sans MS" w:hAnsi="Comic Sans MS"/>
          <w:sz w:val="22"/>
        </w:rPr>
      </w:pPr>
      <w:r>
        <w:rPr>
          <w:rFonts w:ascii="Comic Sans MS" w:hAnsi="Comic Sans MS"/>
          <w:sz w:val="22"/>
        </w:rPr>
        <w:t>La capacité à évaluer la qualité de son travail.</w:t>
      </w:r>
    </w:p>
    <w:p w:rsidR="00C94F65" w:rsidRDefault="00C94F65" w:rsidP="00C94F65">
      <w:pPr>
        <w:numPr>
          <w:ilvl w:val="0"/>
          <w:numId w:val="5"/>
        </w:numPr>
        <w:tabs>
          <w:tab w:val="clear" w:pos="720"/>
          <w:tab w:val="num" w:pos="360"/>
        </w:tabs>
        <w:spacing w:before="60"/>
        <w:ind w:left="360"/>
        <w:jc w:val="both"/>
        <w:rPr>
          <w:rFonts w:ascii="Comic Sans MS" w:hAnsi="Comic Sans MS"/>
          <w:sz w:val="22"/>
        </w:rPr>
      </w:pPr>
      <w:r>
        <w:rPr>
          <w:rFonts w:ascii="Comic Sans MS" w:hAnsi="Comic Sans MS"/>
          <w:sz w:val="22"/>
        </w:rPr>
        <w:t>L'esprit de logique, d'analyse et de synthèse.</w:t>
      </w:r>
    </w:p>
    <w:p w:rsidR="00C94F65" w:rsidRDefault="00C94F65" w:rsidP="00C94F65">
      <w:pPr>
        <w:numPr>
          <w:ilvl w:val="0"/>
          <w:numId w:val="5"/>
        </w:numPr>
        <w:tabs>
          <w:tab w:val="clear" w:pos="720"/>
          <w:tab w:val="num" w:pos="360"/>
        </w:tabs>
        <w:spacing w:before="60"/>
        <w:ind w:left="360"/>
        <w:jc w:val="both"/>
        <w:rPr>
          <w:rFonts w:ascii="Comic Sans MS" w:hAnsi="Comic Sans MS"/>
          <w:sz w:val="22"/>
        </w:rPr>
      </w:pPr>
      <w:r>
        <w:rPr>
          <w:rFonts w:ascii="Comic Sans MS" w:hAnsi="Comic Sans MS"/>
          <w:sz w:val="22"/>
        </w:rPr>
        <w:t>La capacité de résoudre des problèmes.</w:t>
      </w:r>
    </w:p>
    <w:p w:rsidR="00C94F65" w:rsidRDefault="00C94F65" w:rsidP="00C94F65">
      <w:pPr>
        <w:numPr>
          <w:ilvl w:val="0"/>
          <w:numId w:val="5"/>
        </w:numPr>
        <w:tabs>
          <w:tab w:val="clear" w:pos="720"/>
          <w:tab w:val="num" w:pos="360"/>
        </w:tabs>
        <w:spacing w:before="60"/>
        <w:ind w:left="360"/>
        <w:jc w:val="both"/>
        <w:rPr>
          <w:rFonts w:ascii="Comic Sans MS" w:hAnsi="Comic Sans MS"/>
          <w:sz w:val="22"/>
        </w:rPr>
      </w:pPr>
      <w:r>
        <w:rPr>
          <w:rFonts w:ascii="Comic Sans MS" w:hAnsi="Comic Sans MS"/>
          <w:sz w:val="22"/>
        </w:rPr>
        <w:t>La communication efficace, autant celle écrite que verbale.</w:t>
      </w:r>
    </w:p>
    <w:p w:rsidR="00C94F65" w:rsidRDefault="00C94F65" w:rsidP="00C94F65">
      <w:pPr>
        <w:numPr>
          <w:ilvl w:val="0"/>
          <w:numId w:val="5"/>
        </w:numPr>
        <w:tabs>
          <w:tab w:val="clear" w:pos="720"/>
          <w:tab w:val="num" w:pos="360"/>
        </w:tabs>
        <w:spacing w:before="60"/>
        <w:ind w:left="360"/>
        <w:jc w:val="both"/>
        <w:rPr>
          <w:rFonts w:ascii="Comic Sans MS" w:hAnsi="Comic Sans MS"/>
          <w:sz w:val="22"/>
        </w:rPr>
      </w:pPr>
      <w:r>
        <w:rPr>
          <w:rFonts w:ascii="Comic Sans MS" w:hAnsi="Comic Sans MS"/>
          <w:sz w:val="22"/>
        </w:rPr>
        <w:t>La capacité à travailler en équipe.</w:t>
      </w:r>
    </w:p>
    <w:p w:rsidR="00C94F65" w:rsidRDefault="00C94F65" w:rsidP="00C94F65">
      <w:pPr>
        <w:numPr>
          <w:ilvl w:val="0"/>
          <w:numId w:val="5"/>
        </w:numPr>
        <w:tabs>
          <w:tab w:val="clear" w:pos="720"/>
          <w:tab w:val="num" w:pos="360"/>
        </w:tabs>
        <w:spacing w:before="60"/>
        <w:ind w:left="360"/>
        <w:jc w:val="both"/>
        <w:rPr>
          <w:rFonts w:ascii="Comic Sans MS" w:hAnsi="Comic Sans MS"/>
          <w:sz w:val="22"/>
        </w:rPr>
      </w:pPr>
      <w:r>
        <w:rPr>
          <w:rFonts w:ascii="Comic Sans MS" w:hAnsi="Comic Sans MS"/>
          <w:sz w:val="22"/>
        </w:rPr>
        <w:t>Le développement d'une préoccupation éthique et d'un jugement critique.</w:t>
      </w:r>
    </w:p>
    <w:p w:rsidR="00C94F65" w:rsidRDefault="00C94F65" w:rsidP="00C94F65">
      <w:pPr>
        <w:spacing w:before="120"/>
        <w:jc w:val="both"/>
        <w:rPr>
          <w:rFonts w:ascii="Comic Sans MS" w:hAnsi="Comic Sans MS"/>
          <w:sz w:val="22"/>
        </w:rPr>
      </w:pPr>
    </w:p>
    <w:p w:rsidR="00C94F65" w:rsidRDefault="00C94F65" w:rsidP="00C94F65">
      <w:pPr>
        <w:jc w:val="both"/>
        <w:rPr>
          <w:rFonts w:ascii="Comic Sans MS" w:hAnsi="Comic Sans MS"/>
          <w:sz w:val="22"/>
        </w:rPr>
      </w:pPr>
      <w:r>
        <w:rPr>
          <w:rFonts w:ascii="Comic Sans MS" w:hAnsi="Comic Sans MS"/>
          <w:sz w:val="22"/>
        </w:rPr>
        <w:t>Ces visées éducatives sont partagées par l'ensemble du corps professoral du département et se traduiront dans les interventions pédagogiques de tous les cours de la discipline.</w:t>
      </w:r>
    </w:p>
    <w:p w:rsidR="00C94F65" w:rsidRDefault="00C94F65" w:rsidP="00C94F65">
      <w:pPr>
        <w:sectPr w:rsidR="00C94F65">
          <w:headerReference w:type="default" r:id="rId24"/>
          <w:footnotePr>
            <w:numFmt w:val="chicago"/>
          </w:footnotePr>
          <w:type w:val="continuous"/>
          <w:pgSz w:w="20160" w:h="12240" w:orient="landscape" w:code="5"/>
          <w:pgMar w:top="2016" w:right="1296" w:bottom="1152" w:left="1296" w:header="1296" w:footer="432" w:gutter="0"/>
          <w:cols w:num="2" w:space="720" w:equalWidth="0">
            <w:col w:w="8429" w:space="709"/>
            <w:col w:w="8429"/>
          </w:cols>
        </w:sectPr>
      </w:pPr>
    </w:p>
    <w:p w:rsidR="00C94F65" w:rsidRDefault="00C94F65" w:rsidP="00C94F65"/>
    <w:p w:rsidR="00C94F65" w:rsidRDefault="00C94F65" w:rsidP="00C94F65">
      <w:pPr>
        <w:pStyle w:val="Texteniveau1"/>
        <w:spacing w:after="0"/>
        <w:ind w:left="360"/>
        <w:jc w:val="both"/>
        <w:rPr>
          <w:sz w:val="22"/>
        </w:rPr>
        <w:sectPr w:rsidR="00C94F65">
          <w:footnotePr>
            <w:numFmt w:val="chicago"/>
          </w:footnotePr>
          <w:type w:val="continuous"/>
          <w:pgSz w:w="20160" w:h="12240" w:orient="landscape" w:code="5"/>
          <w:pgMar w:top="2016" w:right="1296" w:bottom="1152" w:left="1296" w:header="1296" w:footer="432" w:gutter="0"/>
          <w:cols w:space="720" w:equalWidth="0">
            <w:col w:w="17568" w:space="720"/>
          </w:cols>
        </w:sectPr>
      </w:pP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016N</w:t>
      </w:r>
      <w:r w:rsidRPr="00AB7D02">
        <w:rPr>
          <w:rFonts w:ascii="Comic Sans MS" w:hAnsi="Comic Sans MS"/>
          <w:b w:val="0"/>
          <w:spacing w:val="0"/>
          <w:kern w:val="0"/>
          <w:sz w:val="20"/>
        </w:rPr>
        <w:tab/>
        <w:t>Analyser les fonctions de travail</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016P</w:t>
      </w:r>
      <w:r w:rsidRPr="00AB7D02">
        <w:rPr>
          <w:rFonts w:ascii="Comic Sans MS" w:hAnsi="Comic Sans MS"/>
          <w:b w:val="0"/>
          <w:spacing w:val="0"/>
          <w:kern w:val="0"/>
          <w:sz w:val="20"/>
        </w:rPr>
        <w:tab/>
        <w:t>Résoudre des problèmes mathématiques et statistiques en informatique</w:t>
      </w:r>
    </w:p>
    <w:p w:rsidR="00C94F65" w:rsidRPr="00AB7D02" w:rsidRDefault="00C94F65" w:rsidP="00C94F65">
      <w:pPr>
        <w:pStyle w:val="titre10"/>
        <w:tabs>
          <w:tab w:val="left" w:pos="1080"/>
        </w:tabs>
        <w:spacing w:before="120" w:after="0"/>
        <w:ind w:left="1080" w:hanging="1080"/>
        <w:jc w:val="both"/>
        <w:rPr>
          <w:rFonts w:ascii="Comic Sans MS" w:hAnsi="Comic Sans MS"/>
          <w:b w:val="0"/>
          <w:spacing w:val="0"/>
          <w:kern w:val="0"/>
          <w:sz w:val="20"/>
        </w:rPr>
      </w:pPr>
      <w:r w:rsidRPr="00AB7D02">
        <w:rPr>
          <w:rFonts w:ascii="Comic Sans MS" w:hAnsi="Comic Sans MS"/>
          <w:b w:val="0"/>
          <w:spacing w:val="0"/>
          <w:kern w:val="0"/>
          <w:sz w:val="20"/>
        </w:rPr>
        <w:t>016Q</w:t>
      </w:r>
      <w:r w:rsidRPr="00AB7D02">
        <w:rPr>
          <w:rFonts w:ascii="Comic Sans MS" w:hAnsi="Comic Sans MS"/>
          <w:b w:val="0"/>
          <w:spacing w:val="0"/>
          <w:kern w:val="0"/>
          <w:sz w:val="20"/>
        </w:rPr>
        <w:tab/>
        <w:t>Mettre à profit les possibilités d'un système d'exploitation propre à une station de travail</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016R</w:t>
      </w:r>
      <w:r w:rsidRPr="00AB7D02">
        <w:rPr>
          <w:rFonts w:ascii="Comic Sans MS" w:hAnsi="Comic Sans MS"/>
          <w:b w:val="0"/>
          <w:spacing w:val="0"/>
          <w:kern w:val="0"/>
          <w:sz w:val="20"/>
        </w:rPr>
        <w:tab/>
        <w:t>Installer des éléments physiques et logiques dans une station de travail</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016S</w:t>
      </w:r>
      <w:r w:rsidRPr="00AB7D02">
        <w:rPr>
          <w:rFonts w:ascii="Comic Sans MS" w:hAnsi="Comic Sans MS"/>
          <w:b w:val="0"/>
          <w:spacing w:val="0"/>
          <w:kern w:val="0"/>
          <w:sz w:val="20"/>
        </w:rPr>
        <w:tab/>
        <w:t>Exploiter un langage de programmation structurée</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016T</w:t>
      </w:r>
      <w:r w:rsidRPr="00AB7D02">
        <w:rPr>
          <w:rFonts w:ascii="Comic Sans MS" w:hAnsi="Comic Sans MS"/>
          <w:b w:val="0"/>
          <w:spacing w:val="0"/>
          <w:kern w:val="0"/>
          <w:sz w:val="20"/>
        </w:rPr>
        <w:tab/>
        <w:t>Appliquer une approche de développement par objets</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016U</w:t>
      </w:r>
      <w:r w:rsidRPr="00AB7D02">
        <w:rPr>
          <w:rFonts w:ascii="Comic Sans MS" w:hAnsi="Comic Sans MS"/>
          <w:b w:val="0"/>
          <w:spacing w:val="0"/>
          <w:kern w:val="0"/>
          <w:sz w:val="20"/>
        </w:rPr>
        <w:tab/>
        <w:t>Effectuer la recherche d'information</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016V</w:t>
      </w:r>
      <w:r w:rsidRPr="00AB7D02">
        <w:rPr>
          <w:rFonts w:ascii="Comic Sans MS" w:hAnsi="Comic Sans MS"/>
          <w:b w:val="0"/>
          <w:spacing w:val="0"/>
          <w:kern w:val="0"/>
          <w:sz w:val="20"/>
        </w:rPr>
        <w:tab/>
        <w:t>Interagir et communiquer dans des situations de travail variées</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016W</w:t>
      </w:r>
      <w:r w:rsidRPr="00AB7D02">
        <w:rPr>
          <w:rFonts w:ascii="Comic Sans MS" w:hAnsi="Comic Sans MS"/>
          <w:b w:val="0"/>
          <w:spacing w:val="0"/>
          <w:kern w:val="0"/>
          <w:sz w:val="20"/>
        </w:rPr>
        <w:tab/>
        <w:t>Produire des algorithmes</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016X</w:t>
      </w:r>
      <w:r w:rsidRPr="00AB7D02">
        <w:rPr>
          <w:rFonts w:ascii="Comic Sans MS" w:hAnsi="Comic Sans MS"/>
          <w:b w:val="0"/>
          <w:spacing w:val="0"/>
          <w:kern w:val="0"/>
          <w:sz w:val="20"/>
        </w:rPr>
        <w:tab/>
        <w:t>Produire une interface utilisateur</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016Y</w:t>
      </w:r>
      <w:r w:rsidRPr="00AB7D02">
        <w:rPr>
          <w:rFonts w:ascii="Comic Sans MS" w:hAnsi="Comic Sans MS"/>
          <w:b w:val="0"/>
          <w:spacing w:val="0"/>
          <w:kern w:val="0"/>
          <w:sz w:val="20"/>
        </w:rPr>
        <w:tab/>
        <w:t>Planifier et gérer des activités de travail</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016Z</w:t>
      </w:r>
      <w:r w:rsidRPr="00AB7D02">
        <w:rPr>
          <w:rFonts w:ascii="Comic Sans MS" w:hAnsi="Comic Sans MS"/>
          <w:b w:val="0"/>
          <w:spacing w:val="0"/>
          <w:kern w:val="0"/>
          <w:sz w:val="20"/>
        </w:rPr>
        <w:tab/>
        <w:t>Assurer la production et la gestion de documents</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0170</w:t>
      </w:r>
      <w:r w:rsidRPr="00AB7D02">
        <w:rPr>
          <w:rFonts w:ascii="Comic Sans MS" w:hAnsi="Comic Sans MS"/>
          <w:b w:val="0"/>
          <w:spacing w:val="0"/>
          <w:kern w:val="0"/>
          <w:sz w:val="20"/>
        </w:rPr>
        <w:tab/>
        <w:t>Organiser et exploiter des données</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0171</w:t>
      </w:r>
      <w:r w:rsidRPr="00AB7D02">
        <w:rPr>
          <w:rFonts w:ascii="Comic Sans MS" w:hAnsi="Comic Sans MS"/>
          <w:b w:val="0"/>
          <w:spacing w:val="0"/>
          <w:kern w:val="0"/>
          <w:sz w:val="20"/>
        </w:rPr>
        <w:tab/>
        <w:t>Corriger des programmes</w:t>
      </w:r>
    </w:p>
    <w:p w:rsidR="00C94F65" w:rsidRPr="00AB7D02" w:rsidRDefault="00C94F65" w:rsidP="00C94F65">
      <w:pPr>
        <w:pStyle w:val="titre10"/>
        <w:tabs>
          <w:tab w:val="left" w:pos="1080"/>
        </w:tabs>
        <w:spacing w:before="120" w:after="0"/>
        <w:ind w:left="1080" w:hanging="1080"/>
        <w:jc w:val="both"/>
        <w:rPr>
          <w:rFonts w:ascii="Comic Sans MS" w:hAnsi="Comic Sans MS"/>
          <w:b w:val="0"/>
          <w:spacing w:val="0"/>
          <w:kern w:val="0"/>
          <w:sz w:val="20"/>
        </w:rPr>
      </w:pPr>
      <w:r w:rsidRPr="00AB7D02">
        <w:rPr>
          <w:rFonts w:ascii="Comic Sans MS" w:hAnsi="Comic Sans MS"/>
          <w:b w:val="0"/>
          <w:spacing w:val="0"/>
          <w:kern w:val="0"/>
          <w:sz w:val="20"/>
        </w:rPr>
        <w:t>0172</w:t>
      </w:r>
      <w:r w:rsidRPr="00AB7D02">
        <w:rPr>
          <w:rFonts w:ascii="Comic Sans MS" w:hAnsi="Comic Sans MS"/>
          <w:b w:val="0"/>
          <w:spacing w:val="0"/>
          <w:kern w:val="0"/>
          <w:sz w:val="20"/>
        </w:rPr>
        <w:tab/>
        <w:t>Analyser les caractéristiques de systèmes d'information d'entreprises variées en vue de la formulation de solutions informatiques</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0173</w:t>
      </w:r>
      <w:r w:rsidRPr="00AB7D02">
        <w:rPr>
          <w:rFonts w:ascii="Comic Sans MS" w:hAnsi="Comic Sans MS"/>
          <w:b w:val="0"/>
          <w:spacing w:val="0"/>
          <w:kern w:val="0"/>
          <w:sz w:val="20"/>
        </w:rPr>
        <w:tab/>
        <w:t>Développer des modèles conceptuels selon l'approche structurée</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0174</w:t>
      </w:r>
      <w:r w:rsidRPr="00AB7D02">
        <w:rPr>
          <w:rFonts w:ascii="Comic Sans MS" w:hAnsi="Comic Sans MS"/>
          <w:b w:val="0"/>
          <w:spacing w:val="0"/>
          <w:kern w:val="0"/>
          <w:sz w:val="20"/>
        </w:rPr>
        <w:tab/>
        <w:t>Mettre à profit les possibilités d'un environnement informatique en réseau</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0175</w:t>
      </w:r>
      <w:r w:rsidRPr="00AB7D02">
        <w:rPr>
          <w:rFonts w:ascii="Comic Sans MS" w:hAnsi="Comic Sans MS"/>
          <w:b w:val="0"/>
          <w:spacing w:val="0"/>
          <w:kern w:val="0"/>
          <w:sz w:val="20"/>
        </w:rPr>
        <w:tab/>
        <w:t>Créer et exploiter des bases de données</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0176</w:t>
      </w:r>
      <w:r w:rsidRPr="00AB7D02">
        <w:rPr>
          <w:rFonts w:ascii="Comic Sans MS" w:hAnsi="Comic Sans MS"/>
          <w:b w:val="0"/>
          <w:spacing w:val="0"/>
          <w:kern w:val="0"/>
          <w:sz w:val="20"/>
        </w:rPr>
        <w:tab/>
        <w:t>Apporter des améliorations fonctionnelles à une application</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0177</w:t>
      </w:r>
      <w:r w:rsidRPr="00AB7D02">
        <w:rPr>
          <w:rFonts w:ascii="Comic Sans MS" w:hAnsi="Comic Sans MS"/>
          <w:b w:val="0"/>
          <w:spacing w:val="0"/>
          <w:kern w:val="0"/>
          <w:sz w:val="20"/>
        </w:rPr>
        <w:tab/>
        <w:t>Assurer la qualité d'une application</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0178</w:t>
      </w:r>
      <w:r w:rsidRPr="00AB7D02">
        <w:rPr>
          <w:rFonts w:ascii="Comic Sans MS" w:hAnsi="Comic Sans MS"/>
          <w:b w:val="0"/>
          <w:spacing w:val="0"/>
          <w:kern w:val="0"/>
          <w:sz w:val="20"/>
        </w:rPr>
        <w:tab/>
        <w:t>Utiliser des outils de traitement multimédias</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0179</w:t>
      </w:r>
      <w:r w:rsidRPr="00AB7D02">
        <w:rPr>
          <w:rFonts w:ascii="Comic Sans MS" w:hAnsi="Comic Sans MS"/>
          <w:b w:val="0"/>
          <w:spacing w:val="0"/>
          <w:kern w:val="0"/>
          <w:sz w:val="20"/>
        </w:rPr>
        <w:tab/>
        <w:t>Assurer soutien technique et formation aux utilisatrices et utilisateurs</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017A</w:t>
      </w:r>
      <w:r w:rsidRPr="00AB7D02">
        <w:rPr>
          <w:rFonts w:ascii="Comic Sans MS" w:hAnsi="Comic Sans MS"/>
          <w:b w:val="0"/>
          <w:spacing w:val="0"/>
          <w:kern w:val="0"/>
          <w:sz w:val="20"/>
        </w:rPr>
        <w:tab/>
        <w:t>Mettre en œuvre une application</w:t>
      </w:r>
    </w:p>
    <w:p w:rsidR="00C94F65" w:rsidRPr="00AB7D02" w:rsidRDefault="00C94F65" w:rsidP="00C94F65">
      <w:pPr>
        <w:pStyle w:val="titre10"/>
        <w:tabs>
          <w:tab w:val="left" w:pos="1080"/>
        </w:tabs>
        <w:spacing w:before="120" w:after="0"/>
        <w:ind w:left="1080" w:hanging="1080"/>
        <w:jc w:val="both"/>
        <w:rPr>
          <w:rFonts w:ascii="Comic Sans MS" w:hAnsi="Comic Sans MS"/>
          <w:b w:val="0"/>
          <w:spacing w:val="0"/>
          <w:kern w:val="0"/>
          <w:sz w:val="20"/>
        </w:rPr>
      </w:pPr>
      <w:r w:rsidRPr="00AB7D02">
        <w:rPr>
          <w:rFonts w:ascii="Comic Sans MS" w:hAnsi="Comic Sans MS"/>
          <w:b w:val="0"/>
          <w:spacing w:val="0"/>
          <w:kern w:val="0"/>
          <w:sz w:val="20"/>
        </w:rPr>
        <w:t>017B</w:t>
      </w:r>
      <w:r w:rsidRPr="00AB7D02">
        <w:rPr>
          <w:rFonts w:ascii="Comic Sans MS" w:hAnsi="Comic Sans MS"/>
          <w:b w:val="0"/>
          <w:spacing w:val="0"/>
          <w:kern w:val="0"/>
          <w:sz w:val="20"/>
        </w:rPr>
        <w:tab/>
        <w:t>Concevoir et développer une application dans un environnement de base de données</w:t>
      </w:r>
    </w:p>
    <w:p w:rsidR="00C94F65" w:rsidRPr="00AB7D02" w:rsidRDefault="00C94F65" w:rsidP="00C94F65">
      <w:pPr>
        <w:pStyle w:val="titre10"/>
        <w:tabs>
          <w:tab w:val="left" w:pos="1080"/>
        </w:tabs>
        <w:spacing w:before="120" w:after="0"/>
        <w:jc w:val="both"/>
        <w:rPr>
          <w:rFonts w:ascii="Comic Sans MS" w:hAnsi="Comic Sans MS"/>
          <w:b w:val="0"/>
          <w:spacing w:val="0"/>
          <w:kern w:val="0"/>
          <w:sz w:val="20"/>
        </w:rPr>
      </w:pPr>
      <w:r w:rsidRPr="00AB7D02">
        <w:rPr>
          <w:rFonts w:ascii="Comic Sans MS" w:hAnsi="Comic Sans MS"/>
          <w:b w:val="0"/>
          <w:spacing w:val="0"/>
          <w:kern w:val="0"/>
          <w:sz w:val="20"/>
        </w:rPr>
        <w:t>017C</w:t>
      </w:r>
      <w:r w:rsidRPr="00AB7D02">
        <w:rPr>
          <w:rFonts w:ascii="Comic Sans MS" w:hAnsi="Comic Sans MS"/>
          <w:b w:val="0"/>
          <w:spacing w:val="0"/>
          <w:kern w:val="0"/>
          <w:sz w:val="20"/>
        </w:rPr>
        <w:tab/>
        <w:t>Concevoir et développer une application dans un environnement graphique</w:t>
      </w:r>
    </w:p>
    <w:p w:rsidR="00C94F65" w:rsidRPr="00AB7D02" w:rsidRDefault="00C94F65" w:rsidP="00C94F65">
      <w:pPr>
        <w:pStyle w:val="titre10"/>
        <w:tabs>
          <w:tab w:val="left" w:pos="1080"/>
        </w:tabs>
        <w:spacing w:before="120" w:after="0"/>
        <w:ind w:left="1080" w:hanging="1080"/>
        <w:jc w:val="both"/>
        <w:rPr>
          <w:rFonts w:ascii="Comic Sans MS" w:hAnsi="Comic Sans MS"/>
          <w:b w:val="0"/>
          <w:spacing w:val="0"/>
          <w:kern w:val="0"/>
          <w:sz w:val="20"/>
        </w:rPr>
      </w:pPr>
      <w:r w:rsidRPr="00AB7D02">
        <w:rPr>
          <w:rFonts w:ascii="Comic Sans MS" w:hAnsi="Comic Sans MS"/>
          <w:b w:val="0"/>
          <w:spacing w:val="0"/>
          <w:kern w:val="0"/>
          <w:sz w:val="20"/>
        </w:rPr>
        <w:t>017D</w:t>
      </w:r>
      <w:r w:rsidRPr="00AB7D02">
        <w:rPr>
          <w:rFonts w:ascii="Comic Sans MS" w:hAnsi="Comic Sans MS"/>
          <w:b w:val="0"/>
          <w:spacing w:val="0"/>
          <w:kern w:val="0"/>
          <w:sz w:val="20"/>
        </w:rPr>
        <w:tab/>
        <w:t>Concevoir et développer une application hypermédia dans des réseaux internes et mondiaux</w:t>
      </w:r>
    </w:p>
    <w:p w:rsidR="00C94F65" w:rsidRPr="00AB7D02" w:rsidRDefault="00C94F65" w:rsidP="00C94F65">
      <w:pPr>
        <w:pStyle w:val="titre10"/>
        <w:spacing w:before="0" w:after="0"/>
        <w:jc w:val="both"/>
        <w:rPr>
          <w:rFonts w:ascii="Comic Sans MS" w:hAnsi="Comic Sans MS"/>
          <w:b w:val="0"/>
          <w:spacing w:val="0"/>
          <w:kern w:val="0"/>
          <w:sz w:val="20"/>
        </w:rPr>
      </w:pPr>
    </w:p>
    <w:p w:rsidR="00C94F65" w:rsidRPr="00AB7D02" w:rsidRDefault="00C94F65" w:rsidP="00C94F65">
      <w:pPr>
        <w:pStyle w:val="titre10"/>
        <w:spacing w:before="0" w:after="0"/>
        <w:jc w:val="both"/>
        <w:rPr>
          <w:rFonts w:ascii="Comic Sans MS" w:hAnsi="Comic Sans MS"/>
          <w:b w:val="0"/>
          <w:sz w:val="22"/>
        </w:rPr>
        <w:sectPr w:rsidR="00C94F65" w:rsidRPr="00AB7D02">
          <w:headerReference w:type="default" r:id="rId25"/>
          <w:footnotePr>
            <w:numFmt w:val="chicago"/>
          </w:footnotePr>
          <w:type w:val="continuous"/>
          <w:pgSz w:w="20160" w:h="12240" w:orient="landscape" w:code="5"/>
          <w:pgMar w:top="1440" w:right="1440" w:bottom="1440" w:left="1440" w:header="576" w:footer="576" w:gutter="0"/>
          <w:cols w:num="2" w:space="720" w:equalWidth="0">
            <w:col w:w="8285" w:space="709"/>
            <w:col w:w="8285"/>
          </w:cols>
        </w:sectPr>
      </w:pPr>
    </w:p>
    <w:p w:rsidR="00C94F65" w:rsidRPr="00AB7D02" w:rsidRDefault="00C94F65" w:rsidP="00C94F65">
      <w:pPr>
        <w:pStyle w:val="titre10"/>
        <w:spacing w:before="0" w:after="0"/>
        <w:jc w:val="both"/>
        <w:rPr>
          <w:rFonts w:ascii="Comic Sans MS" w:hAnsi="Comic Sans MS"/>
          <w:b w:val="0"/>
          <w:sz w:val="22"/>
        </w:rPr>
      </w:pPr>
    </w:p>
    <w:p w:rsidR="00C94F65" w:rsidRPr="00AB7D02" w:rsidRDefault="00C94F65" w:rsidP="00C94F65">
      <w:pPr>
        <w:pStyle w:val="titre10"/>
        <w:spacing w:before="0" w:after="0"/>
        <w:jc w:val="both"/>
        <w:rPr>
          <w:rFonts w:ascii="Comic Sans MS" w:hAnsi="Comic Sans MS"/>
          <w:b w:val="0"/>
          <w:sz w:val="22"/>
        </w:rPr>
        <w:sectPr w:rsidR="00C94F65" w:rsidRPr="00AB7D02">
          <w:footnotePr>
            <w:numFmt w:val="chicago"/>
          </w:footnotePr>
          <w:type w:val="continuous"/>
          <w:pgSz w:w="20160" w:h="12240" w:orient="landscape" w:code="5"/>
          <w:pgMar w:top="1440" w:right="1440" w:bottom="1440" w:left="1440" w:header="576" w:footer="576" w:gutter="0"/>
          <w:cols w:space="720" w:equalWidth="0">
            <w:col w:w="17568"/>
          </w:cols>
        </w:sectPr>
      </w:pPr>
    </w:p>
    <w:p w:rsidR="00C94F65" w:rsidRDefault="00C94F65" w:rsidP="00C94F65">
      <w:pPr>
        <w:pStyle w:val="titre10"/>
        <w:spacing w:before="0" w:after="0"/>
        <w:rPr>
          <w:spacing w:val="0"/>
          <w:kern w:val="0"/>
          <w:sz w:val="4"/>
        </w:rPr>
      </w:pPr>
    </w:p>
    <w:p w:rsidR="00C94F65" w:rsidRPr="00AB7D02" w:rsidRDefault="00C94F65" w:rsidP="00C94F65">
      <w:pPr>
        <w:pStyle w:val="titre10"/>
        <w:spacing w:before="0" w:after="0"/>
        <w:jc w:val="both"/>
        <w:rPr>
          <w:rFonts w:ascii="Comic Sans MS" w:hAnsi="Comic Sans MS"/>
          <w:b w:val="0"/>
          <w:sz w:val="22"/>
        </w:rPr>
      </w:pPr>
    </w:p>
    <w:p w:rsidR="00C94F65" w:rsidRPr="00AB7D02" w:rsidRDefault="00C94F65" w:rsidP="00C94F65">
      <w:pPr>
        <w:pStyle w:val="titre10"/>
        <w:spacing w:before="0" w:after="0"/>
        <w:jc w:val="both"/>
        <w:rPr>
          <w:rFonts w:ascii="Comic Sans MS" w:hAnsi="Comic Sans MS"/>
          <w:b w:val="0"/>
          <w:spacing w:val="0"/>
          <w:sz w:val="22"/>
        </w:rPr>
      </w:pPr>
      <w:r w:rsidRPr="00AB7D02">
        <w:rPr>
          <w:rFonts w:ascii="Comic Sans MS" w:hAnsi="Comic Sans MS"/>
          <w:b w:val="0"/>
          <w:spacing w:val="0"/>
          <w:sz w:val="22"/>
        </w:rPr>
        <w:t>Pour être admissible dans le programme de Techniques de l’informatique, il faut satisfaire aux conditions générales d’admission à un programme conduisant à un diplôme d’études collégiales (DEC). Il faut avoir obtenu un diplôme d’études secondaires (DES) ou un diplôme d’études professionnelles (DEP) et avoir réussi les cours suivants :</w:t>
      </w:r>
    </w:p>
    <w:p w:rsidR="00C94F65" w:rsidRPr="00AB7D02" w:rsidRDefault="00C94F65" w:rsidP="00C94F65">
      <w:pPr>
        <w:pStyle w:val="titre10"/>
        <w:spacing w:before="0" w:after="0"/>
        <w:jc w:val="both"/>
        <w:rPr>
          <w:rFonts w:ascii="Comic Sans MS" w:hAnsi="Comic Sans MS"/>
          <w:b w:val="0"/>
          <w:spacing w:val="0"/>
          <w:sz w:val="22"/>
        </w:rPr>
      </w:pPr>
    </w:p>
    <w:p w:rsidR="00C94F65" w:rsidRPr="00AB7D02" w:rsidRDefault="00C94F65" w:rsidP="00C94F65">
      <w:pPr>
        <w:pStyle w:val="titre10"/>
        <w:numPr>
          <w:ilvl w:val="0"/>
          <w:numId w:val="9"/>
        </w:numPr>
        <w:tabs>
          <w:tab w:val="clear" w:pos="720"/>
          <w:tab w:val="num" w:pos="360"/>
        </w:tabs>
        <w:spacing w:before="0" w:after="0"/>
        <w:ind w:left="360"/>
        <w:jc w:val="both"/>
        <w:rPr>
          <w:rFonts w:ascii="Comic Sans MS" w:hAnsi="Comic Sans MS"/>
          <w:b w:val="0"/>
          <w:spacing w:val="0"/>
          <w:sz w:val="22"/>
        </w:rPr>
      </w:pPr>
      <w:r w:rsidRPr="00AB7D02">
        <w:rPr>
          <w:rFonts w:ascii="Comic Sans MS" w:hAnsi="Comic Sans MS"/>
          <w:b w:val="0"/>
          <w:spacing w:val="0"/>
          <w:sz w:val="22"/>
        </w:rPr>
        <w:t>Histoire, 4</w:t>
      </w:r>
      <w:r w:rsidRPr="00AB7D02">
        <w:rPr>
          <w:rFonts w:ascii="Comic Sans MS" w:hAnsi="Comic Sans MS"/>
          <w:b w:val="0"/>
          <w:spacing w:val="0"/>
          <w:sz w:val="22"/>
          <w:vertAlign w:val="superscript"/>
        </w:rPr>
        <w:t>e</w:t>
      </w:r>
      <w:r w:rsidRPr="00AB7D02">
        <w:rPr>
          <w:rFonts w:ascii="Comic Sans MS" w:hAnsi="Comic Sans MS"/>
          <w:b w:val="0"/>
          <w:spacing w:val="0"/>
          <w:sz w:val="22"/>
        </w:rPr>
        <w:t xml:space="preserve"> secondaire;</w:t>
      </w:r>
    </w:p>
    <w:p w:rsidR="00C94F65" w:rsidRPr="00AB7D02" w:rsidRDefault="00C94F65" w:rsidP="00C94F65">
      <w:pPr>
        <w:pStyle w:val="titre10"/>
        <w:numPr>
          <w:ilvl w:val="0"/>
          <w:numId w:val="9"/>
        </w:numPr>
        <w:tabs>
          <w:tab w:val="clear" w:pos="720"/>
          <w:tab w:val="num" w:pos="360"/>
        </w:tabs>
        <w:spacing w:before="0" w:after="0"/>
        <w:ind w:left="360"/>
        <w:jc w:val="both"/>
        <w:rPr>
          <w:rFonts w:ascii="Comic Sans MS" w:hAnsi="Comic Sans MS"/>
          <w:b w:val="0"/>
          <w:spacing w:val="0"/>
          <w:sz w:val="22"/>
        </w:rPr>
      </w:pPr>
      <w:r w:rsidRPr="00AB7D02">
        <w:rPr>
          <w:rFonts w:ascii="Comic Sans MS" w:hAnsi="Comic Sans MS"/>
          <w:b w:val="0"/>
          <w:spacing w:val="0"/>
          <w:sz w:val="22"/>
        </w:rPr>
        <w:t>Sciences physiques, 4</w:t>
      </w:r>
      <w:r w:rsidRPr="00AB7D02">
        <w:rPr>
          <w:rFonts w:ascii="Comic Sans MS" w:hAnsi="Comic Sans MS"/>
          <w:b w:val="0"/>
          <w:spacing w:val="0"/>
          <w:sz w:val="22"/>
          <w:vertAlign w:val="superscript"/>
        </w:rPr>
        <w:t>e</w:t>
      </w:r>
      <w:r w:rsidRPr="00AB7D02">
        <w:rPr>
          <w:rFonts w:ascii="Comic Sans MS" w:hAnsi="Comic Sans MS"/>
          <w:b w:val="0"/>
          <w:spacing w:val="0"/>
          <w:sz w:val="22"/>
        </w:rPr>
        <w:t xml:space="preserve"> secondaire;</w:t>
      </w:r>
    </w:p>
    <w:p w:rsidR="00C94F65" w:rsidRPr="00AB7D02" w:rsidRDefault="00C94F65" w:rsidP="00C94F65">
      <w:pPr>
        <w:pStyle w:val="titre10"/>
        <w:numPr>
          <w:ilvl w:val="0"/>
          <w:numId w:val="9"/>
        </w:numPr>
        <w:tabs>
          <w:tab w:val="clear" w:pos="720"/>
          <w:tab w:val="num" w:pos="360"/>
        </w:tabs>
        <w:spacing w:before="0" w:after="0"/>
        <w:ind w:left="360"/>
        <w:jc w:val="both"/>
        <w:rPr>
          <w:rFonts w:ascii="Comic Sans MS" w:hAnsi="Comic Sans MS"/>
          <w:b w:val="0"/>
          <w:spacing w:val="0"/>
          <w:sz w:val="22"/>
        </w:rPr>
      </w:pPr>
      <w:r w:rsidRPr="00AB7D02">
        <w:rPr>
          <w:rFonts w:ascii="Comic Sans MS" w:hAnsi="Comic Sans MS"/>
          <w:b w:val="0"/>
          <w:spacing w:val="0"/>
          <w:sz w:val="22"/>
        </w:rPr>
        <w:t>Langue d’enseignement, 5</w:t>
      </w:r>
      <w:r w:rsidRPr="00AB7D02">
        <w:rPr>
          <w:rFonts w:ascii="Comic Sans MS" w:hAnsi="Comic Sans MS"/>
          <w:b w:val="0"/>
          <w:spacing w:val="0"/>
          <w:sz w:val="22"/>
          <w:vertAlign w:val="superscript"/>
        </w:rPr>
        <w:t>e</w:t>
      </w:r>
      <w:r w:rsidRPr="00AB7D02">
        <w:rPr>
          <w:rFonts w:ascii="Comic Sans MS" w:hAnsi="Comic Sans MS"/>
          <w:b w:val="0"/>
          <w:spacing w:val="0"/>
          <w:sz w:val="22"/>
        </w:rPr>
        <w:t xml:space="preserve"> secondaire;</w:t>
      </w:r>
    </w:p>
    <w:p w:rsidR="00C94F65" w:rsidRPr="00AB7D02" w:rsidRDefault="00C94F65" w:rsidP="00C94F65">
      <w:pPr>
        <w:pStyle w:val="titre10"/>
        <w:numPr>
          <w:ilvl w:val="0"/>
          <w:numId w:val="9"/>
        </w:numPr>
        <w:tabs>
          <w:tab w:val="clear" w:pos="720"/>
          <w:tab w:val="num" w:pos="360"/>
        </w:tabs>
        <w:spacing w:before="0" w:after="0"/>
        <w:ind w:left="360"/>
        <w:jc w:val="both"/>
        <w:rPr>
          <w:rFonts w:ascii="Comic Sans MS" w:hAnsi="Comic Sans MS"/>
          <w:b w:val="0"/>
          <w:spacing w:val="0"/>
          <w:sz w:val="22"/>
        </w:rPr>
      </w:pPr>
      <w:r w:rsidRPr="00AB7D02">
        <w:rPr>
          <w:rFonts w:ascii="Comic Sans MS" w:hAnsi="Comic Sans MS"/>
          <w:b w:val="0"/>
          <w:spacing w:val="0"/>
          <w:sz w:val="22"/>
        </w:rPr>
        <w:t>Langue secondaire, 5</w:t>
      </w:r>
      <w:r w:rsidRPr="00AB7D02">
        <w:rPr>
          <w:rFonts w:ascii="Comic Sans MS" w:hAnsi="Comic Sans MS"/>
          <w:b w:val="0"/>
          <w:spacing w:val="0"/>
          <w:sz w:val="22"/>
          <w:vertAlign w:val="superscript"/>
        </w:rPr>
        <w:t>e</w:t>
      </w:r>
      <w:r w:rsidRPr="00AB7D02">
        <w:rPr>
          <w:rFonts w:ascii="Comic Sans MS" w:hAnsi="Comic Sans MS"/>
          <w:b w:val="0"/>
          <w:spacing w:val="0"/>
          <w:sz w:val="22"/>
        </w:rPr>
        <w:t xml:space="preserve"> secondaire;</w:t>
      </w:r>
    </w:p>
    <w:p w:rsidR="00C94F65" w:rsidRPr="00AB7D02" w:rsidRDefault="00C94F65" w:rsidP="00C94F65">
      <w:pPr>
        <w:pStyle w:val="titre10"/>
        <w:numPr>
          <w:ilvl w:val="0"/>
          <w:numId w:val="9"/>
        </w:numPr>
        <w:tabs>
          <w:tab w:val="clear" w:pos="720"/>
          <w:tab w:val="num" w:pos="360"/>
        </w:tabs>
        <w:spacing w:before="0" w:after="0"/>
        <w:ind w:left="360"/>
        <w:jc w:val="both"/>
        <w:rPr>
          <w:rFonts w:ascii="Comic Sans MS" w:hAnsi="Comic Sans MS"/>
          <w:b w:val="0"/>
          <w:spacing w:val="0"/>
          <w:sz w:val="22"/>
        </w:rPr>
      </w:pPr>
      <w:r w:rsidRPr="00AB7D02">
        <w:rPr>
          <w:rFonts w:ascii="Comic Sans MS" w:hAnsi="Comic Sans MS"/>
          <w:b w:val="0"/>
          <w:spacing w:val="0"/>
          <w:sz w:val="22"/>
        </w:rPr>
        <w:t>Mathématiques, 5</w:t>
      </w:r>
      <w:r w:rsidRPr="00AB7D02">
        <w:rPr>
          <w:rFonts w:ascii="Comic Sans MS" w:hAnsi="Comic Sans MS"/>
          <w:b w:val="0"/>
          <w:spacing w:val="0"/>
          <w:sz w:val="22"/>
          <w:vertAlign w:val="superscript"/>
        </w:rPr>
        <w:t>e</w:t>
      </w:r>
      <w:r w:rsidRPr="00AB7D02">
        <w:rPr>
          <w:rFonts w:ascii="Comic Sans MS" w:hAnsi="Comic Sans MS"/>
          <w:b w:val="0"/>
          <w:spacing w:val="0"/>
          <w:sz w:val="22"/>
        </w:rPr>
        <w:t xml:space="preserve"> secondaire ou un cours de 4</w:t>
      </w:r>
      <w:r w:rsidRPr="00AB7D02">
        <w:rPr>
          <w:rFonts w:ascii="Comic Sans MS" w:hAnsi="Comic Sans MS"/>
          <w:b w:val="0"/>
          <w:spacing w:val="0"/>
          <w:sz w:val="22"/>
          <w:vertAlign w:val="superscript"/>
        </w:rPr>
        <w:t>e</w:t>
      </w:r>
      <w:r w:rsidRPr="00AB7D02">
        <w:rPr>
          <w:rFonts w:ascii="Comic Sans MS" w:hAnsi="Comic Sans MS"/>
          <w:b w:val="0"/>
          <w:spacing w:val="0"/>
          <w:sz w:val="22"/>
        </w:rPr>
        <w:t xml:space="preserve"> secondaire déterminé par le ministère et dont les objectifs et les niveaux de difficultés sont comparables.</w:t>
      </w:r>
    </w:p>
    <w:p w:rsidR="00C94F65" w:rsidRPr="00AB7D02" w:rsidRDefault="00C94F65" w:rsidP="00C94F65">
      <w:pPr>
        <w:pStyle w:val="titre10"/>
        <w:spacing w:before="0" w:after="0"/>
        <w:jc w:val="both"/>
        <w:rPr>
          <w:rFonts w:ascii="Comic Sans MS" w:hAnsi="Comic Sans MS"/>
          <w:b w:val="0"/>
          <w:spacing w:val="0"/>
          <w:sz w:val="22"/>
        </w:rPr>
      </w:pPr>
    </w:p>
    <w:p w:rsidR="00C94F65" w:rsidRDefault="00C94F65" w:rsidP="00C94F65">
      <w:pPr>
        <w:pStyle w:val="Texteniveau1"/>
        <w:spacing w:after="0" w:line="360" w:lineRule="auto"/>
        <w:rPr>
          <w:rFonts w:ascii="Comic Sans MS" w:hAnsi="Comic Sans MS"/>
          <w:kern w:val="40"/>
          <w:sz w:val="22"/>
        </w:rPr>
      </w:pPr>
      <w:r>
        <w:rPr>
          <w:rFonts w:ascii="Comic Sans MS" w:hAnsi="Comic Sans MS"/>
          <w:kern w:val="40"/>
          <w:sz w:val="22"/>
        </w:rPr>
        <w:br w:type="column"/>
      </w:r>
    </w:p>
    <w:p w:rsidR="00C94F65" w:rsidRDefault="00C94F65" w:rsidP="00C94F65">
      <w:pPr>
        <w:pStyle w:val="Texteniveau1"/>
        <w:spacing w:after="0" w:line="360" w:lineRule="auto"/>
        <w:rPr>
          <w:rFonts w:ascii="Comic Sans MS" w:hAnsi="Comic Sans MS"/>
          <w:kern w:val="40"/>
          <w:sz w:val="22"/>
        </w:rPr>
      </w:pPr>
      <w:r>
        <w:rPr>
          <w:rFonts w:ascii="Comic Sans MS" w:hAnsi="Comic Sans MS"/>
          <w:kern w:val="40"/>
          <w:sz w:val="22"/>
        </w:rPr>
        <w:t>De plus, l’élève doit satisfaire à la cond</w:t>
      </w:r>
      <w:r w:rsidR="002C7B90">
        <w:rPr>
          <w:rFonts w:ascii="Comic Sans MS" w:hAnsi="Comic Sans MS"/>
          <w:kern w:val="40"/>
          <w:sz w:val="22"/>
        </w:rPr>
        <w:t xml:space="preserve">ition particulière d’admission </w:t>
      </w:r>
      <w:r>
        <w:rPr>
          <w:rFonts w:ascii="Comic Sans MS" w:hAnsi="Comic Sans MS"/>
          <w:kern w:val="40"/>
          <w:sz w:val="22"/>
        </w:rPr>
        <w:t xml:space="preserve">préalable suivante </w:t>
      </w:r>
      <w:r w:rsidR="002C7B90">
        <w:rPr>
          <w:rFonts w:ascii="Comic Sans MS" w:hAnsi="Comic Sans MS"/>
          <w:kern w:val="40"/>
          <w:sz w:val="22"/>
        </w:rPr>
        <w:t xml:space="preserve">en ce qui concerne le DEC </w:t>
      </w:r>
      <w:r>
        <w:rPr>
          <w:rFonts w:ascii="Comic Sans MS" w:hAnsi="Comic Sans MS"/>
          <w:kern w:val="40"/>
          <w:sz w:val="22"/>
        </w:rPr>
        <w:t xml:space="preserve">: </w:t>
      </w:r>
    </w:p>
    <w:p w:rsidR="00B44B46" w:rsidRPr="00B44B46" w:rsidRDefault="00B44B46" w:rsidP="00B44B46">
      <w:pPr>
        <w:rPr>
          <w:rFonts w:ascii="Comic Sans MS" w:hAnsi="Comic Sans MS"/>
          <w:sz w:val="24"/>
          <w:lang w:eastAsia="fr-FR"/>
        </w:rPr>
      </w:pPr>
    </w:p>
    <w:tbl>
      <w:tblPr>
        <w:tblW w:w="0" w:type="auto"/>
        <w:tblBorders>
          <w:insideV w:val="single" w:sz="4" w:space="0" w:color="auto"/>
        </w:tblBorders>
        <w:tblLook w:val="04A0"/>
      </w:tblPr>
      <w:tblGrid>
        <w:gridCol w:w="4210"/>
        <w:gridCol w:w="4210"/>
      </w:tblGrid>
      <w:tr w:rsidR="00B44B46" w:rsidRPr="00B44B46" w:rsidTr="005A1DCD">
        <w:tc>
          <w:tcPr>
            <w:tcW w:w="8420" w:type="dxa"/>
            <w:gridSpan w:val="2"/>
            <w:shd w:val="clear" w:color="auto" w:fill="00B0F0"/>
          </w:tcPr>
          <w:p w:rsidR="00B44B46" w:rsidRPr="00B44B46" w:rsidRDefault="00B44B46" w:rsidP="00B44B46">
            <w:pPr>
              <w:jc w:val="center"/>
              <w:rPr>
                <w:rFonts w:ascii="Comic Sans MS" w:hAnsi="Comic Sans MS"/>
                <w:b/>
                <w:i/>
                <w:color w:val="FFFFFF"/>
                <w:sz w:val="24"/>
                <w:lang w:eastAsia="fr-FR"/>
              </w:rPr>
            </w:pPr>
            <w:r w:rsidRPr="00B44B46">
              <w:rPr>
                <w:rFonts w:ascii="Comic Sans MS" w:hAnsi="Comic Sans MS"/>
                <w:b/>
                <w:i/>
                <w:color w:val="FFFFFF"/>
                <w:sz w:val="24"/>
                <w:lang w:eastAsia="fr-FR"/>
              </w:rPr>
              <w:t>Conditions particulières d’admission</w:t>
            </w:r>
          </w:p>
        </w:tc>
      </w:tr>
      <w:tr w:rsidR="00B44B46" w:rsidRPr="00B44B46" w:rsidTr="005A1DCD">
        <w:tc>
          <w:tcPr>
            <w:tcW w:w="4210" w:type="dxa"/>
            <w:shd w:val="clear" w:color="auto" w:fill="9BBB59"/>
          </w:tcPr>
          <w:p w:rsidR="00B44B46" w:rsidRPr="00B44B46" w:rsidRDefault="00B44B46" w:rsidP="00B44B46">
            <w:pPr>
              <w:jc w:val="center"/>
              <w:rPr>
                <w:rFonts w:ascii="Comic Sans MS" w:hAnsi="Comic Sans MS"/>
                <w:i/>
                <w:sz w:val="24"/>
                <w:lang w:eastAsia="fr-FR"/>
              </w:rPr>
            </w:pPr>
            <w:r w:rsidRPr="00B44B46">
              <w:rPr>
                <w:rFonts w:ascii="Comic Sans MS" w:hAnsi="Comic Sans MS"/>
                <w:i/>
                <w:sz w:val="24"/>
                <w:lang w:eastAsia="fr-FR"/>
              </w:rPr>
              <w:t>DES après juin 2010</w:t>
            </w:r>
          </w:p>
        </w:tc>
        <w:tc>
          <w:tcPr>
            <w:tcW w:w="4210" w:type="dxa"/>
            <w:shd w:val="clear" w:color="auto" w:fill="9BBB59"/>
          </w:tcPr>
          <w:p w:rsidR="00B44B46" w:rsidRPr="00B44B46" w:rsidRDefault="00B44B46" w:rsidP="00B44B46">
            <w:pPr>
              <w:jc w:val="center"/>
              <w:rPr>
                <w:rFonts w:ascii="Comic Sans MS" w:hAnsi="Comic Sans MS"/>
                <w:i/>
                <w:sz w:val="24"/>
                <w:lang w:eastAsia="fr-FR"/>
              </w:rPr>
            </w:pPr>
            <w:r w:rsidRPr="00B44B46">
              <w:rPr>
                <w:rFonts w:ascii="Comic Sans MS" w:hAnsi="Comic Sans MS"/>
                <w:i/>
                <w:sz w:val="24"/>
                <w:lang w:eastAsia="fr-FR"/>
              </w:rPr>
              <w:t>DES avant juin 2010</w:t>
            </w:r>
          </w:p>
        </w:tc>
      </w:tr>
      <w:tr w:rsidR="00B44B46" w:rsidRPr="00B44B46" w:rsidTr="005A1DCD">
        <w:tc>
          <w:tcPr>
            <w:tcW w:w="4210" w:type="dxa"/>
            <w:shd w:val="clear" w:color="auto" w:fill="auto"/>
          </w:tcPr>
          <w:p w:rsidR="00B44B46" w:rsidRPr="00B44B46" w:rsidRDefault="00B44B46" w:rsidP="00B44B46">
            <w:pPr>
              <w:jc w:val="center"/>
              <w:rPr>
                <w:rFonts w:ascii="Comic Sans MS" w:hAnsi="Comic Sans MS"/>
                <w:sz w:val="24"/>
                <w:lang w:eastAsia="fr-FR"/>
              </w:rPr>
            </w:pPr>
            <w:r w:rsidRPr="00B44B46">
              <w:rPr>
                <w:rFonts w:ascii="Comic Sans MS" w:hAnsi="Comic Sans MS"/>
                <w:sz w:val="24"/>
                <w:lang w:eastAsia="fr-FR"/>
              </w:rPr>
              <w:t>Mathématique Technico-sciences ou</w:t>
            </w:r>
          </w:p>
          <w:p w:rsidR="00B44B46" w:rsidRPr="00B44B46" w:rsidRDefault="00B44B46" w:rsidP="00B44B46">
            <w:pPr>
              <w:jc w:val="center"/>
              <w:rPr>
                <w:rFonts w:ascii="Comic Sans MS" w:hAnsi="Comic Sans MS"/>
                <w:sz w:val="24"/>
                <w:lang w:eastAsia="fr-FR"/>
              </w:rPr>
            </w:pPr>
            <w:r w:rsidRPr="00B44B46">
              <w:rPr>
                <w:rFonts w:ascii="Comic Sans MS" w:hAnsi="Comic Sans MS"/>
                <w:sz w:val="24"/>
                <w:lang w:eastAsia="fr-FR"/>
              </w:rPr>
              <w:t xml:space="preserve">Sciences naturelles de la </w:t>
            </w:r>
            <w:r>
              <w:rPr>
                <w:rFonts w:ascii="Comic Sans MS" w:hAnsi="Comic Sans MS"/>
                <w:sz w:val="24"/>
                <w:lang w:eastAsia="fr-FR"/>
              </w:rPr>
              <w:t>5</w:t>
            </w:r>
            <w:r w:rsidRPr="00B44B46">
              <w:rPr>
                <w:rFonts w:ascii="Comic Sans MS" w:hAnsi="Comic Sans MS"/>
                <w:sz w:val="24"/>
                <w:vertAlign w:val="superscript"/>
                <w:lang w:eastAsia="fr-FR"/>
              </w:rPr>
              <w:t>e</w:t>
            </w:r>
            <w:r w:rsidRPr="00B44B46">
              <w:rPr>
                <w:rFonts w:ascii="Comic Sans MS" w:hAnsi="Comic Sans MS"/>
                <w:sz w:val="24"/>
                <w:lang w:eastAsia="fr-FR"/>
              </w:rPr>
              <w:t xml:space="preserve"> secondaire</w:t>
            </w:r>
          </w:p>
        </w:tc>
        <w:tc>
          <w:tcPr>
            <w:tcW w:w="4210" w:type="dxa"/>
            <w:shd w:val="clear" w:color="auto" w:fill="auto"/>
            <w:vAlign w:val="center"/>
          </w:tcPr>
          <w:p w:rsidR="00B44B46" w:rsidRPr="00B44B46" w:rsidRDefault="00B44B46" w:rsidP="00B44B46">
            <w:pPr>
              <w:jc w:val="center"/>
              <w:rPr>
                <w:rFonts w:ascii="Comic Sans MS" w:hAnsi="Comic Sans MS"/>
                <w:sz w:val="24"/>
                <w:lang w:eastAsia="fr-FR"/>
              </w:rPr>
            </w:pPr>
            <w:r w:rsidRPr="00B44B46">
              <w:rPr>
                <w:rFonts w:ascii="Comic Sans MS" w:hAnsi="Comic Sans MS"/>
                <w:sz w:val="24"/>
                <w:lang w:eastAsia="fr-FR"/>
              </w:rPr>
              <w:t xml:space="preserve">Mathématique </w:t>
            </w:r>
            <w:r>
              <w:rPr>
                <w:rFonts w:ascii="Comic Sans MS" w:hAnsi="Comic Sans MS"/>
                <w:sz w:val="24"/>
                <w:lang w:eastAsia="fr-FR"/>
              </w:rPr>
              <w:t>52</w:t>
            </w:r>
            <w:r w:rsidRPr="00B44B46">
              <w:rPr>
                <w:rFonts w:ascii="Comic Sans MS" w:hAnsi="Comic Sans MS"/>
                <w:sz w:val="24"/>
                <w:lang w:eastAsia="fr-FR"/>
              </w:rPr>
              <w:t>6</w:t>
            </w:r>
          </w:p>
        </w:tc>
      </w:tr>
      <w:tr w:rsidR="00B44B46" w:rsidRPr="00B44B46" w:rsidTr="005A1DCD">
        <w:tc>
          <w:tcPr>
            <w:tcW w:w="8420" w:type="dxa"/>
            <w:gridSpan w:val="2"/>
            <w:shd w:val="clear" w:color="auto" w:fill="auto"/>
          </w:tcPr>
          <w:p w:rsidR="00B44B46" w:rsidRPr="00B44B46" w:rsidRDefault="00B44B46" w:rsidP="00B44B46">
            <w:pPr>
              <w:spacing w:before="120" w:after="120"/>
              <w:jc w:val="center"/>
              <w:rPr>
                <w:rFonts w:ascii="Comic Sans MS" w:hAnsi="Comic Sans MS"/>
                <w:sz w:val="24"/>
                <w:lang w:eastAsia="fr-FR"/>
              </w:rPr>
            </w:pPr>
            <w:r w:rsidRPr="00B44B46">
              <w:rPr>
                <w:rFonts w:ascii="Comic Sans MS" w:hAnsi="Comic Sans MS"/>
                <w:sz w:val="24"/>
                <w:lang w:eastAsia="fr-FR"/>
              </w:rPr>
              <w:t>Pour le DEC-BAC</w:t>
            </w:r>
          </w:p>
        </w:tc>
      </w:tr>
      <w:tr w:rsidR="00B44B46" w:rsidRPr="00B44B46" w:rsidTr="005A1DCD">
        <w:tc>
          <w:tcPr>
            <w:tcW w:w="4210" w:type="dxa"/>
            <w:shd w:val="clear" w:color="auto" w:fill="9BBB59"/>
          </w:tcPr>
          <w:p w:rsidR="00B44B46" w:rsidRPr="00B44B46" w:rsidRDefault="00B44B46" w:rsidP="00B44B46">
            <w:pPr>
              <w:jc w:val="center"/>
              <w:rPr>
                <w:rFonts w:ascii="Comic Sans MS" w:hAnsi="Comic Sans MS"/>
                <w:i/>
                <w:sz w:val="24"/>
                <w:lang w:eastAsia="fr-FR"/>
              </w:rPr>
            </w:pPr>
            <w:r w:rsidRPr="00B44B46">
              <w:rPr>
                <w:rFonts w:ascii="Comic Sans MS" w:hAnsi="Comic Sans MS"/>
                <w:i/>
                <w:sz w:val="24"/>
                <w:lang w:eastAsia="fr-FR"/>
              </w:rPr>
              <w:t>DES après juin 2010</w:t>
            </w:r>
          </w:p>
        </w:tc>
        <w:tc>
          <w:tcPr>
            <w:tcW w:w="4210" w:type="dxa"/>
            <w:shd w:val="clear" w:color="auto" w:fill="9BBB59"/>
          </w:tcPr>
          <w:p w:rsidR="00B44B46" w:rsidRPr="00B44B46" w:rsidRDefault="00B44B46" w:rsidP="00B44B46">
            <w:pPr>
              <w:jc w:val="center"/>
              <w:rPr>
                <w:rFonts w:ascii="Comic Sans MS" w:hAnsi="Comic Sans MS"/>
                <w:i/>
                <w:sz w:val="24"/>
                <w:lang w:eastAsia="fr-FR"/>
              </w:rPr>
            </w:pPr>
            <w:r w:rsidRPr="00B44B46">
              <w:rPr>
                <w:rFonts w:ascii="Comic Sans MS" w:hAnsi="Comic Sans MS"/>
                <w:i/>
                <w:sz w:val="24"/>
                <w:lang w:eastAsia="fr-FR"/>
              </w:rPr>
              <w:t>DES avant juin 2010</w:t>
            </w:r>
          </w:p>
        </w:tc>
      </w:tr>
      <w:tr w:rsidR="00B44B46" w:rsidRPr="00B44B46" w:rsidTr="005A1DCD">
        <w:tc>
          <w:tcPr>
            <w:tcW w:w="4210" w:type="dxa"/>
            <w:shd w:val="clear" w:color="auto" w:fill="auto"/>
          </w:tcPr>
          <w:p w:rsidR="00B44B46" w:rsidRPr="00B44B46" w:rsidRDefault="00B44B46" w:rsidP="00B44B46">
            <w:pPr>
              <w:jc w:val="center"/>
              <w:rPr>
                <w:rFonts w:ascii="Comic Sans MS" w:hAnsi="Comic Sans MS"/>
                <w:sz w:val="24"/>
                <w:lang w:eastAsia="fr-FR"/>
              </w:rPr>
            </w:pPr>
            <w:r w:rsidRPr="00B44B46">
              <w:rPr>
                <w:rFonts w:ascii="Comic Sans MS" w:hAnsi="Comic Sans MS"/>
                <w:sz w:val="24"/>
                <w:lang w:eastAsia="fr-FR"/>
              </w:rPr>
              <w:t>Mathématique Technico-sciences ou</w:t>
            </w:r>
          </w:p>
          <w:p w:rsidR="00B44B46" w:rsidRPr="00B44B46" w:rsidRDefault="00B44B46" w:rsidP="00B44B46">
            <w:pPr>
              <w:jc w:val="center"/>
              <w:rPr>
                <w:rFonts w:ascii="Comic Sans MS" w:hAnsi="Comic Sans MS"/>
                <w:sz w:val="24"/>
                <w:lang w:eastAsia="fr-FR"/>
              </w:rPr>
            </w:pPr>
            <w:r w:rsidRPr="00B44B46">
              <w:rPr>
                <w:rFonts w:ascii="Comic Sans MS" w:hAnsi="Comic Sans MS"/>
                <w:sz w:val="24"/>
                <w:lang w:eastAsia="fr-FR"/>
              </w:rPr>
              <w:t>Sciences naturelles de la 5</w:t>
            </w:r>
            <w:r w:rsidRPr="00B44B46">
              <w:rPr>
                <w:rFonts w:ascii="Comic Sans MS" w:hAnsi="Comic Sans MS"/>
                <w:sz w:val="24"/>
                <w:vertAlign w:val="superscript"/>
                <w:lang w:eastAsia="fr-FR"/>
              </w:rPr>
              <w:t>e</w:t>
            </w:r>
            <w:r w:rsidRPr="00B44B46">
              <w:rPr>
                <w:rFonts w:ascii="Comic Sans MS" w:hAnsi="Comic Sans MS"/>
                <w:sz w:val="24"/>
                <w:lang w:eastAsia="fr-FR"/>
              </w:rPr>
              <w:t xml:space="preserve"> secondaire</w:t>
            </w:r>
          </w:p>
        </w:tc>
        <w:tc>
          <w:tcPr>
            <w:tcW w:w="4210" w:type="dxa"/>
            <w:shd w:val="clear" w:color="auto" w:fill="auto"/>
            <w:vAlign w:val="center"/>
          </w:tcPr>
          <w:p w:rsidR="00B44B46" w:rsidRPr="00B44B46" w:rsidRDefault="00B44B46" w:rsidP="00B44B46">
            <w:pPr>
              <w:jc w:val="center"/>
              <w:rPr>
                <w:rFonts w:ascii="Comic Sans MS" w:hAnsi="Comic Sans MS"/>
                <w:sz w:val="24"/>
                <w:lang w:eastAsia="fr-FR"/>
              </w:rPr>
            </w:pPr>
            <w:r w:rsidRPr="00B44B46">
              <w:rPr>
                <w:rFonts w:ascii="Comic Sans MS" w:hAnsi="Comic Sans MS"/>
                <w:sz w:val="24"/>
                <w:lang w:eastAsia="fr-FR"/>
              </w:rPr>
              <w:t>Mathématique 536</w:t>
            </w:r>
          </w:p>
        </w:tc>
      </w:tr>
    </w:tbl>
    <w:p w:rsidR="002C7B90" w:rsidRPr="00AB7D02" w:rsidRDefault="002C7B90" w:rsidP="002C7B90">
      <w:pPr>
        <w:pStyle w:val="titre10"/>
        <w:spacing w:before="0" w:after="0"/>
        <w:jc w:val="left"/>
        <w:rPr>
          <w:rFonts w:ascii="Comic Sans MS" w:hAnsi="Comic Sans MS"/>
          <w:b w:val="0"/>
          <w:spacing w:val="0"/>
          <w:sz w:val="22"/>
        </w:rPr>
      </w:pPr>
    </w:p>
    <w:p w:rsidR="002C7B90" w:rsidRPr="0057486F" w:rsidRDefault="002C7B90" w:rsidP="002C7B90">
      <w:pPr>
        <w:pStyle w:val="titre10"/>
        <w:spacing w:before="0" w:after="0"/>
        <w:jc w:val="left"/>
        <w:rPr>
          <w:rFonts w:ascii="Comic Sans MS" w:hAnsi="Comic Sans MS"/>
          <w:b w:val="0"/>
          <w:sz w:val="18"/>
          <w:szCs w:val="18"/>
        </w:rPr>
        <w:sectPr w:rsidR="002C7B90" w:rsidRPr="0057486F">
          <w:headerReference w:type="default" r:id="rId26"/>
          <w:footerReference w:type="even" r:id="rId27"/>
          <w:footerReference w:type="default" r:id="rId28"/>
          <w:footnotePr>
            <w:numFmt w:val="chicago"/>
          </w:footnotePr>
          <w:pgSz w:w="20160" w:h="12240" w:orient="landscape" w:code="5"/>
          <w:pgMar w:top="1440" w:right="1440" w:bottom="1440" w:left="1440" w:header="576" w:footer="576" w:gutter="0"/>
          <w:cols w:num="2" w:space="720"/>
        </w:sectPr>
      </w:pPr>
    </w:p>
    <w:tbl>
      <w:tblPr>
        <w:tblW w:w="17370" w:type="dxa"/>
        <w:tblInd w:w="7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tblPr>
      <w:tblGrid>
        <w:gridCol w:w="1418"/>
        <w:gridCol w:w="3802"/>
        <w:gridCol w:w="1017"/>
        <w:gridCol w:w="1323"/>
        <w:gridCol w:w="1080"/>
        <w:gridCol w:w="1440"/>
        <w:gridCol w:w="6390"/>
        <w:gridCol w:w="900"/>
      </w:tblGrid>
      <w:tr w:rsidR="00C94F65" w:rsidTr="00603DE1">
        <w:trPr>
          <w:cantSplit/>
          <w:trHeight w:val="431"/>
          <w:tblHeader/>
        </w:trPr>
        <w:tc>
          <w:tcPr>
            <w:tcW w:w="1418" w:type="dxa"/>
            <w:tcBorders>
              <w:top w:val="single" w:sz="4" w:space="0" w:color="auto"/>
              <w:left w:val="single" w:sz="4" w:space="0" w:color="auto"/>
            </w:tcBorders>
            <w:shd w:val="clear" w:color="auto" w:fill="E6E6E6"/>
          </w:tcPr>
          <w:p w:rsidR="00C94F65" w:rsidRDefault="00C94F65" w:rsidP="006F4142">
            <w:pPr>
              <w:pStyle w:val="Texteniveau1"/>
              <w:suppressAutoHyphens/>
              <w:spacing w:before="20" w:after="20"/>
              <w:jc w:val="center"/>
              <w:rPr>
                <w:rFonts w:ascii="Comic Sans MS" w:hAnsi="Comic Sans MS"/>
                <w:b/>
                <w:sz w:val="18"/>
                <w:szCs w:val="18"/>
              </w:rPr>
            </w:pPr>
            <w:r>
              <w:rPr>
                <w:rFonts w:ascii="Comic Sans MS" w:hAnsi="Comic Sans MS"/>
                <w:b/>
                <w:sz w:val="18"/>
                <w:szCs w:val="18"/>
              </w:rPr>
              <w:t>Numéro du cours</w:t>
            </w:r>
          </w:p>
        </w:tc>
        <w:tc>
          <w:tcPr>
            <w:tcW w:w="3802" w:type="dxa"/>
            <w:tcBorders>
              <w:top w:val="single" w:sz="4" w:space="0" w:color="auto"/>
            </w:tcBorders>
            <w:shd w:val="clear" w:color="auto" w:fill="E6E6E6"/>
            <w:vAlign w:val="center"/>
          </w:tcPr>
          <w:p w:rsidR="00C94F65" w:rsidRDefault="00C94F65" w:rsidP="006F4142">
            <w:pPr>
              <w:pStyle w:val="Texteniveau1"/>
              <w:spacing w:before="20" w:after="20"/>
              <w:jc w:val="center"/>
              <w:rPr>
                <w:rFonts w:ascii="Comic Sans MS" w:hAnsi="Comic Sans MS"/>
                <w:b/>
                <w:sz w:val="18"/>
                <w:szCs w:val="18"/>
              </w:rPr>
            </w:pPr>
            <w:r>
              <w:rPr>
                <w:rFonts w:ascii="Comic Sans MS" w:hAnsi="Comic Sans MS"/>
                <w:b/>
                <w:sz w:val="18"/>
                <w:szCs w:val="18"/>
              </w:rPr>
              <w:t>Titre</w:t>
            </w:r>
          </w:p>
        </w:tc>
        <w:tc>
          <w:tcPr>
            <w:tcW w:w="1017" w:type="dxa"/>
            <w:tcBorders>
              <w:top w:val="single" w:sz="4" w:space="0" w:color="auto"/>
            </w:tcBorders>
            <w:shd w:val="clear" w:color="auto" w:fill="E6E6E6"/>
            <w:vAlign w:val="center"/>
          </w:tcPr>
          <w:p w:rsidR="00C94F65" w:rsidRDefault="00C94F65" w:rsidP="006F4142">
            <w:pPr>
              <w:pStyle w:val="Texteniveau1"/>
              <w:spacing w:before="20" w:after="20"/>
              <w:jc w:val="center"/>
              <w:rPr>
                <w:rFonts w:ascii="Comic Sans MS" w:hAnsi="Comic Sans MS"/>
                <w:b/>
                <w:sz w:val="18"/>
                <w:szCs w:val="18"/>
              </w:rPr>
            </w:pPr>
            <w:r>
              <w:rPr>
                <w:rFonts w:ascii="Comic Sans MS" w:hAnsi="Comic Sans MS"/>
                <w:b/>
                <w:sz w:val="18"/>
                <w:szCs w:val="18"/>
              </w:rPr>
              <w:t>Nombre d'heures</w:t>
            </w:r>
          </w:p>
        </w:tc>
        <w:tc>
          <w:tcPr>
            <w:tcW w:w="1323" w:type="dxa"/>
            <w:tcBorders>
              <w:top w:val="single" w:sz="4" w:space="0" w:color="auto"/>
            </w:tcBorders>
            <w:shd w:val="clear" w:color="auto" w:fill="E6E6E6"/>
            <w:vAlign w:val="center"/>
          </w:tcPr>
          <w:p w:rsidR="00C94F65" w:rsidRDefault="00C94F65" w:rsidP="006F4142">
            <w:pPr>
              <w:pStyle w:val="Texteniveau1"/>
              <w:spacing w:before="20" w:after="20"/>
              <w:jc w:val="center"/>
              <w:rPr>
                <w:rFonts w:ascii="Comic Sans MS" w:hAnsi="Comic Sans MS"/>
                <w:b/>
                <w:sz w:val="18"/>
                <w:szCs w:val="18"/>
              </w:rPr>
            </w:pPr>
            <w:r>
              <w:rPr>
                <w:rFonts w:ascii="Comic Sans MS" w:hAnsi="Comic Sans MS"/>
                <w:b/>
                <w:sz w:val="18"/>
                <w:szCs w:val="18"/>
              </w:rPr>
              <w:t>Pondération</w:t>
            </w:r>
          </w:p>
        </w:tc>
        <w:tc>
          <w:tcPr>
            <w:tcW w:w="1080" w:type="dxa"/>
            <w:tcBorders>
              <w:top w:val="single" w:sz="4" w:space="0" w:color="auto"/>
            </w:tcBorders>
            <w:shd w:val="clear" w:color="auto" w:fill="E6E6E6"/>
            <w:vAlign w:val="center"/>
          </w:tcPr>
          <w:p w:rsidR="00C94F65" w:rsidRDefault="00C94F65" w:rsidP="006F4142">
            <w:pPr>
              <w:pStyle w:val="Texteniveau1"/>
              <w:spacing w:before="20" w:after="20"/>
              <w:jc w:val="center"/>
              <w:rPr>
                <w:rFonts w:ascii="Comic Sans MS" w:hAnsi="Comic Sans MS"/>
                <w:b/>
                <w:sz w:val="18"/>
                <w:szCs w:val="18"/>
              </w:rPr>
            </w:pPr>
            <w:r>
              <w:rPr>
                <w:rFonts w:ascii="Comic Sans MS" w:hAnsi="Comic Sans MS"/>
                <w:b/>
                <w:sz w:val="18"/>
                <w:szCs w:val="18"/>
              </w:rPr>
              <w:t>Unités</w:t>
            </w:r>
          </w:p>
        </w:tc>
        <w:tc>
          <w:tcPr>
            <w:tcW w:w="1440" w:type="dxa"/>
            <w:tcBorders>
              <w:top w:val="single" w:sz="4" w:space="0" w:color="auto"/>
            </w:tcBorders>
            <w:shd w:val="clear" w:color="auto" w:fill="E6E6E6"/>
            <w:vAlign w:val="center"/>
          </w:tcPr>
          <w:p w:rsidR="00C94F65" w:rsidRDefault="00C94F65" w:rsidP="006F4142">
            <w:pPr>
              <w:pStyle w:val="Texteniveau1"/>
              <w:spacing w:before="20" w:after="20"/>
              <w:jc w:val="center"/>
              <w:rPr>
                <w:rFonts w:ascii="Comic Sans MS" w:hAnsi="Comic Sans MS"/>
                <w:b/>
                <w:sz w:val="18"/>
                <w:szCs w:val="18"/>
              </w:rPr>
            </w:pPr>
            <w:r>
              <w:rPr>
                <w:rFonts w:ascii="Comic Sans MS" w:hAnsi="Comic Sans MS"/>
                <w:b/>
                <w:sz w:val="18"/>
                <w:szCs w:val="18"/>
              </w:rPr>
              <w:t>Numéro de la compétence</w:t>
            </w:r>
          </w:p>
        </w:tc>
        <w:tc>
          <w:tcPr>
            <w:tcW w:w="6390" w:type="dxa"/>
            <w:tcBorders>
              <w:top w:val="single" w:sz="4" w:space="0" w:color="auto"/>
            </w:tcBorders>
            <w:shd w:val="clear" w:color="auto" w:fill="E6E6E6"/>
            <w:vAlign w:val="center"/>
          </w:tcPr>
          <w:p w:rsidR="00C94F65" w:rsidRDefault="00C94F65" w:rsidP="006F4142">
            <w:pPr>
              <w:pStyle w:val="Texteniveau1"/>
              <w:spacing w:before="20" w:after="20"/>
              <w:jc w:val="center"/>
              <w:rPr>
                <w:rFonts w:ascii="Comic Sans MS" w:hAnsi="Comic Sans MS"/>
                <w:b/>
                <w:sz w:val="18"/>
                <w:szCs w:val="18"/>
              </w:rPr>
            </w:pPr>
            <w:r>
              <w:rPr>
                <w:rFonts w:ascii="Comic Sans MS" w:hAnsi="Comic Sans MS"/>
                <w:b/>
                <w:sz w:val="18"/>
                <w:szCs w:val="18"/>
              </w:rPr>
              <w:t>Énoncé de la compétence</w:t>
            </w:r>
          </w:p>
        </w:tc>
        <w:tc>
          <w:tcPr>
            <w:tcW w:w="900" w:type="dxa"/>
            <w:tcBorders>
              <w:top w:val="single" w:sz="4" w:space="0" w:color="auto"/>
              <w:right w:val="single" w:sz="4" w:space="0" w:color="auto"/>
            </w:tcBorders>
            <w:shd w:val="clear" w:color="auto" w:fill="E6E6E6"/>
            <w:vAlign w:val="center"/>
          </w:tcPr>
          <w:p w:rsidR="00C94F65" w:rsidRDefault="00C94F65" w:rsidP="006F4142">
            <w:pPr>
              <w:pStyle w:val="Texteniveau1"/>
              <w:spacing w:before="20" w:after="20"/>
              <w:jc w:val="center"/>
              <w:rPr>
                <w:rFonts w:ascii="Comic Sans MS" w:hAnsi="Comic Sans MS"/>
                <w:b/>
                <w:sz w:val="18"/>
                <w:szCs w:val="18"/>
              </w:rPr>
            </w:pPr>
            <w:r>
              <w:rPr>
                <w:rFonts w:ascii="Comic Sans MS" w:hAnsi="Comic Sans MS"/>
                <w:b/>
                <w:sz w:val="18"/>
                <w:szCs w:val="18"/>
              </w:rPr>
              <w:t>Nombre d’heures</w:t>
            </w:r>
          </w:p>
        </w:tc>
      </w:tr>
      <w:tr w:rsidR="00C94F65" w:rsidRPr="00997E1A" w:rsidTr="00603DE1">
        <w:trPr>
          <w:cantSplit/>
        </w:trPr>
        <w:tc>
          <w:tcPr>
            <w:tcW w:w="1418" w:type="dxa"/>
            <w:tcBorders>
              <w:left w:val="single" w:sz="4" w:space="0" w:color="auto"/>
            </w:tcBorders>
          </w:tcPr>
          <w:p w:rsidR="00C94F65" w:rsidRPr="008D248A" w:rsidRDefault="00C94F65" w:rsidP="005A1DCD">
            <w:pPr>
              <w:pStyle w:val="TM1"/>
            </w:pPr>
            <w:r w:rsidRPr="008D248A">
              <w:t>201-ZAA-JQ</w:t>
            </w:r>
          </w:p>
        </w:tc>
        <w:tc>
          <w:tcPr>
            <w:tcW w:w="3802" w:type="dxa"/>
          </w:tcPr>
          <w:p w:rsidR="00C94F65" w:rsidRPr="008D248A" w:rsidRDefault="00C94F65" w:rsidP="00603DE1">
            <w:pPr>
              <w:rPr>
                <w:rFonts w:ascii="Comic Sans MS" w:hAnsi="Comic Sans MS"/>
                <w:sz w:val="18"/>
                <w:szCs w:val="18"/>
              </w:rPr>
            </w:pPr>
            <w:r w:rsidRPr="008D248A">
              <w:rPr>
                <w:rFonts w:ascii="Comic Sans MS" w:hAnsi="Comic Sans MS"/>
                <w:sz w:val="18"/>
                <w:szCs w:val="18"/>
              </w:rPr>
              <w:t>Compléments de mathématiques en informatique</w:t>
            </w:r>
          </w:p>
        </w:tc>
        <w:tc>
          <w:tcPr>
            <w:tcW w:w="1017" w:type="dxa"/>
            <w:vAlign w:val="center"/>
          </w:tcPr>
          <w:p w:rsidR="00C94F65" w:rsidRPr="008D248A" w:rsidRDefault="00C94F65" w:rsidP="005A1DCD">
            <w:pPr>
              <w:pStyle w:val="TM1"/>
            </w:pPr>
            <w:r w:rsidRPr="008D248A">
              <w:t>75</w:t>
            </w:r>
          </w:p>
        </w:tc>
        <w:tc>
          <w:tcPr>
            <w:tcW w:w="1323" w:type="dxa"/>
            <w:vAlign w:val="center"/>
          </w:tcPr>
          <w:p w:rsidR="00C94F65" w:rsidRPr="008D248A" w:rsidRDefault="00C94F65" w:rsidP="005A1DCD">
            <w:pPr>
              <w:pStyle w:val="TM1"/>
            </w:pPr>
            <w:r w:rsidRPr="008D248A">
              <w:t>3-2-3</w:t>
            </w:r>
          </w:p>
        </w:tc>
        <w:tc>
          <w:tcPr>
            <w:tcW w:w="1080" w:type="dxa"/>
            <w:vAlign w:val="center"/>
          </w:tcPr>
          <w:p w:rsidR="00C94F65" w:rsidRPr="008D248A" w:rsidRDefault="00C94F65" w:rsidP="005A1DCD">
            <w:pPr>
              <w:pStyle w:val="TM1"/>
            </w:pPr>
            <w:r w:rsidRPr="008D248A">
              <w:t>2,66</w:t>
            </w:r>
          </w:p>
        </w:tc>
        <w:tc>
          <w:tcPr>
            <w:tcW w:w="1440" w:type="dxa"/>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016P</w:t>
            </w:r>
          </w:p>
        </w:tc>
        <w:tc>
          <w:tcPr>
            <w:tcW w:w="6390" w:type="dxa"/>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Résoudre des problèmes mathématiques et statistiques en informatique</w:t>
            </w:r>
          </w:p>
        </w:tc>
        <w:tc>
          <w:tcPr>
            <w:tcW w:w="900" w:type="dxa"/>
            <w:tcBorders>
              <w:right w:val="single" w:sz="4" w:space="0" w:color="auto"/>
            </w:tcBorders>
            <w:vAlign w:val="center"/>
          </w:tcPr>
          <w:p w:rsidR="00C94F65" w:rsidRPr="008D248A" w:rsidRDefault="00C94F65" w:rsidP="005A1DCD">
            <w:pPr>
              <w:pStyle w:val="TM1"/>
            </w:pPr>
            <w:r w:rsidRPr="008D248A">
              <w:t>75</w:t>
            </w:r>
          </w:p>
        </w:tc>
      </w:tr>
      <w:tr w:rsidR="00C94F65" w:rsidRPr="00997E1A" w:rsidTr="00603DE1">
        <w:trPr>
          <w:cantSplit/>
        </w:trPr>
        <w:tc>
          <w:tcPr>
            <w:tcW w:w="1418" w:type="dxa"/>
            <w:tcBorders>
              <w:left w:val="single" w:sz="4" w:space="0" w:color="auto"/>
            </w:tcBorders>
          </w:tcPr>
          <w:p w:rsidR="00C94F65" w:rsidRPr="008D248A" w:rsidRDefault="00C94F65" w:rsidP="005A1DCD">
            <w:pPr>
              <w:pStyle w:val="TM1"/>
            </w:pPr>
            <w:r w:rsidRPr="008D248A">
              <w:t>201-ZBA-JQ</w:t>
            </w:r>
          </w:p>
        </w:tc>
        <w:tc>
          <w:tcPr>
            <w:tcW w:w="3802" w:type="dxa"/>
          </w:tcPr>
          <w:p w:rsidR="00C94F65" w:rsidRPr="008D248A" w:rsidRDefault="00C94F65" w:rsidP="00603DE1">
            <w:pPr>
              <w:rPr>
                <w:rFonts w:ascii="Comic Sans MS" w:hAnsi="Comic Sans MS"/>
                <w:sz w:val="18"/>
                <w:szCs w:val="18"/>
              </w:rPr>
            </w:pPr>
            <w:r w:rsidRPr="008D248A">
              <w:rPr>
                <w:rFonts w:ascii="Comic Sans MS" w:hAnsi="Comic Sans MS"/>
                <w:sz w:val="18"/>
                <w:szCs w:val="18"/>
              </w:rPr>
              <w:t>Statistiques pour informatique</w:t>
            </w:r>
          </w:p>
        </w:tc>
        <w:tc>
          <w:tcPr>
            <w:tcW w:w="1017" w:type="dxa"/>
            <w:vAlign w:val="center"/>
          </w:tcPr>
          <w:p w:rsidR="00C94F65" w:rsidRPr="008D248A" w:rsidRDefault="00C94F65" w:rsidP="005A1DCD">
            <w:pPr>
              <w:pStyle w:val="TM1"/>
            </w:pPr>
            <w:r w:rsidRPr="008D248A">
              <w:t>75</w:t>
            </w:r>
          </w:p>
        </w:tc>
        <w:tc>
          <w:tcPr>
            <w:tcW w:w="1323" w:type="dxa"/>
            <w:vAlign w:val="center"/>
          </w:tcPr>
          <w:p w:rsidR="00C94F65" w:rsidRPr="008D248A" w:rsidRDefault="00C94F65" w:rsidP="005A1DCD">
            <w:pPr>
              <w:pStyle w:val="TM1"/>
            </w:pPr>
            <w:r w:rsidRPr="008D248A">
              <w:t>3-2-3</w:t>
            </w:r>
          </w:p>
        </w:tc>
        <w:tc>
          <w:tcPr>
            <w:tcW w:w="1080" w:type="dxa"/>
            <w:vAlign w:val="center"/>
          </w:tcPr>
          <w:p w:rsidR="00C94F65" w:rsidRPr="008D248A" w:rsidRDefault="00C94F65" w:rsidP="005A1DCD">
            <w:pPr>
              <w:pStyle w:val="TM1"/>
            </w:pPr>
            <w:r w:rsidRPr="008D248A">
              <w:t>2,66</w:t>
            </w:r>
          </w:p>
        </w:tc>
        <w:tc>
          <w:tcPr>
            <w:tcW w:w="1440" w:type="dxa"/>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016P</w:t>
            </w:r>
          </w:p>
        </w:tc>
        <w:tc>
          <w:tcPr>
            <w:tcW w:w="6390" w:type="dxa"/>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Résoudre des problèmes mathématiques et statistiques en informatique</w:t>
            </w:r>
          </w:p>
        </w:tc>
        <w:tc>
          <w:tcPr>
            <w:tcW w:w="900" w:type="dxa"/>
            <w:tcBorders>
              <w:right w:val="single" w:sz="4" w:space="0" w:color="auto"/>
            </w:tcBorders>
            <w:vAlign w:val="center"/>
          </w:tcPr>
          <w:p w:rsidR="00C94F65" w:rsidRPr="008D248A" w:rsidRDefault="00C94F65" w:rsidP="005A1DCD">
            <w:pPr>
              <w:pStyle w:val="TM1"/>
            </w:pPr>
            <w:r w:rsidRPr="008D248A">
              <w:t>75</w:t>
            </w:r>
          </w:p>
        </w:tc>
      </w:tr>
      <w:tr w:rsidR="00C94F65" w:rsidRPr="00997E1A" w:rsidTr="00603DE1">
        <w:trPr>
          <w:cantSplit/>
        </w:trPr>
        <w:tc>
          <w:tcPr>
            <w:tcW w:w="1418" w:type="dxa"/>
            <w:tcBorders>
              <w:left w:val="single" w:sz="4" w:space="0" w:color="auto"/>
            </w:tcBorders>
          </w:tcPr>
          <w:p w:rsidR="00C94F65" w:rsidRPr="008D248A" w:rsidRDefault="00C94F65" w:rsidP="005A1DCD">
            <w:pPr>
              <w:pStyle w:val="TM1"/>
            </w:pPr>
            <w:r w:rsidRPr="008D248A">
              <w:t>350-ZEA-JQ</w:t>
            </w:r>
          </w:p>
        </w:tc>
        <w:tc>
          <w:tcPr>
            <w:tcW w:w="3802" w:type="dxa"/>
          </w:tcPr>
          <w:p w:rsidR="00C94F65" w:rsidRPr="008D248A" w:rsidRDefault="00C94F65" w:rsidP="00603DE1">
            <w:pPr>
              <w:rPr>
                <w:rFonts w:ascii="Comic Sans MS" w:hAnsi="Comic Sans MS"/>
                <w:sz w:val="18"/>
                <w:szCs w:val="18"/>
              </w:rPr>
            </w:pPr>
            <w:r w:rsidRPr="008D248A">
              <w:rPr>
                <w:rFonts w:ascii="Comic Sans MS" w:hAnsi="Comic Sans MS"/>
                <w:sz w:val="18"/>
                <w:szCs w:val="18"/>
              </w:rPr>
              <w:t>Communication au travail</w:t>
            </w:r>
          </w:p>
        </w:tc>
        <w:tc>
          <w:tcPr>
            <w:tcW w:w="1017" w:type="dxa"/>
            <w:vAlign w:val="center"/>
          </w:tcPr>
          <w:p w:rsidR="00C94F65" w:rsidRPr="008D248A" w:rsidRDefault="00C94F65" w:rsidP="005A1DCD">
            <w:pPr>
              <w:pStyle w:val="TM1"/>
            </w:pPr>
            <w:r w:rsidRPr="008D248A">
              <w:t>45</w:t>
            </w:r>
          </w:p>
        </w:tc>
        <w:tc>
          <w:tcPr>
            <w:tcW w:w="1323" w:type="dxa"/>
            <w:vAlign w:val="center"/>
          </w:tcPr>
          <w:p w:rsidR="00C94F65" w:rsidRPr="008D248A" w:rsidRDefault="00C94F65" w:rsidP="005A1DCD">
            <w:pPr>
              <w:pStyle w:val="TM1"/>
            </w:pPr>
            <w:r w:rsidRPr="008D248A">
              <w:t>1-2-2</w:t>
            </w:r>
          </w:p>
        </w:tc>
        <w:tc>
          <w:tcPr>
            <w:tcW w:w="1080" w:type="dxa"/>
            <w:vAlign w:val="center"/>
          </w:tcPr>
          <w:p w:rsidR="00C94F65" w:rsidRPr="008D248A" w:rsidRDefault="00C94F65" w:rsidP="005A1DCD">
            <w:pPr>
              <w:pStyle w:val="TM1"/>
            </w:pPr>
            <w:r w:rsidRPr="008D248A">
              <w:t>1,66</w:t>
            </w:r>
          </w:p>
        </w:tc>
        <w:tc>
          <w:tcPr>
            <w:tcW w:w="1440" w:type="dxa"/>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016V</w:t>
            </w:r>
          </w:p>
        </w:tc>
        <w:tc>
          <w:tcPr>
            <w:tcW w:w="6390" w:type="dxa"/>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Interagir et communiquer dans des situations de travail variées</w:t>
            </w:r>
          </w:p>
        </w:tc>
        <w:tc>
          <w:tcPr>
            <w:tcW w:w="900" w:type="dxa"/>
            <w:tcBorders>
              <w:right w:val="single" w:sz="4" w:space="0" w:color="auto"/>
            </w:tcBorders>
            <w:vAlign w:val="center"/>
          </w:tcPr>
          <w:p w:rsidR="00C94F65" w:rsidRPr="008D248A" w:rsidRDefault="00C94F65" w:rsidP="005A1DCD">
            <w:pPr>
              <w:pStyle w:val="TM1"/>
            </w:pPr>
            <w:r w:rsidRPr="008D248A">
              <w:t>45</w:t>
            </w:r>
          </w:p>
        </w:tc>
      </w:tr>
      <w:tr w:rsidR="00C94F65" w:rsidRPr="00997E1A" w:rsidTr="00603DE1">
        <w:trPr>
          <w:cantSplit/>
        </w:trPr>
        <w:tc>
          <w:tcPr>
            <w:tcW w:w="1418" w:type="dxa"/>
            <w:tcBorders>
              <w:top w:val="single" w:sz="6" w:space="0" w:color="auto"/>
              <w:left w:val="single" w:sz="4" w:space="0" w:color="auto"/>
            </w:tcBorders>
          </w:tcPr>
          <w:p w:rsidR="00C94F65" w:rsidRPr="008D248A" w:rsidRDefault="00C94F65" w:rsidP="005A1DCD">
            <w:pPr>
              <w:pStyle w:val="TM1"/>
            </w:pPr>
            <w:r w:rsidRPr="008D248A">
              <w:t>401-ZAA-JQ</w:t>
            </w:r>
          </w:p>
        </w:tc>
        <w:tc>
          <w:tcPr>
            <w:tcW w:w="3802" w:type="dxa"/>
            <w:tcBorders>
              <w:top w:val="single" w:sz="6" w:space="0" w:color="auto"/>
            </w:tcBorders>
          </w:tcPr>
          <w:p w:rsidR="00C94F65" w:rsidRPr="008D248A" w:rsidRDefault="00C94F65" w:rsidP="00603DE1">
            <w:pPr>
              <w:rPr>
                <w:rFonts w:ascii="Comic Sans MS" w:hAnsi="Comic Sans MS"/>
                <w:sz w:val="18"/>
                <w:szCs w:val="18"/>
              </w:rPr>
            </w:pPr>
            <w:r w:rsidRPr="008D248A">
              <w:rPr>
                <w:rFonts w:ascii="Comic Sans MS" w:hAnsi="Comic Sans MS"/>
                <w:sz w:val="18"/>
                <w:szCs w:val="18"/>
              </w:rPr>
              <w:t>L'entreprise et ses systèmes</w:t>
            </w:r>
          </w:p>
        </w:tc>
        <w:tc>
          <w:tcPr>
            <w:tcW w:w="1017" w:type="dxa"/>
            <w:tcBorders>
              <w:top w:val="single" w:sz="6" w:space="0" w:color="auto"/>
            </w:tcBorders>
            <w:vAlign w:val="center"/>
          </w:tcPr>
          <w:p w:rsidR="00C94F65" w:rsidRPr="008D248A" w:rsidRDefault="00C94F65" w:rsidP="005A1DCD">
            <w:pPr>
              <w:pStyle w:val="TM1"/>
            </w:pPr>
            <w:r w:rsidRPr="008D248A">
              <w:t>60</w:t>
            </w:r>
          </w:p>
        </w:tc>
        <w:tc>
          <w:tcPr>
            <w:tcW w:w="1323" w:type="dxa"/>
            <w:tcBorders>
              <w:top w:val="single" w:sz="6" w:space="0" w:color="auto"/>
            </w:tcBorders>
            <w:vAlign w:val="center"/>
          </w:tcPr>
          <w:p w:rsidR="00C94F65" w:rsidRPr="008D248A" w:rsidRDefault="00C94F65" w:rsidP="005A1DCD">
            <w:pPr>
              <w:pStyle w:val="TM1"/>
            </w:pPr>
            <w:r w:rsidRPr="008D248A">
              <w:t>2-2-2</w:t>
            </w:r>
          </w:p>
        </w:tc>
        <w:tc>
          <w:tcPr>
            <w:tcW w:w="1080" w:type="dxa"/>
            <w:tcBorders>
              <w:top w:val="single" w:sz="6" w:space="0" w:color="auto"/>
            </w:tcBorders>
            <w:vAlign w:val="center"/>
          </w:tcPr>
          <w:p w:rsidR="00C94F65" w:rsidRPr="008D248A" w:rsidRDefault="00C94F65" w:rsidP="005A1DCD">
            <w:pPr>
              <w:pStyle w:val="TM1"/>
            </w:pPr>
            <w:r w:rsidRPr="008D248A">
              <w:t>2</w:t>
            </w:r>
          </w:p>
        </w:tc>
        <w:tc>
          <w:tcPr>
            <w:tcW w:w="1440" w:type="dxa"/>
            <w:tcBorders>
              <w:top w:val="single" w:sz="6"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0172</w:t>
            </w:r>
          </w:p>
        </w:tc>
        <w:tc>
          <w:tcPr>
            <w:tcW w:w="6390" w:type="dxa"/>
            <w:tcBorders>
              <w:top w:val="single" w:sz="6" w:space="0" w:color="auto"/>
            </w:tcBorders>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Analyser les caractéristiques de systèmes d'information d'entreprises variées en vue de la formulation de solutions informatiques</w:t>
            </w:r>
          </w:p>
        </w:tc>
        <w:tc>
          <w:tcPr>
            <w:tcW w:w="900" w:type="dxa"/>
            <w:tcBorders>
              <w:top w:val="single" w:sz="6" w:space="0" w:color="auto"/>
              <w:right w:val="single" w:sz="4" w:space="0" w:color="auto"/>
            </w:tcBorders>
            <w:vAlign w:val="center"/>
          </w:tcPr>
          <w:p w:rsidR="00C94F65" w:rsidRPr="008D248A" w:rsidRDefault="00C94F65" w:rsidP="005A1DCD">
            <w:pPr>
              <w:pStyle w:val="TM1"/>
            </w:pPr>
            <w:r w:rsidRPr="008D248A">
              <w:t>60</w:t>
            </w:r>
          </w:p>
        </w:tc>
      </w:tr>
      <w:tr w:rsidR="00835E6C" w:rsidRPr="00997E1A" w:rsidTr="00835E6C">
        <w:trPr>
          <w:cantSplit/>
          <w:trHeight w:val="111"/>
        </w:trPr>
        <w:tc>
          <w:tcPr>
            <w:tcW w:w="1418" w:type="dxa"/>
            <w:vMerge w:val="restart"/>
            <w:tcBorders>
              <w:left w:val="single" w:sz="4" w:space="0" w:color="auto"/>
            </w:tcBorders>
            <w:vAlign w:val="center"/>
          </w:tcPr>
          <w:p w:rsidR="00835E6C" w:rsidRPr="008D248A" w:rsidRDefault="00835E6C" w:rsidP="0048572F">
            <w:pPr>
              <w:pStyle w:val="TM1"/>
            </w:pPr>
            <w:r w:rsidRPr="008D248A">
              <w:t>420-JAC-JQ</w:t>
            </w:r>
          </w:p>
        </w:tc>
        <w:tc>
          <w:tcPr>
            <w:tcW w:w="3802" w:type="dxa"/>
            <w:vMerge w:val="restart"/>
            <w:vAlign w:val="center"/>
          </w:tcPr>
          <w:p w:rsidR="00835E6C" w:rsidRPr="008D248A" w:rsidRDefault="00835E6C" w:rsidP="00603DE1">
            <w:pPr>
              <w:rPr>
                <w:rFonts w:ascii="Comic Sans MS" w:hAnsi="Comic Sans MS"/>
                <w:sz w:val="18"/>
                <w:szCs w:val="18"/>
              </w:rPr>
            </w:pPr>
            <w:r w:rsidRPr="008D248A">
              <w:rPr>
                <w:rFonts w:ascii="Comic Sans MS" w:hAnsi="Comic Sans MS"/>
                <w:sz w:val="18"/>
                <w:szCs w:val="18"/>
              </w:rPr>
              <w:t>Informatique et technologie</w:t>
            </w:r>
          </w:p>
        </w:tc>
        <w:tc>
          <w:tcPr>
            <w:tcW w:w="1017" w:type="dxa"/>
            <w:vMerge w:val="restart"/>
            <w:vAlign w:val="center"/>
          </w:tcPr>
          <w:p w:rsidR="00835E6C" w:rsidRPr="008D248A" w:rsidRDefault="00835E6C" w:rsidP="00A37C29">
            <w:pPr>
              <w:jc w:val="center"/>
              <w:rPr>
                <w:rFonts w:ascii="Comic Sans MS" w:hAnsi="Comic Sans MS"/>
                <w:sz w:val="18"/>
                <w:szCs w:val="18"/>
              </w:rPr>
            </w:pPr>
            <w:r w:rsidRPr="008D248A">
              <w:rPr>
                <w:rFonts w:ascii="Comic Sans MS" w:hAnsi="Comic Sans MS"/>
                <w:sz w:val="18"/>
                <w:szCs w:val="18"/>
              </w:rPr>
              <w:t>45</w:t>
            </w:r>
          </w:p>
        </w:tc>
        <w:tc>
          <w:tcPr>
            <w:tcW w:w="1323" w:type="dxa"/>
            <w:vMerge w:val="restart"/>
            <w:vAlign w:val="center"/>
          </w:tcPr>
          <w:p w:rsidR="00835E6C" w:rsidRPr="008D248A" w:rsidRDefault="00835E6C" w:rsidP="00A37C29">
            <w:pPr>
              <w:jc w:val="center"/>
              <w:rPr>
                <w:rFonts w:ascii="Comic Sans MS" w:hAnsi="Comic Sans MS"/>
                <w:sz w:val="18"/>
                <w:szCs w:val="18"/>
              </w:rPr>
            </w:pPr>
            <w:r w:rsidRPr="008D248A">
              <w:rPr>
                <w:rFonts w:ascii="Comic Sans MS" w:hAnsi="Comic Sans MS"/>
                <w:sz w:val="18"/>
                <w:szCs w:val="18"/>
              </w:rPr>
              <w:t>1-2-1</w:t>
            </w:r>
          </w:p>
        </w:tc>
        <w:tc>
          <w:tcPr>
            <w:tcW w:w="1080" w:type="dxa"/>
            <w:vMerge w:val="restart"/>
            <w:vAlign w:val="center"/>
          </w:tcPr>
          <w:p w:rsidR="00835E6C" w:rsidRPr="008D248A" w:rsidRDefault="00835E6C" w:rsidP="00A37C29">
            <w:pPr>
              <w:jc w:val="center"/>
              <w:rPr>
                <w:rFonts w:ascii="Comic Sans MS" w:hAnsi="Comic Sans MS"/>
                <w:sz w:val="18"/>
                <w:szCs w:val="18"/>
              </w:rPr>
            </w:pPr>
            <w:r w:rsidRPr="008D248A">
              <w:rPr>
                <w:rFonts w:ascii="Comic Sans MS" w:hAnsi="Comic Sans MS"/>
                <w:sz w:val="18"/>
                <w:szCs w:val="18"/>
              </w:rPr>
              <w:t>1,33</w:t>
            </w:r>
          </w:p>
        </w:tc>
        <w:tc>
          <w:tcPr>
            <w:tcW w:w="1440" w:type="dxa"/>
            <w:vAlign w:val="center"/>
          </w:tcPr>
          <w:p w:rsidR="00835E6C" w:rsidRPr="008D248A" w:rsidRDefault="00835E6C" w:rsidP="006F4142">
            <w:pPr>
              <w:jc w:val="center"/>
              <w:rPr>
                <w:rFonts w:ascii="Comic Sans MS" w:hAnsi="Comic Sans MS"/>
                <w:sz w:val="18"/>
                <w:szCs w:val="18"/>
              </w:rPr>
            </w:pPr>
            <w:r w:rsidRPr="008D248A">
              <w:rPr>
                <w:rFonts w:ascii="Comic Sans MS" w:hAnsi="Comic Sans MS"/>
                <w:sz w:val="18"/>
                <w:szCs w:val="18"/>
              </w:rPr>
              <w:t>016N</w:t>
            </w:r>
          </w:p>
        </w:tc>
        <w:tc>
          <w:tcPr>
            <w:tcW w:w="6390" w:type="dxa"/>
            <w:vAlign w:val="center"/>
          </w:tcPr>
          <w:p w:rsidR="00835E6C" w:rsidRPr="008D248A" w:rsidRDefault="00835E6C" w:rsidP="006F4142">
            <w:pPr>
              <w:rPr>
                <w:rFonts w:ascii="Comic Sans MS" w:hAnsi="Comic Sans MS"/>
                <w:sz w:val="18"/>
                <w:szCs w:val="18"/>
              </w:rPr>
            </w:pPr>
            <w:r w:rsidRPr="008D248A">
              <w:rPr>
                <w:rFonts w:ascii="Comic Sans MS" w:hAnsi="Comic Sans MS"/>
                <w:sz w:val="18"/>
                <w:szCs w:val="18"/>
              </w:rPr>
              <w:t>Analyser les fonctions de travail</w:t>
            </w:r>
          </w:p>
        </w:tc>
        <w:tc>
          <w:tcPr>
            <w:tcW w:w="900" w:type="dxa"/>
            <w:tcBorders>
              <w:right w:val="single" w:sz="4" w:space="0" w:color="auto"/>
            </w:tcBorders>
            <w:vAlign w:val="center"/>
          </w:tcPr>
          <w:p w:rsidR="00835E6C" w:rsidRPr="008D248A" w:rsidRDefault="00835E6C" w:rsidP="005A1DCD">
            <w:pPr>
              <w:pStyle w:val="TM1"/>
            </w:pPr>
            <w:r w:rsidRPr="008D248A">
              <w:t>30</w:t>
            </w:r>
          </w:p>
        </w:tc>
      </w:tr>
      <w:tr w:rsidR="00835E6C" w:rsidRPr="00997E1A" w:rsidTr="00835E6C">
        <w:trPr>
          <w:cantSplit/>
          <w:trHeight w:val="51"/>
        </w:trPr>
        <w:tc>
          <w:tcPr>
            <w:tcW w:w="1418" w:type="dxa"/>
            <w:vMerge/>
            <w:tcBorders>
              <w:left w:val="single" w:sz="4" w:space="0" w:color="auto"/>
            </w:tcBorders>
          </w:tcPr>
          <w:p w:rsidR="00835E6C" w:rsidRPr="008D248A" w:rsidRDefault="00835E6C" w:rsidP="005A1DCD">
            <w:pPr>
              <w:pStyle w:val="TM1"/>
            </w:pPr>
          </w:p>
        </w:tc>
        <w:tc>
          <w:tcPr>
            <w:tcW w:w="3802" w:type="dxa"/>
            <w:vMerge/>
          </w:tcPr>
          <w:p w:rsidR="00835E6C" w:rsidRPr="008D248A" w:rsidRDefault="00835E6C" w:rsidP="00603DE1">
            <w:pPr>
              <w:rPr>
                <w:rFonts w:ascii="Comic Sans MS" w:hAnsi="Comic Sans MS"/>
                <w:sz w:val="18"/>
                <w:szCs w:val="18"/>
              </w:rPr>
            </w:pPr>
          </w:p>
        </w:tc>
        <w:tc>
          <w:tcPr>
            <w:tcW w:w="1017" w:type="dxa"/>
            <w:vMerge/>
            <w:vAlign w:val="center"/>
          </w:tcPr>
          <w:p w:rsidR="00835E6C" w:rsidRPr="008D248A" w:rsidRDefault="00835E6C" w:rsidP="005A1DCD">
            <w:pPr>
              <w:pStyle w:val="TM1"/>
            </w:pPr>
          </w:p>
        </w:tc>
        <w:tc>
          <w:tcPr>
            <w:tcW w:w="1323" w:type="dxa"/>
            <w:vMerge/>
            <w:vAlign w:val="center"/>
          </w:tcPr>
          <w:p w:rsidR="00835E6C" w:rsidRPr="008D248A" w:rsidRDefault="00835E6C" w:rsidP="005A1DCD">
            <w:pPr>
              <w:pStyle w:val="TM1"/>
            </w:pPr>
          </w:p>
        </w:tc>
        <w:tc>
          <w:tcPr>
            <w:tcW w:w="1080" w:type="dxa"/>
            <w:vMerge/>
            <w:vAlign w:val="center"/>
          </w:tcPr>
          <w:p w:rsidR="00835E6C" w:rsidRPr="008D248A" w:rsidRDefault="00835E6C" w:rsidP="005A1DCD">
            <w:pPr>
              <w:pStyle w:val="TM1"/>
            </w:pPr>
          </w:p>
        </w:tc>
        <w:tc>
          <w:tcPr>
            <w:tcW w:w="1440" w:type="dxa"/>
            <w:vAlign w:val="center"/>
          </w:tcPr>
          <w:p w:rsidR="00835E6C" w:rsidRPr="008D248A" w:rsidRDefault="00835E6C" w:rsidP="006F4142">
            <w:pPr>
              <w:jc w:val="center"/>
              <w:rPr>
                <w:rFonts w:ascii="Comic Sans MS" w:hAnsi="Comic Sans MS"/>
                <w:sz w:val="18"/>
                <w:szCs w:val="18"/>
              </w:rPr>
            </w:pPr>
            <w:r w:rsidRPr="008D248A">
              <w:rPr>
                <w:rFonts w:ascii="Comic Sans MS" w:hAnsi="Comic Sans MS"/>
                <w:sz w:val="18"/>
                <w:szCs w:val="18"/>
              </w:rPr>
              <w:t>016Z</w:t>
            </w:r>
          </w:p>
        </w:tc>
        <w:tc>
          <w:tcPr>
            <w:tcW w:w="6390" w:type="dxa"/>
            <w:shd w:val="clear" w:color="auto" w:fill="auto"/>
            <w:vAlign w:val="center"/>
          </w:tcPr>
          <w:p w:rsidR="00835E6C" w:rsidRPr="008D248A" w:rsidRDefault="00835E6C" w:rsidP="006F4142">
            <w:pPr>
              <w:rPr>
                <w:rFonts w:ascii="Comic Sans MS" w:hAnsi="Comic Sans MS"/>
                <w:sz w:val="18"/>
                <w:szCs w:val="18"/>
              </w:rPr>
            </w:pPr>
            <w:r w:rsidRPr="008D248A">
              <w:rPr>
                <w:rFonts w:ascii="Comic Sans MS" w:hAnsi="Comic Sans MS"/>
                <w:sz w:val="18"/>
                <w:szCs w:val="18"/>
              </w:rPr>
              <w:t>Assurer la production et la gestion de documents</w:t>
            </w:r>
          </w:p>
        </w:tc>
        <w:tc>
          <w:tcPr>
            <w:tcW w:w="900" w:type="dxa"/>
            <w:tcBorders>
              <w:right w:val="single" w:sz="4" w:space="0" w:color="auto"/>
            </w:tcBorders>
            <w:shd w:val="clear" w:color="auto" w:fill="auto"/>
            <w:vAlign w:val="center"/>
          </w:tcPr>
          <w:p w:rsidR="00835E6C" w:rsidRPr="008D248A" w:rsidRDefault="00835E6C" w:rsidP="004E2857">
            <w:pPr>
              <w:jc w:val="center"/>
              <w:rPr>
                <w:rFonts w:ascii="Comic Sans MS" w:hAnsi="Comic Sans MS"/>
                <w:sz w:val="18"/>
                <w:szCs w:val="18"/>
              </w:rPr>
            </w:pPr>
            <w:r w:rsidRPr="008D248A">
              <w:rPr>
                <w:rFonts w:ascii="Comic Sans MS" w:hAnsi="Comic Sans MS"/>
                <w:sz w:val="18"/>
                <w:szCs w:val="18"/>
              </w:rPr>
              <w:t>15</w:t>
            </w:r>
          </w:p>
        </w:tc>
      </w:tr>
      <w:tr w:rsidR="00C94F65" w:rsidRPr="00997E1A" w:rsidTr="005A1DCD">
        <w:trPr>
          <w:cantSplit/>
        </w:trPr>
        <w:tc>
          <w:tcPr>
            <w:tcW w:w="1418" w:type="dxa"/>
            <w:vMerge w:val="restart"/>
            <w:tcBorders>
              <w:left w:val="single" w:sz="4" w:space="0" w:color="auto"/>
            </w:tcBorders>
            <w:vAlign w:val="center"/>
          </w:tcPr>
          <w:p w:rsidR="00C94F65" w:rsidRPr="008D248A" w:rsidRDefault="00C94F65" w:rsidP="005B7F53">
            <w:pPr>
              <w:pStyle w:val="TM1"/>
            </w:pPr>
            <w:r w:rsidRPr="008D248A">
              <w:t>420-JB</w:t>
            </w:r>
            <w:r w:rsidR="005B7F53" w:rsidRPr="008D248A">
              <w:t>B</w:t>
            </w:r>
            <w:r w:rsidRPr="008D248A">
              <w:t>-JQ</w:t>
            </w:r>
          </w:p>
        </w:tc>
        <w:tc>
          <w:tcPr>
            <w:tcW w:w="3802" w:type="dxa"/>
            <w:vMerge w:val="restart"/>
            <w:vAlign w:val="center"/>
          </w:tcPr>
          <w:p w:rsidR="00377B17" w:rsidRPr="008D248A" w:rsidRDefault="00BE3DDD" w:rsidP="005A1DCD">
            <w:pPr>
              <w:rPr>
                <w:rFonts w:ascii="Comic Sans MS" w:hAnsi="Comic Sans MS"/>
                <w:sz w:val="18"/>
                <w:szCs w:val="18"/>
              </w:rPr>
            </w:pPr>
            <w:r w:rsidRPr="008D248A">
              <w:rPr>
                <w:rFonts w:ascii="Comic Sans MS" w:hAnsi="Comic Sans MS"/>
                <w:sz w:val="18"/>
                <w:szCs w:val="18"/>
              </w:rPr>
              <w:t>Programmation et introduction aux objets</w:t>
            </w:r>
          </w:p>
        </w:tc>
        <w:tc>
          <w:tcPr>
            <w:tcW w:w="1017" w:type="dxa"/>
            <w:vMerge w:val="restart"/>
            <w:vAlign w:val="center"/>
          </w:tcPr>
          <w:p w:rsidR="00C94F65" w:rsidRPr="008D248A" w:rsidRDefault="00C94F65" w:rsidP="005A1DCD">
            <w:pPr>
              <w:pStyle w:val="TM1"/>
            </w:pPr>
            <w:r w:rsidRPr="008D248A">
              <w:t>90</w:t>
            </w:r>
          </w:p>
        </w:tc>
        <w:tc>
          <w:tcPr>
            <w:tcW w:w="1323" w:type="dxa"/>
            <w:vMerge w:val="restart"/>
            <w:vAlign w:val="center"/>
          </w:tcPr>
          <w:p w:rsidR="00C94F65" w:rsidRPr="008D248A" w:rsidRDefault="00C94F65" w:rsidP="005A1DCD">
            <w:pPr>
              <w:pStyle w:val="TM1"/>
            </w:pPr>
            <w:r w:rsidRPr="008D248A">
              <w:t>2-4-2</w:t>
            </w:r>
          </w:p>
        </w:tc>
        <w:tc>
          <w:tcPr>
            <w:tcW w:w="1080" w:type="dxa"/>
            <w:vMerge w:val="restart"/>
            <w:vAlign w:val="center"/>
          </w:tcPr>
          <w:p w:rsidR="00C94F65" w:rsidRPr="008D248A" w:rsidRDefault="00C94F65" w:rsidP="005A1DCD">
            <w:pPr>
              <w:pStyle w:val="TM1"/>
            </w:pPr>
            <w:r w:rsidRPr="008D248A">
              <w:t>2,66</w:t>
            </w:r>
          </w:p>
        </w:tc>
        <w:tc>
          <w:tcPr>
            <w:tcW w:w="1440" w:type="dxa"/>
            <w:tcBorders>
              <w:bottom w:val="single" w:sz="4" w:space="0" w:color="auto"/>
            </w:tcBorders>
            <w:vAlign w:val="center"/>
          </w:tcPr>
          <w:p w:rsidR="00C94F65" w:rsidRPr="008D248A" w:rsidRDefault="00835E6C" w:rsidP="00835E6C">
            <w:pPr>
              <w:jc w:val="center"/>
              <w:rPr>
                <w:rFonts w:ascii="Comic Sans MS" w:hAnsi="Comic Sans MS"/>
                <w:sz w:val="18"/>
                <w:szCs w:val="18"/>
              </w:rPr>
            </w:pPr>
            <w:r w:rsidRPr="008D248A">
              <w:rPr>
                <w:rFonts w:ascii="Comic Sans MS" w:hAnsi="Comic Sans MS"/>
                <w:sz w:val="18"/>
                <w:szCs w:val="18"/>
              </w:rPr>
              <w:t>016S</w:t>
            </w:r>
          </w:p>
        </w:tc>
        <w:tc>
          <w:tcPr>
            <w:tcW w:w="6390" w:type="dxa"/>
            <w:vAlign w:val="center"/>
          </w:tcPr>
          <w:p w:rsidR="00C94F65" w:rsidRPr="008D248A" w:rsidRDefault="00835E6C" w:rsidP="00835E6C">
            <w:pPr>
              <w:rPr>
                <w:rFonts w:ascii="Comic Sans MS" w:hAnsi="Comic Sans MS"/>
                <w:sz w:val="18"/>
                <w:szCs w:val="18"/>
              </w:rPr>
            </w:pPr>
            <w:r w:rsidRPr="008D248A">
              <w:rPr>
                <w:rFonts w:ascii="Comic Sans MS" w:hAnsi="Comic Sans MS"/>
                <w:sz w:val="18"/>
                <w:szCs w:val="18"/>
              </w:rPr>
              <w:t>Exploiter un langage de programmation structurée</w:t>
            </w:r>
          </w:p>
        </w:tc>
        <w:tc>
          <w:tcPr>
            <w:tcW w:w="900" w:type="dxa"/>
            <w:tcBorders>
              <w:right w:val="single" w:sz="4" w:space="0" w:color="auto"/>
            </w:tcBorders>
            <w:vAlign w:val="center"/>
          </w:tcPr>
          <w:p w:rsidR="00C94F65" w:rsidRPr="008D248A" w:rsidRDefault="00835E6C" w:rsidP="00835E6C">
            <w:pPr>
              <w:pStyle w:val="TM1"/>
            </w:pPr>
            <w:r w:rsidRPr="008D248A">
              <w:t>30</w:t>
            </w:r>
          </w:p>
        </w:tc>
      </w:tr>
      <w:tr w:rsidR="00C94F65" w:rsidRPr="00997E1A" w:rsidTr="00603DE1">
        <w:trPr>
          <w:cantSplit/>
        </w:trPr>
        <w:tc>
          <w:tcPr>
            <w:tcW w:w="1418" w:type="dxa"/>
            <w:vMerge/>
            <w:tcBorders>
              <w:left w:val="single" w:sz="4" w:space="0" w:color="auto"/>
            </w:tcBorders>
          </w:tcPr>
          <w:p w:rsidR="00C94F65" w:rsidRPr="008D248A" w:rsidRDefault="00C94F65" w:rsidP="005A1DCD">
            <w:pPr>
              <w:pStyle w:val="TM1"/>
            </w:pPr>
          </w:p>
        </w:tc>
        <w:tc>
          <w:tcPr>
            <w:tcW w:w="3802" w:type="dxa"/>
            <w:vMerge/>
          </w:tcPr>
          <w:p w:rsidR="00C94F65" w:rsidRPr="008D248A" w:rsidRDefault="00C94F65" w:rsidP="00603DE1">
            <w:pPr>
              <w:rPr>
                <w:rFonts w:ascii="Comic Sans MS" w:hAnsi="Comic Sans MS"/>
                <w:sz w:val="18"/>
                <w:szCs w:val="18"/>
              </w:rPr>
            </w:pPr>
          </w:p>
        </w:tc>
        <w:tc>
          <w:tcPr>
            <w:tcW w:w="1017" w:type="dxa"/>
            <w:vMerge/>
            <w:vAlign w:val="center"/>
          </w:tcPr>
          <w:p w:rsidR="00C94F65" w:rsidRPr="008D248A" w:rsidRDefault="00C94F65" w:rsidP="005A1DCD">
            <w:pPr>
              <w:pStyle w:val="TM1"/>
            </w:pPr>
          </w:p>
        </w:tc>
        <w:tc>
          <w:tcPr>
            <w:tcW w:w="1323" w:type="dxa"/>
            <w:vMerge/>
            <w:vAlign w:val="center"/>
          </w:tcPr>
          <w:p w:rsidR="00C94F65" w:rsidRPr="008D248A" w:rsidRDefault="00C94F65" w:rsidP="005A1DCD">
            <w:pPr>
              <w:pStyle w:val="TM1"/>
            </w:pPr>
          </w:p>
        </w:tc>
        <w:tc>
          <w:tcPr>
            <w:tcW w:w="1080" w:type="dxa"/>
            <w:vMerge/>
            <w:vAlign w:val="center"/>
          </w:tcPr>
          <w:p w:rsidR="00C94F65" w:rsidRPr="008D248A" w:rsidRDefault="00C94F65" w:rsidP="005A1DCD">
            <w:pPr>
              <w:pStyle w:val="TM1"/>
            </w:pPr>
          </w:p>
        </w:tc>
        <w:tc>
          <w:tcPr>
            <w:tcW w:w="1440" w:type="dxa"/>
            <w:tcBorders>
              <w:top w:val="single" w:sz="4" w:space="0" w:color="auto"/>
              <w:bottom w:val="single" w:sz="4" w:space="0" w:color="auto"/>
            </w:tcBorders>
            <w:vAlign w:val="center"/>
          </w:tcPr>
          <w:p w:rsidR="00C94F65" w:rsidRPr="008D248A" w:rsidRDefault="00835E6C" w:rsidP="00835E6C">
            <w:pPr>
              <w:jc w:val="center"/>
              <w:rPr>
                <w:rFonts w:ascii="Comic Sans MS" w:hAnsi="Comic Sans MS"/>
                <w:sz w:val="18"/>
                <w:szCs w:val="18"/>
              </w:rPr>
            </w:pPr>
            <w:r w:rsidRPr="008D248A">
              <w:rPr>
                <w:rFonts w:ascii="Comic Sans MS" w:hAnsi="Comic Sans MS"/>
                <w:sz w:val="18"/>
                <w:szCs w:val="18"/>
              </w:rPr>
              <w:t>016W</w:t>
            </w:r>
          </w:p>
        </w:tc>
        <w:tc>
          <w:tcPr>
            <w:tcW w:w="6390" w:type="dxa"/>
            <w:tcBorders>
              <w:bottom w:val="single" w:sz="4" w:space="0" w:color="auto"/>
            </w:tcBorders>
            <w:vAlign w:val="center"/>
          </w:tcPr>
          <w:p w:rsidR="00C94F65" w:rsidRPr="008D248A" w:rsidRDefault="00835E6C" w:rsidP="00835E6C">
            <w:pPr>
              <w:rPr>
                <w:rFonts w:ascii="Comic Sans MS" w:hAnsi="Comic Sans MS"/>
                <w:sz w:val="18"/>
                <w:szCs w:val="18"/>
              </w:rPr>
            </w:pPr>
            <w:r w:rsidRPr="008D248A">
              <w:rPr>
                <w:rFonts w:ascii="Comic Sans MS" w:hAnsi="Comic Sans MS"/>
                <w:sz w:val="18"/>
                <w:szCs w:val="18"/>
              </w:rPr>
              <w:t>Produire des algorithmes</w:t>
            </w:r>
          </w:p>
        </w:tc>
        <w:tc>
          <w:tcPr>
            <w:tcW w:w="900" w:type="dxa"/>
            <w:tcBorders>
              <w:bottom w:val="single" w:sz="4" w:space="0" w:color="auto"/>
              <w:right w:val="single" w:sz="4" w:space="0" w:color="auto"/>
            </w:tcBorders>
            <w:vAlign w:val="center"/>
          </w:tcPr>
          <w:p w:rsidR="00C94F65" w:rsidRPr="008D248A" w:rsidRDefault="00835E6C" w:rsidP="005A1DCD">
            <w:pPr>
              <w:pStyle w:val="TM1"/>
            </w:pPr>
            <w:r w:rsidRPr="008D248A">
              <w:t>45</w:t>
            </w:r>
          </w:p>
        </w:tc>
      </w:tr>
      <w:tr w:rsidR="00C94F65" w:rsidRPr="00997E1A" w:rsidTr="00603DE1">
        <w:trPr>
          <w:cantSplit/>
        </w:trPr>
        <w:tc>
          <w:tcPr>
            <w:tcW w:w="1418" w:type="dxa"/>
            <w:vMerge/>
            <w:tcBorders>
              <w:left w:val="single" w:sz="4" w:space="0" w:color="auto"/>
            </w:tcBorders>
          </w:tcPr>
          <w:p w:rsidR="00C94F65" w:rsidRPr="008D248A" w:rsidRDefault="00C94F65" w:rsidP="005A1DCD">
            <w:pPr>
              <w:pStyle w:val="TM1"/>
            </w:pPr>
          </w:p>
        </w:tc>
        <w:tc>
          <w:tcPr>
            <w:tcW w:w="3802" w:type="dxa"/>
            <w:vMerge/>
          </w:tcPr>
          <w:p w:rsidR="00C94F65" w:rsidRPr="008D248A" w:rsidRDefault="00C94F65" w:rsidP="00603DE1">
            <w:pPr>
              <w:rPr>
                <w:rFonts w:ascii="Comic Sans MS" w:hAnsi="Comic Sans MS"/>
                <w:sz w:val="18"/>
                <w:szCs w:val="18"/>
              </w:rPr>
            </w:pPr>
          </w:p>
        </w:tc>
        <w:tc>
          <w:tcPr>
            <w:tcW w:w="1017" w:type="dxa"/>
            <w:vMerge/>
            <w:vAlign w:val="center"/>
          </w:tcPr>
          <w:p w:rsidR="00C94F65" w:rsidRPr="008D248A" w:rsidRDefault="00C94F65" w:rsidP="005A1DCD">
            <w:pPr>
              <w:pStyle w:val="TM1"/>
            </w:pPr>
          </w:p>
        </w:tc>
        <w:tc>
          <w:tcPr>
            <w:tcW w:w="1323" w:type="dxa"/>
            <w:vMerge/>
            <w:vAlign w:val="center"/>
          </w:tcPr>
          <w:p w:rsidR="00C94F65" w:rsidRPr="008D248A" w:rsidRDefault="00C94F65" w:rsidP="005A1DCD">
            <w:pPr>
              <w:pStyle w:val="TM1"/>
            </w:pPr>
          </w:p>
        </w:tc>
        <w:tc>
          <w:tcPr>
            <w:tcW w:w="1080" w:type="dxa"/>
            <w:vMerge/>
            <w:vAlign w:val="center"/>
          </w:tcPr>
          <w:p w:rsidR="00C94F65" w:rsidRPr="008D248A" w:rsidRDefault="00C94F65" w:rsidP="005A1DCD">
            <w:pPr>
              <w:pStyle w:val="TM1"/>
            </w:pPr>
          </w:p>
        </w:tc>
        <w:tc>
          <w:tcPr>
            <w:tcW w:w="1440" w:type="dxa"/>
            <w:tcBorders>
              <w:top w:val="single" w:sz="4"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0171</w:t>
            </w:r>
          </w:p>
        </w:tc>
        <w:tc>
          <w:tcPr>
            <w:tcW w:w="6390" w:type="dxa"/>
            <w:tcBorders>
              <w:top w:val="single" w:sz="4" w:space="0" w:color="auto"/>
            </w:tcBorders>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Corriger des programmes</w:t>
            </w:r>
          </w:p>
        </w:tc>
        <w:tc>
          <w:tcPr>
            <w:tcW w:w="900" w:type="dxa"/>
            <w:tcBorders>
              <w:top w:val="single" w:sz="4" w:space="0" w:color="auto"/>
              <w:right w:val="single" w:sz="4" w:space="0" w:color="auto"/>
            </w:tcBorders>
            <w:vAlign w:val="center"/>
          </w:tcPr>
          <w:p w:rsidR="00C94F65" w:rsidRPr="008D248A" w:rsidRDefault="00C94F65" w:rsidP="005A1DCD">
            <w:pPr>
              <w:pStyle w:val="TM1"/>
            </w:pPr>
            <w:r w:rsidRPr="008D248A">
              <w:t>15</w:t>
            </w:r>
          </w:p>
        </w:tc>
      </w:tr>
      <w:tr w:rsidR="00C94F65" w:rsidRPr="00997E1A" w:rsidTr="00603DE1">
        <w:trPr>
          <w:cantSplit/>
          <w:trHeight w:val="252"/>
        </w:trPr>
        <w:tc>
          <w:tcPr>
            <w:tcW w:w="1418" w:type="dxa"/>
            <w:vMerge w:val="restart"/>
            <w:tcBorders>
              <w:left w:val="single" w:sz="4" w:space="0" w:color="auto"/>
            </w:tcBorders>
          </w:tcPr>
          <w:p w:rsidR="00C94F65" w:rsidRPr="008D248A" w:rsidRDefault="00C94F65" w:rsidP="005B7F53">
            <w:pPr>
              <w:pStyle w:val="TM1"/>
            </w:pPr>
            <w:r w:rsidRPr="008D248A">
              <w:t>420-JC</w:t>
            </w:r>
            <w:r w:rsidR="005B7F53" w:rsidRPr="008D248A">
              <w:t>C</w:t>
            </w:r>
            <w:r w:rsidRPr="008D248A">
              <w:t>-JQ</w:t>
            </w:r>
          </w:p>
        </w:tc>
        <w:tc>
          <w:tcPr>
            <w:tcW w:w="3802" w:type="dxa"/>
            <w:vMerge w:val="restart"/>
          </w:tcPr>
          <w:p w:rsidR="00C94F65" w:rsidRPr="008D248A" w:rsidRDefault="00C94F65" w:rsidP="00603DE1">
            <w:pPr>
              <w:rPr>
                <w:rFonts w:ascii="Comic Sans MS" w:hAnsi="Comic Sans MS"/>
                <w:sz w:val="18"/>
                <w:szCs w:val="18"/>
              </w:rPr>
            </w:pPr>
            <w:r w:rsidRPr="008D248A">
              <w:rPr>
                <w:rFonts w:ascii="Comic Sans MS" w:hAnsi="Comic Sans MS"/>
                <w:sz w:val="18"/>
                <w:szCs w:val="18"/>
              </w:rPr>
              <w:t>Installation et configuration des ordinateurs</w:t>
            </w:r>
          </w:p>
        </w:tc>
        <w:tc>
          <w:tcPr>
            <w:tcW w:w="1017" w:type="dxa"/>
            <w:vMerge w:val="restart"/>
            <w:vAlign w:val="center"/>
          </w:tcPr>
          <w:p w:rsidR="004E2857" w:rsidRPr="008D248A" w:rsidRDefault="004E2857" w:rsidP="004E2857">
            <w:pPr>
              <w:jc w:val="center"/>
              <w:rPr>
                <w:rFonts w:ascii="Comic Sans MS" w:hAnsi="Comic Sans MS"/>
                <w:sz w:val="18"/>
                <w:szCs w:val="18"/>
              </w:rPr>
            </w:pPr>
            <w:r w:rsidRPr="008D248A">
              <w:rPr>
                <w:rFonts w:ascii="Comic Sans MS" w:hAnsi="Comic Sans MS"/>
                <w:sz w:val="18"/>
                <w:szCs w:val="18"/>
              </w:rPr>
              <w:t>60</w:t>
            </w:r>
          </w:p>
        </w:tc>
        <w:tc>
          <w:tcPr>
            <w:tcW w:w="1323" w:type="dxa"/>
            <w:vMerge w:val="restart"/>
            <w:vAlign w:val="center"/>
          </w:tcPr>
          <w:p w:rsidR="004E2857" w:rsidRPr="008D248A" w:rsidRDefault="00377B17" w:rsidP="00377B17">
            <w:pPr>
              <w:jc w:val="center"/>
              <w:rPr>
                <w:rFonts w:ascii="Comic Sans MS" w:hAnsi="Comic Sans MS"/>
                <w:sz w:val="18"/>
                <w:szCs w:val="18"/>
              </w:rPr>
            </w:pPr>
            <w:r w:rsidRPr="008D248A">
              <w:rPr>
                <w:rFonts w:ascii="Comic Sans MS" w:hAnsi="Comic Sans MS"/>
                <w:sz w:val="18"/>
                <w:szCs w:val="18"/>
              </w:rPr>
              <w:t>1</w:t>
            </w:r>
            <w:r w:rsidR="004E2857" w:rsidRPr="008D248A">
              <w:rPr>
                <w:rFonts w:ascii="Comic Sans MS" w:hAnsi="Comic Sans MS"/>
                <w:sz w:val="18"/>
                <w:szCs w:val="18"/>
              </w:rPr>
              <w:t>-</w:t>
            </w:r>
            <w:r w:rsidRPr="008D248A">
              <w:rPr>
                <w:rFonts w:ascii="Comic Sans MS" w:hAnsi="Comic Sans MS"/>
                <w:sz w:val="18"/>
                <w:szCs w:val="18"/>
              </w:rPr>
              <w:t>3</w:t>
            </w:r>
            <w:r w:rsidR="004E2857" w:rsidRPr="008D248A">
              <w:rPr>
                <w:rFonts w:ascii="Comic Sans MS" w:hAnsi="Comic Sans MS"/>
                <w:sz w:val="18"/>
                <w:szCs w:val="18"/>
              </w:rPr>
              <w:t>-</w:t>
            </w:r>
            <w:r w:rsidRPr="008D248A">
              <w:rPr>
                <w:rFonts w:ascii="Comic Sans MS" w:hAnsi="Comic Sans MS"/>
                <w:sz w:val="18"/>
                <w:szCs w:val="18"/>
              </w:rPr>
              <w:t>1</w:t>
            </w:r>
          </w:p>
        </w:tc>
        <w:tc>
          <w:tcPr>
            <w:tcW w:w="1080" w:type="dxa"/>
            <w:vMerge w:val="restart"/>
            <w:vAlign w:val="center"/>
          </w:tcPr>
          <w:p w:rsidR="004E2857" w:rsidRPr="008D248A" w:rsidRDefault="00D83CD6" w:rsidP="004E2857">
            <w:pPr>
              <w:jc w:val="center"/>
              <w:rPr>
                <w:rFonts w:ascii="Comic Sans MS" w:hAnsi="Comic Sans MS"/>
                <w:sz w:val="18"/>
                <w:szCs w:val="18"/>
              </w:rPr>
            </w:pPr>
            <w:r w:rsidRPr="008D248A">
              <w:rPr>
                <w:rFonts w:ascii="Comic Sans MS" w:hAnsi="Comic Sans MS"/>
                <w:sz w:val="18"/>
                <w:szCs w:val="18"/>
              </w:rPr>
              <w:t>1,66</w:t>
            </w:r>
          </w:p>
        </w:tc>
        <w:tc>
          <w:tcPr>
            <w:tcW w:w="1440" w:type="dxa"/>
            <w:tcBorders>
              <w:bottom w:val="single" w:sz="4"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016R</w:t>
            </w:r>
          </w:p>
        </w:tc>
        <w:tc>
          <w:tcPr>
            <w:tcW w:w="6390" w:type="dxa"/>
            <w:shd w:val="clear" w:color="auto" w:fill="auto"/>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Installer des éléments physiques et logiques dans une station de travail</w:t>
            </w:r>
          </w:p>
        </w:tc>
        <w:tc>
          <w:tcPr>
            <w:tcW w:w="900" w:type="dxa"/>
            <w:tcBorders>
              <w:right w:val="single" w:sz="4" w:space="0" w:color="auto"/>
            </w:tcBorders>
            <w:shd w:val="clear" w:color="auto" w:fill="auto"/>
            <w:vAlign w:val="center"/>
          </w:tcPr>
          <w:p w:rsidR="004E2857" w:rsidRPr="008D248A" w:rsidRDefault="004E2857" w:rsidP="004E2857">
            <w:pPr>
              <w:jc w:val="center"/>
              <w:rPr>
                <w:rFonts w:ascii="Comic Sans MS" w:hAnsi="Comic Sans MS"/>
                <w:sz w:val="18"/>
                <w:szCs w:val="18"/>
              </w:rPr>
            </w:pPr>
            <w:r w:rsidRPr="008D248A">
              <w:rPr>
                <w:rFonts w:ascii="Comic Sans MS" w:hAnsi="Comic Sans MS"/>
                <w:sz w:val="18"/>
                <w:szCs w:val="18"/>
              </w:rPr>
              <w:t>50</w:t>
            </w:r>
          </w:p>
        </w:tc>
      </w:tr>
      <w:tr w:rsidR="00C94F65" w:rsidRPr="00997E1A" w:rsidTr="00603DE1">
        <w:trPr>
          <w:cantSplit/>
          <w:trHeight w:val="252"/>
        </w:trPr>
        <w:tc>
          <w:tcPr>
            <w:tcW w:w="1418" w:type="dxa"/>
            <w:vMerge/>
            <w:tcBorders>
              <w:left w:val="single" w:sz="4" w:space="0" w:color="auto"/>
              <w:bottom w:val="single" w:sz="4" w:space="0" w:color="auto"/>
            </w:tcBorders>
          </w:tcPr>
          <w:p w:rsidR="00C94F65" w:rsidRPr="008D248A" w:rsidRDefault="00C94F65" w:rsidP="005A1DCD">
            <w:pPr>
              <w:pStyle w:val="TM1"/>
            </w:pPr>
          </w:p>
        </w:tc>
        <w:tc>
          <w:tcPr>
            <w:tcW w:w="3802" w:type="dxa"/>
            <w:vMerge/>
            <w:tcBorders>
              <w:bottom w:val="single" w:sz="4" w:space="0" w:color="auto"/>
            </w:tcBorders>
          </w:tcPr>
          <w:p w:rsidR="00C94F65" w:rsidRPr="008D248A" w:rsidRDefault="00C94F65" w:rsidP="00603DE1">
            <w:pPr>
              <w:rPr>
                <w:rFonts w:ascii="Comic Sans MS" w:hAnsi="Comic Sans MS"/>
                <w:sz w:val="18"/>
                <w:szCs w:val="18"/>
              </w:rPr>
            </w:pPr>
          </w:p>
        </w:tc>
        <w:tc>
          <w:tcPr>
            <w:tcW w:w="1017" w:type="dxa"/>
            <w:vMerge/>
            <w:tcBorders>
              <w:bottom w:val="single" w:sz="4" w:space="0" w:color="auto"/>
            </w:tcBorders>
            <w:vAlign w:val="center"/>
          </w:tcPr>
          <w:p w:rsidR="00C94F65" w:rsidRPr="008D248A" w:rsidRDefault="00C94F65" w:rsidP="005A1DCD">
            <w:pPr>
              <w:pStyle w:val="TM1"/>
            </w:pPr>
          </w:p>
        </w:tc>
        <w:tc>
          <w:tcPr>
            <w:tcW w:w="1323" w:type="dxa"/>
            <w:vMerge/>
            <w:tcBorders>
              <w:bottom w:val="single" w:sz="4" w:space="0" w:color="auto"/>
            </w:tcBorders>
            <w:vAlign w:val="center"/>
          </w:tcPr>
          <w:p w:rsidR="00C94F65" w:rsidRPr="008D248A" w:rsidRDefault="00C94F65" w:rsidP="005A1DCD">
            <w:pPr>
              <w:pStyle w:val="TM1"/>
            </w:pPr>
          </w:p>
        </w:tc>
        <w:tc>
          <w:tcPr>
            <w:tcW w:w="1080" w:type="dxa"/>
            <w:vMerge/>
            <w:tcBorders>
              <w:bottom w:val="single" w:sz="4" w:space="0" w:color="auto"/>
            </w:tcBorders>
            <w:vAlign w:val="center"/>
          </w:tcPr>
          <w:p w:rsidR="00C94F65" w:rsidRPr="008D248A" w:rsidRDefault="00C94F65" w:rsidP="005A1DCD">
            <w:pPr>
              <w:pStyle w:val="TM1"/>
            </w:pPr>
          </w:p>
        </w:tc>
        <w:tc>
          <w:tcPr>
            <w:tcW w:w="1440" w:type="dxa"/>
            <w:tcBorders>
              <w:bottom w:val="single" w:sz="4"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016U</w:t>
            </w:r>
          </w:p>
        </w:tc>
        <w:tc>
          <w:tcPr>
            <w:tcW w:w="6390" w:type="dxa"/>
            <w:tcBorders>
              <w:bottom w:val="single" w:sz="4" w:space="0" w:color="auto"/>
            </w:tcBorders>
            <w:shd w:val="clear" w:color="auto" w:fill="auto"/>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Effectuer la recherche d’information</w:t>
            </w:r>
          </w:p>
        </w:tc>
        <w:tc>
          <w:tcPr>
            <w:tcW w:w="900" w:type="dxa"/>
            <w:tcBorders>
              <w:bottom w:val="single" w:sz="4" w:space="0" w:color="auto"/>
              <w:right w:val="single" w:sz="4" w:space="0" w:color="auto"/>
            </w:tcBorders>
            <w:shd w:val="clear" w:color="auto" w:fill="auto"/>
            <w:vAlign w:val="center"/>
          </w:tcPr>
          <w:p w:rsidR="00C94F65" w:rsidRPr="008D248A" w:rsidRDefault="00C94F65" w:rsidP="005A1DCD">
            <w:pPr>
              <w:pStyle w:val="TM1"/>
            </w:pPr>
            <w:r w:rsidRPr="008D248A">
              <w:t>10</w:t>
            </w:r>
          </w:p>
        </w:tc>
      </w:tr>
      <w:tr w:rsidR="00835E6C" w:rsidRPr="00997E1A" w:rsidTr="00835E6C">
        <w:trPr>
          <w:cantSplit/>
          <w:trHeight w:val="228"/>
        </w:trPr>
        <w:tc>
          <w:tcPr>
            <w:tcW w:w="1418" w:type="dxa"/>
            <w:vMerge w:val="restart"/>
            <w:tcBorders>
              <w:left w:val="single" w:sz="4" w:space="0" w:color="auto"/>
            </w:tcBorders>
            <w:vAlign w:val="center"/>
          </w:tcPr>
          <w:p w:rsidR="00835E6C" w:rsidRPr="008D248A" w:rsidRDefault="00835E6C" w:rsidP="00873463">
            <w:pPr>
              <w:pStyle w:val="TM1"/>
            </w:pPr>
            <w:r w:rsidRPr="008D248A">
              <w:t>420-JDB-JQ</w:t>
            </w:r>
          </w:p>
        </w:tc>
        <w:tc>
          <w:tcPr>
            <w:tcW w:w="3802" w:type="dxa"/>
            <w:vMerge w:val="restart"/>
            <w:vAlign w:val="center"/>
          </w:tcPr>
          <w:p w:rsidR="00835E6C" w:rsidRPr="008D248A" w:rsidRDefault="00835E6C" w:rsidP="005A1DCD">
            <w:pPr>
              <w:rPr>
                <w:rFonts w:ascii="Comic Sans MS" w:hAnsi="Comic Sans MS"/>
                <w:sz w:val="18"/>
                <w:szCs w:val="18"/>
              </w:rPr>
            </w:pPr>
            <w:r w:rsidRPr="008D248A">
              <w:rPr>
                <w:rFonts w:ascii="Comic Sans MS" w:hAnsi="Comic Sans MS"/>
                <w:sz w:val="18"/>
                <w:szCs w:val="18"/>
              </w:rPr>
              <w:t>Programmation orientée objet - Concepts</w:t>
            </w:r>
          </w:p>
        </w:tc>
        <w:tc>
          <w:tcPr>
            <w:tcW w:w="1017" w:type="dxa"/>
            <w:vMerge w:val="restart"/>
            <w:vAlign w:val="center"/>
          </w:tcPr>
          <w:p w:rsidR="00835E6C" w:rsidRPr="008D248A" w:rsidRDefault="00835E6C" w:rsidP="004E2857">
            <w:pPr>
              <w:jc w:val="center"/>
              <w:rPr>
                <w:rFonts w:ascii="Comic Sans MS" w:hAnsi="Comic Sans MS"/>
                <w:sz w:val="18"/>
                <w:szCs w:val="18"/>
              </w:rPr>
            </w:pPr>
            <w:r w:rsidRPr="008D248A">
              <w:rPr>
                <w:rFonts w:ascii="Comic Sans MS" w:hAnsi="Comic Sans MS"/>
                <w:sz w:val="18"/>
                <w:szCs w:val="18"/>
              </w:rPr>
              <w:t>75</w:t>
            </w:r>
          </w:p>
        </w:tc>
        <w:tc>
          <w:tcPr>
            <w:tcW w:w="1323" w:type="dxa"/>
            <w:vMerge w:val="restart"/>
            <w:vAlign w:val="center"/>
          </w:tcPr>
          <w:p w:rsidR="00835E6C" w:rsidRPr="008D248A" w:rsidRDefault="00835E6C" w:rsidP="004E2857">
            <w:pPr>
              <w:jc w:val="center"/>
              <w:rPr>
                <w:rFonts w:ascii="Comic Sans MS" w:hAnsi="Comic Sans MS"/>
                <w:sz w:val="18"/>
                <w:szCs w:val="18"/>
              </w:rPr>
            </w:pPr>
            <w:r w:rsidRPr="008D248A">
              <w:rPr>
                <w:rFonts w:ascii="Comic Sans MS" w:hAnsi="Comic Sans MS"/>
                <w:sz w:val="18"/>
                <w:szCs w:val="18"/>
              </w:rPr>
              <w:t>2-3-2</w:t>
            </w:r>
          </w:p>
        </w:tc>
        <w:tc>
          <w:tcPr>
            <w:tcW w:w="1080" w:type="dxa"/>
            <w:vMerge w:val="restart"/>
            <w:vAlign w:val="center"/>
          </w:tcPr>
          <w:p w:rsidR="00835E6C" w:rsidRPr="008D248A" w:rsidRDefault="00835E6C" w:rsidP="004E2857">
            <w:pPr>
              <w:jc w:val="center"/>
              <w:rPr>
                <w:rFonts w:ascii="Comic Sans MS" w:hAnsi="Comic Sans MS"/>
                <w:sz w:val="18"/>
                <w:szCs w:val="18"/>
              </w:rPr>
            </w:pPr>
            <w:r w:rsidRPr="008D248A">
              <w:rPr>
                <w:rFonts w:ascii="Comic Sans MS" w:hAnsi="Comic Sans MS"/>
                <w:sz w:val="18"/>
                <w:szCs w:val="18"/>
              </w:rPr>
              <w:t>2,33</w:t>
            </w:r>
          </w:p>
        </w:tc>
        <w:tc>
          <w:tcPr>
            <w:tcW w:w="1440" w:type="dxa"/>
            <w:vAlign w:val="center"/>
          </w:tcPr>
          <w:p w:rsidR="00835E6C" w:rsidRPr="008D248A" w:rsidRDefault="00835E6C" w:rsidP="006F4142">
            <w:pPr>
              <w:jc w:val="center"/>
              <w:rPr>
                <w:rFonts w:ascii="Comic Sans MS" w:hAnsi="Comic Sans MS"/>
                <w:sz w:val="18"/>
                <w:szCs w:val="18"/>
              </w:rPr>
            </w:pPr>
            <w:r w:rsidRPr="008D248A">
              <w:rPr>
                <w:rFonts w:ascii="Comic Sans MS" w:hAnsi="Comic Sans MS"/>
                <w:sz w:val="18"/>
                <w:szCs w:val="18"/>
              </w:rPr>
              <w:t>016S</w:t>
            </w:r>
          </w:p>
        </w:tc>
        <w:tc>
          <w:tcPr>
            <w:tcW w:w="6390" w:type="dxa"/>
            <w:vAlign w:val="center"/>
          </w:tcPr>
          <w:p w:rsidR="00835E6C" w:rsidRPr="008D248A" w:rsidRDefault="00835E6C" w:rsidP="006F4142">
            <w:pPr>
              <w:rPr>
                <w:rFonts w:ascii="Comic Sans MS" w:hAnsi="Comic Sans MS"/>
                <w:sz w:val="18"/>
                <w:szCs w:val="18"/>
              </w:rPr>
            </w:pPr>
            <w:r w:rsidRPr="008D248A">
              <w:rPr>
                <w:rFonts w:ascii="Comic Sans MS" w:hAnsi="Comic Sans MS"/>
                <w:sz w:val="18"/>
                <w:szCs w:val="18"/>
              </w:rPr>
              <w:t>Exploiter un langage de programmation structurée</w:t>
            </w:r>
          </w:p>
        </w:tc>
        <w:tc>
          <w:tcPr>
            <w:tcW w:w="900" w:type="dxa"/>
            <w:tcBorders>
              <w:right w:val="single" w:sz="4" w:space="0" w:color="auto"/>
            </w:tcBorders>
            <w:vAlign w:val="center"/>
          </w:tcPr>
          <w:p w:rsidR="00835E6C" w:rsidRPr="008D248A" w:rsidRDefault="00835E6C" w:rsidP="005A1DCD">
            <w:pPr>
              <w:pStyle w:val="TM1"/>
            </w:pPr>
            <w:r w:rsidRPr="008D248A">
              <w:t>45</w:t>
            </w:r>
          </w:p>
        </w:tc>
      </w:tr>
      <w:tr w:rsidR="00C94F65" w:rsidRPr="00997E1A" w:rsidTr="00603DE1">
        <w:trPr>
          <w:cantSplit/>
        </w:trPr>
        <w:tc>
          <w:tcPr>
            <w:tcW w:w="1418" w:type="dxa"/>
            <w:vMerge/>
            <w:tcBorders>
              <w:left w:val="single" w:sz="4" w:space="0" w:color="auto"/>
            </w:tcBorders>
          </w:tcPr>
          <w:p w:rsidR="00C94F65" w:rsidRPr="008D248A" w:rsidRDefault="00C94F65" w:rsidP="005A1DCD">
            <w:pPr>
              <w:pStyle w:val="TM1"/>
            </w:pPr>
          </w:p>
        </w:tc>
        <w:tc>
          <w:tcPr>
            <w:tcW w:w="3802" w:type="dxa"/>
            <w:vMerge/>
          </w:tcPr>
          <w:p w:rsidR="00C94F65" w:rsidRPr="008D248A" w:rsidRDefault="00C94F65" w:rsidP="00603DE1">
            <w:pPr>
              <w:rPr>
                <w:rFonts w:ascii="Comic Sans MS" w:hAnsi="Comic Sans MS"/>
                <w:sz w:val="18"/>
                <w:szCs w:val="18"/>
              </w:rPr>
            </w:pPr>
          </w:p>
        </w:tc>
        <w:tc>
          <w:tcPr>
            <w:tcW w:w="1017" w:type="dxa"/>
            <w:vMerge/>
            <w:vAlign w:val="center"/>
          </w:tcPr>
          <w:p w:rsidR="00C94F65" w:rsidRPr="008D248A" w:rsidRDefault="00C94F65" w:rsidP="005A1DCD">
            <w:pPr>
              <w:pStyle w:val="TM1"/>
            </w:pPr>
          </w:p>
        </w:tc>
        <w:tc>
          <w:tcPr>
            <w:tcW w:w="1323" w:type="dxa"/>
            <w:vMerge/>
            <w:vAlign w:val="center"/>
          </w:tcPr>
          <w:p w:rsidR="00C94F65" w:rsidRPr="008D248A" w:rsidRDefault="00C94F65" w:rsidP="005A1DCD">
            <w:pPr>
              <w:pStyle w:val="TM1"/>
            </w:pPr>
          </w:p>
        </w:tc>
        <w:tc>
          <w:tcPr>
            <w:tcW w:w="1080" w:type="dxa"/>
            <w:vMerge/>
            <w:vAlign w:val="center"/>
          </w:tcPr>
          <w:p w:rsidR="00C94F65" w:rsidRPr="008D248A" w:rsidRDefault="00C94F65" w:rsidP="005A1DCD">
            <w:pPr>
              <w:pStyle w:val="TM1"/>
            </w:pPr>
          </w:p>
        </w:tc>
        <w:tc>
          <w:tcPr>
            <w:tcW w:w="1440" w:type="dxa"/>
            <w:vAlign w:val="center"/>
          </w:tcPr>
          <w:p w:rsidR="00C94F65" w:rsidRPr="008D248A" w:rsidRDefault="00835E6C" w:rsidP="006F4142">
            <w:pPr>
              <w:jc w:val="center"/>
              <w:rPr>
                <w:rFonts w:ascii="Comic Sans MS" w:hAnsi="Comic Sans MS"/>
                <w:sz w:val="18"/>
                <w:szCs w:val="18"/>
              </w:rPr>
            </w:pPr>
            <w:r w:rsidRPr="008D248A">
              <w:rPr>
                <w:rFonts w:ascii="Comic Sans MS" w:hAnsi="Comic Sans MS"/>
                <w:sz w:val="18"/>
                <w:szCs w:val="18"/>
              </w:rPr>
              <w:t>016W</w:t>
            </w:r>
          </w:p>
        </w:tc>
        <w:tc>
          <w:tcPr>
            <w:tcW w:w="6390" w:type="dxa"/>
            <w:vAlign w:val="center"/>
          </w:tcPr>
          <w:p w:rsidR="00C94F65" w:rsidRPr="008D248A" w:rsidRDefault="00835E6C" w:rsidP="006F4142">
            <w:pPr>
              <w:rPr>
                <w:rFonts w:ascii="Comic Sans MS" w:hAnsi="Comic Sans MS"/>
                <w:sz w:val="18"/>
                <w:szCs w:val="18"/>
              </w:rPr>
            </w:pPr>
            <w:r w:rsidRPr="008D248A">
              <w:rPr>
                <w:rFonts w:ascii="Comic Sans MS" w:hAnsi="Comic Sans MS"/>
                <w:sz w:val="18"/>
                <w:szCs w:val="18"/>
              </w:rPr>
              <w:t>Produire des algorithmes</w:t>
            </w:r>
          </w:p>
        </w:tc>
        <w:tc>
          <w:tcPr>
            <w:tcW w:w="900" w:type="dxa"/>
            <w:tcBorders>
              <w:right w:val="single" w:sz="4" w:space="0" w:color="auto"/>
            </w:tcBorders>
            <w:vAlign w:val="center"/>
          </w:tcPr>
          <w:p w:rsidR="00C94F65" w:rsidRPr="008D248A" w:rsidRDefault="00835E6C" w:rsidP="005A1DCD">
            <w:pPr>
              <w:pStyle w:val="TM1"/>
            </w:pPr>
            <w:r w:rsidRPr="008D248A">
              <w:t>30</w:t>
            </w:r>
          </w:p>
        </w:tc>
      </w:tr>
      <w:tr w:rsidR="00C94F65" w:rsidRPr="00997E1A" w:rsidTr="005A1DCD">
        <w:trPr>
          <w:cantSplit/>
        </w:trPr>
        <w:tc>
          <w:tcPr>
            <w:tcW w:w="1418" w:type="dxa"/>
            <w:vMerge w:val="restart"/>
            <w:tcBorders>
              <w:top w:val="single" w:sz="6" w:space="0" w:color="auto"/>
              <w:left w:val="single" w:sz="4" w:space="0" w:color="auto"/>
              <w:bottom w:val="single" w:sz="6" w:space="0" w:color="auto"/>
            </w:tcBorders>
            <w:vAlign w:val="center"/>
          </w:tcPr>
          <w:p w:rsidR="00C94F65" w:rsidRPr="008D248A" w:rsidRDefault="00C94F65" w:rsidP="00873463">
            <w:pPr>
              <w:pStyle w:val="TM1"/>
            </w:pPr>
            <w:r w:rsidRPr="008D248A">
              <w:t>420-JF</w:t>
            </w:r>
            <w:r w:rsidR="00873463" w:rsidRPr="008D248A">
              <w:t>B</w:t>
            </w:r>
            <w:r w:rsidRPr="008D248A">
              <w:t>-JQ</w:t>
            </w:r>
          </w:p>
        </w:tc>
        <w:tc>
          <w:tcPr>
            <w:tcW w:w="3802" w:type="dxa"/>
            <w:vMerge w:val="restart"/>
            <w:tcBorders>
              <w:top w:val="single" w:sz="6" w:space="0" w:color="auto"/>
              <w:bottom w:val="single" w:sz="6" w:space="0" w:color="auto"/>
            </w:tcBorders>
            <w:vAlign w:val="center"/>
          </w:tcPr>
          <w:p w:rsidR="00C94F65" w:rsidRPr="008D248A" w:rsidRDefault="00C94F65" w:rsidP="005A1DCD">
            <w:pPr>
              <w:rPr>
                <w:rFonts w:ascii="Comic Sans MS" w:hAnsi="Comic Sans MS"/>
                <w:sz w:val="18"/>
                <w:szCs w:val="18"/>
              </w:rPr>
            </w:pPr>
            <w:r w:rsidRPr="008D248A">
              <w:rPr>
                <w:rFonts w:ascii="Comic Sans MS" w:hAnsi="Comic Sans MS"/>
                <w:sz w:val="18"/>
                <w:szCs w:val="18"/>
              </w:rPr>
              <w:t>Systèmes d'exploitation</w:t>
            </w:r>
          </w:p>
        </w:tc>
        <w:tc>
          <w:tcPr>
            <w:tcW w:w="1017" w:type="dxa"/>
            <w:vMerge w:val="restart"/>
            <w:tcBorders>
              <w:top w:val="single" w:sz="6" w:space="0" w:color="auto"/>
              <w:bottom w:val="single" w:sz="6" w:space="0" w:color="auto"/>
            </w:tcBorders>
            <w:vAlign w:val="center"/>
          </w:tcPr>
          <w:p w:rsidR="00F0377F" w:rsidRPr="008D248A" w:rsidRDefault="00F0377F" w:rsidP="00F0377F">
            <w:pPr>
              <w:jc w:val="center"/>
              <w:rPr>
                <w:rFonts w:ascii="Comic Sans MS" w:hAnsi="Comic Sans MS"/>
                <w:sz w:val="18"/>
                <w:szCs w:val="18"/>
              </w:rPr>
            </w:pPr>
            <w:r w:rsidRPr="008D248A">
              <w:rPr>
                <w:rFonts w:ascii="Comic Sans MS" w:hAnsi="Comic Sans MS"/>
                <w:sz w:val="18"/>
                <w:szCs w:val="18"/>
              </w:rPr>
              <w:t>60</w:t>
            </w:r>
          </w:p>
        </w:tc>
        <w:tc>
          <w:tcPr>
            <w:tcW w:w="1323" w:type="dxa"/>
            <w:vMerge w:val="restart"/>
            <w:tcBorders>
              <w:top w:val="single" w:sz="6" w:space="0" w:color="auto"/>
              <w:bottom w:val="single" w:sz="6" w:space="0" w:color="auto"/>
            </w:tcBorders>
            <w:vAlign w:val="center"/>
          </w:tcPr>
          <w:p w:rsidR="00F0377F" w:rsidRPr="008D248A" w:rsidRDefault="004E5784" w:rsidP="004E5784">
            <w:pPr>
              <w:jc w:val="center"/>
              <w:rPr>
                <w:rFonts w:ascii="Comic Sans MS" w:hAnsi="Comic Sans MS"/>
                <w:sz w:val="18"/>
                <w:szCs w:val="18"/>
              </w:rPr>
            </w:pPr>
            <w:r w:rsidRPr="008D248A">
              <w:rPr>
                <w:rFonts w:ascii="Comic Sans MS" w:hAnsi="Comic Sans MS"/>
                <w:sz w:val="18"/>
                <w:szCs w:val="18"/>
              </w:rPr>
              <w:t>1</w:t>
            </w:r>
            <w:r w:rsidR="00F0377F" w:rsidRPr="008D248A">
              <w:rPr>
                <w:rFonts w:ascii="Comic Sans MS" w:hAnsi="Comic Sans MS"/>
                <w:sz w:val="18"/>
                <w:szCs w:val="18"/>
              </w:rPr>
              <w:t>-</w:t>
            </w:r>
            <w:r w:rsidRPr="008D248A">
              <w:rPr>
                <w:rFonts w:ascii="Comic Sans MS" w:hAnsi="Comic Sans MS"/>
                <w:sz w:val="18"/>
                <w:szCs w:val="18"/>
              </w:rPr>
              <w:t>3</w:t>
            </w:r>
            <w:r w:rsidR="00F0377F" w:rsidRPr="008D248A">
              <w:rPr>
                <w:rFonts w:ascii="Comic Sans MS" w:hAnsi="Comic Sans MS"/>
                <w:sz w:val="18"/>
                <w:szCs w:val="18"/>
              </w:rPr>
              <w:t>-</w:t>
            </w:r>
            <w:r w:rsidRPr="008D248A">
              <w:rPr>
                <w:rFonts w:ascii="Comic Sans MS" w:hAnsi="Comic Sans MS"/>
                <w:sz w:val="18"/>
                <w:szCs w:val="18"/>
              </w:rPr>
              <w:t>1</w:t>
            </w:r>
          </w:p>
        </w:tc>
        <w:tc>
          <w:tcPr>
            <w:tcW w:w="1080" w:type="dxa"/>
            <w:vMerge w:val="restart"/>
            <w:tcBorders>
              <w:top w:val="single" w:sz="6" w:space="0" w:color="auto"/>
              <w:bottom w:val="single" w:sz="6" w:space="0" w:color="auto"/>
            </w:tcBorders>
            <w:vAlign w:val="center"/>
          </w:tcPr>
          <w:p w:rsidR="00F0377F" w:rsidRPr="008D248A" w:rsidRDefault="00D83CD6" w:rsidP="00F0377F">
            <w:pPr>
              <w:jc w:val="center"/>
              <w:rPr>
                <w:rFonts w:ascii="Comic Sans MS" w:hAnsi="Comic Sans MS"/>
                <w:sz w:val="18"/>
                <w:szCs w:val="18"/>
              </w:rPr>
            </w:pPr>
            <w:r w:rsidRPr="008D248A">
              <w:rPr>
                <w:rFonts w:ascii="Comic Sans MS" w:hAnsi="Comic Sans MS"/>
                <w:sz w:val="18"/>
                <w:szCs w:val="18"/>
              </w:rPr>
              <w:t>1,66</w:t>
            </w:r>
          </w:p>
        </w:tc>
        <w:tc>
          <w:tcPr>
            <w:tcW w:w="1440" w:type="dxa"/>
            <w:tcBorders>
              <w:top w:val="single" w:sz="6" w:space="0" w:color="auto"/>
              <w:bottom w:val="single" w:sz="6" w:space="0" w:color="auto"/>
            </w:tcBorders>
            <w:vAlign w:val="center"/>
          </w:tcPr>
          <w:p w:rsidR="00C94F65" w:rsidRPr="008D248A" w:rsidRDefault="00835E6C" w:rsidP="006F4142">
            <w:pPr>
              <w:jc w:val="center"/>
              <w:rPr>
                <w:rFonts w:ascii="Comic Sans MS" w:hAnsi="Comic Sans MS"/>
                <w:sz w:val="18"/>
                <w:szCs w:val="18"/>
              </w:rPr>
            </w:pPr>
            <w:r w:rsidRPr="008D248A">
              <w:rPr>
                <w:rFonts w:ascii="Comic Sans MS" w:hAnsi="Comic Sans MS"/>
                <w:sz w:val="18"/>
                <w:szCs w:val="18"/>
              </w:rPr>
              <w:t>016Q</w:t>
            </w:r>
          </w:p>
        </w:tc>
        <w:tc>
          <w:tcPr>
            <w:tcW w:w="6390" w:type="dxa"/>
            <w:tcBorders>
              <w:top w:val="single" w:sz="6" w:space="0" w:color="auto"/>
              <w:bottom w:val="single" w:sz="6" w:space="0" w:color="auto"/>
            </w:tcBorders>
            <w:vAlign w:val="center"/>
          </w:tcPr>
          <w:p w:rsidR="00C94F65" w:rsidRPr="008D248A" w:rsidRDefault="00835E6C" w:rsidP="006F4142">
            <w:pPr>
              <w:rPr>
                <w:rFonts w:ascii="Comic Sans MS" w:hAnsi="Comic Sans MS"/>
                <w:sz w:val="18"/>
                <w:szCs w:val="18"/>
              </w:rPr>
            </w:pPr>
            <w:r w:rsidRPr="008D248A">
              <w:rPr>
                <w:rFonts w:ascii="Comic Sans MS" w:hAnsi="Comic Sans MS"/>
                <w:sz w:val="18"/>
                <w:szCs w:val="18"/>
              </w:rPr>
              <w:t>Mettre à profit les possibilités d'un système d'exploitation propre à une station de travail</w:t>
            </w:r>
          </w:p>
        </w:tc>
        <w:tc>
          <w:tcPr>
            <w:tcW w:w="900" w:type="dxa"/>
            <w:tcBorders>
              <w:top w:val="single" w:sz="6" w:space="0" w:color="auto"/>
              <w:bottom w:val="single" w:sz="6" w:space="0" w:color="auto"/>
              <w:right w:val="single" w:sz="4" w:space="0" w:color="auto"/>
            </w:tcBorders>
            <w:vAlign w:val="center"/>
          </w:tcPr>
          <w:p w:rsidR="00C94F65" w:rsidRPr="008D248A" w:rsidRDefault="00835E6C" w:rsidP="005A1DCD">
            <w:pPr>
              <w:pStyle w:val="TM1"/>
            </w:pPr>
            <w:r w:rsidRPr="008D248A">
              <w:t>45</w:t>
            </w:r>
          </w:p>
        </w:tc>
      </w:tr>
      <w:tr w:rsidR="00C94F65" w:rsidRPr="00997E1A" w:rsidTr="00603DE1">
        <w:trPr>
          <w:cantSplit/>
        </w:trPr>
        <w:tc>
          <w:tcPr>
            <w:tcW w:w="1418" w:type="dxa"/>
            <w:vMerge/>
            <w:tcBorders>
              <w:top w:val="single" w:sz="6" w:space="0" w:color="auto"/>
              <w:left w:val="single" w:sz="4" w:space="0" w:color="auto"/>
              <w:bottom w:val="single" w:sz="4" w:space="0" w:color="auto"/>
            </w:tcBorders>
          </w:tcPr>
          <w:p w:rsidR="00C94F65" w:rsidRPr="008D248A" w:rsidRDefault="00C94F65" w:rsidP="005A1DCD">
            <w:pPr>
              <w:pStyle w:val="TM1"/>
            </w:pPr>
          </w:p>
        </w:tc>
        <w:tc>
          <w:tcPr>
            <w:tcW w:w="3802" w:type="dxa"/>
            <w:vMerge/>
            <w:tcBorders>
              <w:top w:val="single" w:sz="6" w:space="0" w:color="auto"/>
              <w:bottom w:val="single" w:sz="4" w:space="0" w:color="auto"/>
            </w:tcBorders>
          </w:tcPr>
          <w:p w:rsidR="00C94F65" w:rsidRPr="008D248A" w:rsidRDefault="00C94F65" w:rsidP="00603DE1">
            <w:pPr>
              <w:rPr>
                <w:rFonts w:ascii="Comic Sans MS" w:hAnsi="Comic Sans MS"/>
                <w:sz w:val="18"/>
                <w:szCs w:val="18"/>
              </w:rPr>
            </w:pPr>
          </w:p>
        </w:tc>
        <w:tc>
          <w:tcPr>
            <w:tcW w:w="1017" w:type="dxa"/>
            <w:vMerge/>
            <w:tcBorders>
              <w:top w:val="single" w:sz="6" w:space="0" w:color="auto"/>
              <w:bottom w:val="single" w:sz="4" w:space="0" w:color="auto"/>
            </w:tcBorders>
            <w:vAlign w:val="center"/>
          </w:tcPr>
          <w:p w:rsidR="00C94F65" w:rsidRPr="008D248A" w:rsidRDefault="00C94F65" w:rsidP="005A1DCD">
            <w:pPr>
              <w:pStyle w:val="TM1"/>
            </w:pPr>
          </w:p>
        </w:tc>
        <w:tc>
          <w:tcPr>
            <w:tcW w:w="1323" w:type="dxa"/>
            <w:vMerge/>
            <w:tcBorders>
              <w:top w:val="single" w:sz="6" w:space="0" w:color="auto"/>
              <w:bottom w:val="single" w:sz="4" w:space="0" w:color="auto"/>
            </w:tcBorders>
            <w:vAlign w:val="center"/>
          </w:tcPr>
          <w:p w:rsidR="00C94F65" w:rsidRPr="008D248A" w:rsidRDefault="00C94F65" w:rsidP="005A1DCD">
            <w:pPr>
              <w:pStyle w:val="TM1"/>
            </w:pPr>
          </w:p>
        </w:tc>
        <w:tc>
          <w:tcPr>
            <w:tcW w:w="1080" w:type="dxa"/>
            <w:vMerge/>
            <w:tcBorders>
              <w:top w:val="single" w:sz="6" w:space="0" w:color="auto"/>
              <w:bottom w:val="single" w:sz="4" w:space="0" w:color="auto"/>
            </w:tcBorders>
            <w:vAlign w:val="center"/>
          </w:tcPr>
          <w:p w:rsidR="00C94F65" w:rsidRPr="008D248A" w:rsidRDefault="00C94F65" w:rsidP="005A1DCD">
            <w:pPr>
              <w:pStyle w:val="TM1"/>
            </w:pPr>
          </w:p>
        </w:tc>
        <w:tc>
          <w:tcPr>
            <w:tcW w:w="1440" w:type="dxa"/>
            <w:tcBorders>
              <w:top w:val="single" w:sz="6" w:space="0" w:color="auto"/>
              <w:bottom w:val="single" w:sz="4" w:space="0" w:color="auto"/>
            </w:tcBorders>
            <w:vAlign w:val="center"/>
          </w:tcPr>
          <w:p w:rsidR="00C94F65" w:rsidRPr="008D248A" w:rsidRDefault="00835E6C" w:rsidP="006F4142">
            <w:pPr>
              <w:jc w:val="center"/>
              <w:rPr>
                <w:rFonts w:ascii="Comic Sans MS" w:hAnsi="Comic Sans MS"/>
                <w:sz w:val="18"/>
                <w:szCs w:val="18"/>
              </w:rPr>
            </w:pPr>
            <w:r w:rsidRPr="008D248A">
              <w:rPr>
                <w:rFonts w:ascii="Comic Sans MS" w:hAnsi="Comic Sans MS"/>
                <w:sz w:val="18"/>
                <w:szCs w:val="18"/>
              </w:rPr>
              <w:t>016R</w:t>
            </w:r>
          </w:p>
        </w:tc>
        <w:tc>
          <w:tcPr>
            <w:tcW w:w="6390" w:type="dxa"/>
            <w:tcBorders>
              <w:top w:val="single" w:sz="6" w:space="0" w:color="auto"/>
              <w:bottom w:val="single" w:sz="4" w:space="0" w:color="auto"/>
            </w:tcBorders>
            <w:vAlign w:val="center"/>
          </w:tcPr>
          <w:p w:rsidR="00C94F65" w:rsidRPr="008D248A" w:rsidRDefault="00835E6C" w:rsidP="006F4142">
            <w:pPr>
              <w:rPr>
                <w:rFonts w:ascii="Comic Sans MS" w:hAnsi="Comic Sans MS"/>
                <w:sz w:val="18"/>
                <w:szCs w:val="18"/>
              </w:rPr>
            </w:pPr>
            <w:r w:rsidRPr="008D248A">
              <w:rPr>
                <w:rFonts w:ascii="Comic Sans MS" w:hAnsi="Comic Sans MS"/>
                <w:sz w:val="18"/>
                <w:szCs w:val="18"/>
              </w:rPr>
              <w:t>Installer des éléments physiques et logiques dans une station de travail</w:t>
            </w:r>
          </w:p>
        </w:tc>
        <w:tc>
          <w:tcPr>
            <w:tcW w:w="900" w:type="dxa"/>
            <w:tcBorders>
              <w:top w:val="single" w:sz="6" w:space="0" w:color="auto"/>
              <w:bottom w:val="single" w:sz="4" w:space="0" w:color="auto"/>
              <w:right w:val="single" w:sz="4" w:space="0" w:color="auto"/>
            </w:tcBorders>
            <w:vAlign w:val="center"/>
          </w:tcPr>
          <w:p w:rsidR="00F0377F" w:rsidRPr="008D248A" w:rsidRDefault="00835E6C" w:rsidP="00F0377F">
            <w:pPr>
              <w:jc w:val="center"/>
              <w:rPr>
                <w:rFonts w:ascii="Comic Sans MS" w:hAnsi="Comic Sans MS"/>
                <w:sz w:val="18"/>
                <w:szCs w:val="18"/>
              </w:rPr>
            </w:pPr>
            <w:r w:rsidRPr="008D248A">
              <w:rPr>
                <w:rFonts w:ascii="Comic Sans MS" w:hAnsi="Comic Sans MS"/>
                <w:sz w:val="18"/>
                <w:szCs w:val="18"/>
              </w:rPr>
              <w:t>15</w:t>
            </w:r>
          </w:p>
        </w:tc>
      </w:tr>
      <w:tr w:rsidR="00883E73" w:rsidRPr="00997E1A" w:rsidTr="008E261A">
        <w:trPr>
          <w:cantSplit/>
          <w:trHeight w:val="176"/>
        </w:trPr>
        <w:tc>
          <w:tcPr>
            <w:tcW w:w="1418" w:type="dxa"/>
            <w:vMerge w:val="restart"/>
            <w:tcBorders>
              <w:top w:val="single" w:sz="4" w:space="0" w:color="auto"/>
              <w:left w:val="single" w:sz="4" w:space="0" w:color="auto"/>
            </w:tcBorders>
            <w:vAlign w:val="center"/>
          </w:tcPr>
          <w:p w:rsidR="00883E73" w:rsidRPr="008D248A" w:rsidRDefault="00883E73" w:rsidP="008E261A">
            <w:pPr>
              <w:pStyle w:val="TM1"/>
            </w:pPr>
            <w:r w:rsidRPr="008D248A">
              <w:t>420-JJA-JQ</w:t>
            </w:r>
          </w:p>
        </w:tc>
        <w:tc>
          <w:tcPr>
            <w:tcW w:w="3802" w:type="dxa"/>
            <w:vMerge w:val="restart"/>
            <w:tcBorders>
              <w:top w:val="single" w:sz="4" w:space="0" w:color="auto"/>
            </w:tcBorders>
            <w:vAlign w:val="center"/>
          </w:tcPr>
          <w:p w:rsidR="00883E73" w:rsidRPr="008D248A" w:rsidRDefault="00883E73" w:rsidP="008E261A">
            <w:pPr>
              <w:rPr>
                <w:rFonts w:ascii="Comic Sans MS" w:hAnsi="Comic Sans MS"/>
                <w:sz w:val="18"/>
                <w:szCs w:val="18"/>
              </w:rPr>
            </w:pPr>
            <w:r w:rsidRPr="008D248A">
              <w:rPr>
                <w:rFonts w:ascii="Comic Sans MS" w:hAnsi="Comic Sans MS"/>
                <w:sz w:val="18"/>
                <w:szCs w:val="18"/>
              </w:rPr>
              <w:t>Programmation mobile</w:t>
            </w:r>
          </w:p>
        </w:tc>
        <w:tc>
          <w:tcPr>
            <w:tcW w:w="1017" w:type="dxa"/>
            <w:vMerge w:val="restart"/>
            <w:tcBorders>
              <w:top w:val="single" w:sz="4" w:space="0" w:color="auto"/>
              <w:right w:val="nil"/>
            </w:tcBorders>
            <w:vAlign w:val="center"/>
          </w:tcPr>
          <w:p w:rsidR="00883E73" w:rsidRPr="008D248A" w:rsidRDefault="00883E73" w:rsidP="008E261A">
            <w:pPr>
              <w:pStyle w:val="TM1"/>
            </w:pPr>
            <w:r w:rsidRPr="008D248A">
              <w:t>45</w:t>
            </w:r>
          </w:p>
        </w:tc>
        <w:tc>
          <w:tcPr>
            <w:tcW w:w="1323" w:type="dxa"/>
            <w:vMerge w:val="restart"/>
            <w:tcBorders>
              <w:top w:val="single" w:sz="4" w:space="0" w:color="auto"/>
              <w:left w:val="single" w:sz="4" w:space="0" w:color="auto"/>
              <w:right w:val="single" w:sz="4" w:space="0" w:color="auto"/>
            </w:tcBorders>
            <w:vAlign w:val="center"/>
          </w:tcPr>
          <w:p w:rsidR="00883E73" w:rsidRPr="008D248A" w:rsidRDefault="00883E73" w:rsidP="008E261A">
            <w:pPr>
              <w:pStyle w:val="TM1"/>
            </w:pPr>
            <w:r w:rsidRPr="008D248A">
              <w:t>1-2-2</w:t>
            </w:r>
          </w:p>
        </w:tc>
        <w:tc>
          <w:tcPr>
            <w:tcW w:w="1080" w:type="dxa"/>
            <w:vMerge w:val="restart"/>
            <w:tcBorders>
              <w:top w:val="single" w:sz="4" w:space="0" w:color="auto"/>
              <w:left w:val="nil"/>
              <w:right w:val="nil"/>
            </w:tcBorders>
            <w:vAlign w:val="center"/>
          </w:tcPr>
          <w:p w:rsidR="00883E73" w:rsidRPr="008D248A" w:rsidRDefault="00883E73" w:rsidP="008E261A">
            <w:pPr>
              <w:pStyle w:val="TM1"/>
            </w:pPr>
            <w:r w:rsidRPr="008D248A">
              <w:t>1,66</w:t>
            </w:r>
          </w:p>
        </w:tc>
        <w:tc>
          <w:tcPr>
            <w:tcW w:w="1440" w:type="dxa"/>
            <w:tcBorders>
              <w:top w:val="single" w:sz="4" w:space="0" w:color="auto"/>
              <w:left w:val="single" w:sz="4" w:space="0" w:color="auto"/>
              <w:bottom w:val="single" w:sz="4" w:space="0" w:color="auto"/>
              <w:right w:val="single" w:sz="4" w:space="0" w:color="auto"/>
            </w:tcBorders>
            <w:vAlign w:val="center"/>
          </w:tcPr>
          <w:p w:rsidR="00883E73" w:rsidRPr="008D248A" w:rsidRDefault="00883E73" w:rsidP="008E261A">
            <w:pPr>
              <w:jc w:val="center"/>
              <w:rPr>
                <w:rFonts w:ascii="Comic Sans MS" w:hAnsi="Comic Sans MS"/>
                <w:sz w:val="18"/>
                <w:szCs w:val="18"/>
              </w:rPr>
            </w:pPr>
            <w:r w:rsidRPr="008D248A">
              <w:rPr>
                <w:rFonts w:ascii="Comic Sans MS" w:hAnsi="Comic Sans MS"/>
                <w:sz w:val="18"/>
                <w:szCs w:val="18"/>
              </w:rPr>
              <w:t>0178</w:t>
            </w:r>
          </w:p>
        </w:tc>
        <w:tc>
          <w:tcPr>
            <w:tcW w:w="6390" w:type="dxa"/>
            <w:tcBorders>
              <w:top w:val="single" w:sz="4" w:space="0" w:color="auto"/>
              <w:left w:val="nil"/>
              <w:right w:val="single" w:sz="4" w:space="0" w:color="auto"/>
            </w:tcBorders>
            <w:vAlign w:val="center"/>
          </w:tcPr>
          <w:p w:rsidR="00883E73" w:rsidRPr="008D248A" w:rsidRDefault="00883E73" w:rsidP="008E261A">
            <w:pPr>
              <w:rPr>
                <w:rFonts w:ascii="Comic Sans MS" w:hAnsi="Comic Sans MS"/>
                <w:sz w:val="18"/>
                <w:szCs w:val="18"/>
              </w:rPr>
            </w:pPr>
            <w:r w:rsidRPr="008D248A">
              <w:rPr>
                <w:rFonts w:ascii="Comic Sans MS" w:hAnsi="Comic Sans MS"/>
                <w:sz w:val="18"/>
                <w:szCs w:val="18"/>
              </w:rPr>
              <w:t>Utiliser des outils de traitement multimédias</w:t>
            </w:r>
          </w:p>
        </w:tc>
        <w:tc>
          <w:tcPr>
            <w:tcW w:w="900" w:type="dxa"/>
            <w:tcBorders>
              <w:left w:val="nil"/>
              <w:right w:val="single" w:sz="4" w:space="0" w:color="auto"/>
            </w:tcBorders>
            <w:vAlign w:val="center"/>
          </w:tcPr>
          <w:p w:rsidR="00883E73" w:rsidRPr="008D248A" w:rsidRDefault="00883E73" w:rsidP="008E261A">
            <w:pPr>
              <w:pStyle w:val="TM1"/>
            </w:pPr>
            <w:r w:rsidRPr="008D248A">
              <w:t>15</w:t>
            </w:r>
          </w:p>
        </w:tc>
      </w:tr>
      <w:tr w:rsidR="00883E73" w:rsidRPr="00997E1A" w:rsidTr="008E261A">
        <w:trPr>
          <w:cantSplit/>
          <w:trHeight w:val="176"/>
        </w:trPr>
        <w:tc>
          <w:tcPr>
            <w:tcW w:w="1418" w:type="dxa"/>
            <w:vMerge/>
            <w:tcBorders>
              <w:left w:val="single" w:sz="4" w:space="0" w:color="auto"/>
              <w:bottom w:val="single" w:sz="4" w:space="0" w:color="auto"/>
            </w:tcBorders>
          </w:tcPr>
          <w:p w:rsidR="00883E73" w:rsidRPr="008D248A" w:rsidRDefault="00883E73" w:rsidP="008E261A">
            <w:pPr>
              <w:pStyle w:val="TM1"/>
            </w:pPr>
          </w:p>
        </w:tc>
        <w:tc>
          <w:tcPr>
            <w:tcW w:w="3802" w:type="dxa"/>
            <w:vMerge/>
            <w:tcBorders>
              <w:bottom w:val="single" w:sz="4" w:space="0" w:color="auto"/>
            </w:tcBorders>
          </w:tcPr>
          <w:p w:rsidR="00883E73" w:rsidRPr="008D248A" w:rsidRDefault="00883E73" w:rsidP="008E261A">
            <w:pPr>
              <w:rPr>
                <w:rFonts w:ascii="Comic Sans MS" w:hAnsi="Comic Sans MS"/>
                <w:sz w:val="18"/>
                <w:szCs w:val="18"/>
              </w:rPr>
            </w:pPr>
          </w:p>
        </w:tc>
        <w:tc>
          <w:tcPr>
            <w:tcW w:w="1017" w:type="dxa"/>
            <w:vMerge/>
            <w:tcBorders>
              <w:bottom w:val="single" w:sz="4" w:space="0" w:color="auto"/>
              <w:right w:val="nil"/>
            </w:tcBorders>
            <w:vAlign w:val="center"/>
          </w:tcPr>
          <w:p w:rsidR="00883E73" w:rsidRPr="008D248A" w:rsidRDefault="00883E73" w:rsidP="008E261A">
            <w:pPr>
              <w:pStyle w:val="TM1"/>
            </w:pPr>
          </w:p>
        </w:tc>
        <w:tc>
          <w:tcPr>
            <w:tcW w:w="1323" w:type="dxa"/>
            <w:vMerge/>
            <w:tcBorders>
              <w:left w:val="single" w:sz="4" w:space="0" w:color="auto"/>
              <w:bottom w:val="single" w:sz="4" w:space="0" w:color="auto"/>
              <w:right w:val="single" w:sz="4" w:space="0" w:color="auto"/>
            </w:tcBorders>
            <w:vAlign w:val="center"/>
          </w:tcPr>
          <w:p w:rsidR="00883E73" w:rsidRPr="008D248A" w:rsidRDefault="00883E73" w:rsidP="008E261A">
            <w:pPr>
              <w:pStyle w:val="TM1"/>
            </w:pPr>
          </w:p>
        </w:tc>
        <w:tc>
          <w:tcPr>
            <w:tcW w:w="1080" w:type="dxa"/>
            <w:vMerge/>
            <w:tcBorders>
              <w:left w:val="nil"/>
              <w:bottom w:val="single" w:sz="4" w:space="0" w:color="auto"/>
              <w:right w:val="nil"/>
            </w:tcBorders>
            <w:vAlign w:val="center"/>
          </w:tcPr>
          <w:p w:rsidR="00883E73" w:rsidRPr="008D248A" w:rsidRDefault="00883E73" w:rsidP="008E261A">
            <w:pPr>
              <w:pStyle w:val="TM1"/>
            </w:pPr>
          </w:p>
        </w:tc>
        <w:tc>
          <w:tcPr>
            <w:tcW w:w="1440" w:type="dxa"/>
            <w:tcBorders>
              <w:top w:val="single" w:sz="4" w:space="0" w:color="auto"/>
              <w:left w:val="single" w:sz="4" w:space="0" w:color="auto"/>
              <w:bottom w:val="single" w:sz="4" w:space="0" w:color="auto"/>
              <w:right w:val="single" w:sz="4" w:space="0" w:color="auto"/>
            </w:tcBorders>
            <w:vAlign w:val="center"/>
          </w:tcPr>
          <w:p w:rsidR="00883E73" w:rsidRPr="008D248A" w:rsidRDefault="00883E73" w:rsidP="008E261A">
            <w:pPr>
              <w:jc w:val="center"/>
              <w:rPr>
                <w:rFonts w:ascii="Comic Sans MS" w:hAnsi="Comic Sans MS"/>
                <w:sz w:val="18"/>
                <w:szCs w:val="18"/>
              </w:rPr>
            </w:pPr>
            <w:r w:rsidRPr="008D248A">
              <w:rPr>
                <w:rFonts w:ascii="Comic Sans MS" w:hAnsi="Comic Sans MS"/>
                <w:sz w:val="18"/>
                <w:szCs w:val="18"/>
              </w:rPr>
              <w:t>017D</w:t>
            </w:r>
          </w:p>
        </w:tc>
        <w:tc>
          <w:tcPr>
            <w:tcW w:w="6390" w:type="dxa"/>
            <w:tcBorders>
              <w:left w:val="nil"/>
              <w:bottom w:val="single" w:sz="4" w:space="0" w:color="auto"/>
              <w:right w:val="single" w:sz="4" w:space="0" w:color="auto"/>
            </w:tcBorders>
            <w:vAlign w:val="center"/>
          </w:tcPr>
          <w:p w:rsidR="00883E73" w:rsidRPr="008D248A" w:rsidRDefault="00883E73" w:rsidP="008E261A">
            <w:pPr>
              <w:rPr>
                <w:rFonts w:ascii="Comic Sans MS" w:hAnsi="Comic Sans MS"/>
                <w:sz w:val="18"/>
                <w:szCs w:val="18"/>
              </w:rPr>
            </w:pPr>
            <w:r w:rsidRPr="008D248A">
              <w:rPr>
                <w:rFonts w:ascii="Comic Sans MS" w:hAnsi="Comic Sans MS"/>
                <w:sz w:val="18"/>
                <w:szCs w:val="18"/>
              </w:rPr>
              <w:t>Concevoir et développer une application hypermédia dans des réseaux internes et mondiaux</w:t>
            </w:r>
          </w:p>
        </w:tc>
        <w:tc>
          <w:tcPr>
            <w:tcW w:w="900" w:type="dxa"/>
            <w:tcBorders>
              <w:left w:val="nil"/>
              <w:bottom w:val="single" w:sz="4" w:space="0" w:color="auto"/>
              <w:right w:val="single" w:sz="4" w:space="0" w:color="auto"/>
            </w:tcBorders>
            <w:vAlign w:val="center"/>
          </w:tcPr>
          <w:p w:rsidR="00883E73" w:rsidRPr="008D248A" w:rsidRDefault="00883E73" w:rsidP="008E261A">
            <w:pPr>
              <w:pStyle w:val="TM1"/>
            </w:pPr>
            <w:r w:rsidRPr="008D248A">
              <w:t>30</w:t>
            </w:r>
          </w:p>
        </w:tc>
      </w:tr>
      <w:tr w:rsidR="00F0377F" w:rsidRPr="00997E1A" w:rsidTr="00603DE1">
        <w:trPr>
          <w:cantSplit/>
          <w:trHeight w:val="352"/>
        </w:trPr>
        <w:tc>
          <w:tcPr>
            <w:tcW w:w="1418" w:type="dxa"/>
            <w:vMerge w:val="restart"/>
            <w:tcBorders>
              <w:top w:val="single" w:sz="4" w:space="0" w:color="auto"/>
              <w:left w:val="single" w:sz="4" w:space="0" w:color="auto"/>
            </w:tcBorders>
          </w:tcPr>
          <w:p w:rsidR="00F0377F" w:rsidRPr="008D248A" w:rsidRDefault="00F0377F" w:rsidP="00873463">
            <w:pPr>
              <w:pStyle w:val="TM1"/>
            </w:pPr>
            <w:r w:rsidRPr="008D248A">
              <w:t>420-KA</w:t>
            </w:r>
            <w:r w:rsidR="00873463" w:rsidRPr="008D248A">
              <w:t>C</w:t>
            </w:r>
            <w:r w:rsidRPr="008D248A">
              <w:t>-JQ</w:t>
            </w:r>
          </w:p>
        </w:tc>
        <w:tc>
          <w:tcPr>
            <w:tcW w:w="3802" w:type="dxa"/>
            <w:vMerge w:val="restart"/>
            <w:tcBorders>
              <w:top w:val="single" w:sz="4" w:space="0" w:color="auto"/>
            </w:tcBorders>
          </w:tcPr>
          <w:p w:rsidR="00F0377F" w:rsidRPr="008D248A" w:rsidRDefault="00F0377F" w:rsidP="00603DE1">
            <w:pPr>
              <w:rPr>
                <w:rFonts w:ascii="Comic Sans MS" w:hAnsi="Comic Sans MS"/>
                <w:sz w:val="18"/>
                <w:szCs w:val="18"/>
              </w:rPr>
            </w:pPr>
            <w:r w:rsidRPr="008D248A">
              <w:rPr>
                <w:rFonts w:ascii="Comic Sans MS" w:hAnsi="Comic Sans MS"/>
                <w:sz w:val="18"/>
                <w:szCs w:val="18"/>
              </w:rPr>
              <w:t>Conception et manipulation de bases de données</w:t>
            </w:r>
          </w:p>
        </w:tc>
        <w:tc>
          <w:tcPr>
            <w:tcW w:w="1017" w:type="dxa"/>
            <w:vMerge w:val="restart"/>
            <w:tcBorders>
              <w:top w:val="single" w:sz="4" w:space="0" w:color="auto"/>
            </w:tcBorders>
            <w:vAlign w:val="center"/>
          </w:tcPr>
          <w:p w:rsidR="00F0377F" w:rsidRPr="008D248A" w:rsidRDefault="00F0377F" w:rsidP="006F4142">
            <w:pPr>
              <w:jc w:val="center"/>
              <w:rPr>
                <w:rFonts w:ascii="Comic Sans MS" w:hAnsi="Comic Sans MS"/>
                <w:sz w:val="18"/>
                <w:szCs w:val="18"/>
              </w:rPr>
            </w:pPr>
            <w:r w:rsidRPr="008D248A">
              <w:rPr>
                <w:rFonts w:ascii="Comic Sans MS" w:hAnsi="Comic Sans MS"/>
                <w:sz w:val="18"/>
                <w:szCs w:val="18"/>
              </w:rPr>
              <w:t>60</w:t>
            </w:r>
          </w:p>
        </w:tc>
        <w:tc>
          <w:tcPr>
            <w:tcW w:w="1323" w:type="dxa"/>
            <w:vMerge w:val="restart"/>
            <w:tcBorders>
              <w:top w:val="single" w:sz="4" w:space="0" w:color="auto"/>
            </w:tcBorders>
            <w:vAlign w:val="center"/>
          </w:tcPr>
          <w:p w:rsidR="00F0377F" w:rsidRPr="008D248A" w:rsidRDefault="004E5784" w:rsidP="004E5784">
            <w:pPr>
              <w:jc w:val="center"/>
              <w:rPr>
                <w:rFonts w:ascii="Comic Sans MS" w:hAnsi="Comic Sans MS"/>
                <w:sz w:val="18"/>
                <w:szCs w:val="18"/>
              </w:rPr>
            </w:pPr>
            <w:r w:rsidRPr="008D248A">
              <w:rPr>
                <w:rFonts w:ascii="Comic Sans MS" w:hAnsi="Comic Sans MS"/>
                <w:sz w:val="18"/>
                <w:szCs w:val="18"/>
              </w:rPr>
              <w:t>1</w:t>
            </w:r>
            <w:r w:rsidR="00F0377F" w:rsidRPr="008D248A">
              <w:rPr>
                <w:rFonts w:ascii="Comic Sans MS" w:hAnsi="Comic Sans MS"/>
                <w:sz w:val="18"/>
                <w:szCs w:val="18"/>
              </w:rPr>
              <w:t>-</w:t>
            </w:r>
            <w:r w:rsidRPr="008D248A">
              <w:rPr>
                <w:rFonts w:ascii="Comic Sans MS" w:hAnsi="Comic Sans MS"/>
                <w:sz w:val="18"/>
                <w:szCs w:val="18"/>
              </w:rPr>
              <w:t>3</w:t>
            </w:r>
            <w:r w:rsidR="00F0377F" w:rsidRPr="008D248A">
              <w:rPr>
                <w:rFonts w:ascii="Comic Sans MS" w:hAnsi="Comic Sans MS"/>
                <w:sz w:val="18"/>
                <w:szCs w:val="18"/>
              </w:rPr>
              <w:t>-2</w:t>
            </w:r>
          </w:p>
        </w:tc>
        <w:tc>
          <w:tcPr>
            <w:tcW w:w="1080" w:type="dxa"/>
            <w:vMerge w:val="restart"/>
            <w:tcBorders>
              <w:top w:val="single" w:sz="4" w:space="0" w:color="auto"/>
            </w:tcBorders>
            <w:vAlign w:val="center"/>
          </w:tcPr>
          <w:p w:rsidR="00F0377F" w:rsidRPr="008D248A" w:rsidRDefault="00F0377F" w:rsidP="006F4142">
            <w:pPr>
              <w:jc w:val="center"/>
              <w:rPr>
                <w:rFonts w:ascii="Comic Sans MS" w:hAnsi="Comic Sans MS"/>
                <w:sz w:val="18"/>
                <w:szCs w:val="18"/>
              </w:rPr>
            </w:pPr>
            <w:r w:rsidRPr="008D248A">
              <w:rPr>
                <w:rFonts w:ascii="Comic Sans MS" w:hAnsi="Comic Sans MS"/>
                <w:sz w:val="18"/>
                <w:szCs w:val="18"/>
              </w:rPr>
              <w:t>2</w:t>
            </w:r>
          </w:p>
        </w:tc>
        <w:tc>
          <w:tcPr>
            <w:tcW w:w="1440" w:type="dxa"/>
            <w:tcBorders>
              <w:top w:val="single" w:sz="4" w:space="0" w:color="auto"/>
              <w:bottom w:val="single" w:sz="4" w:space="0" w:color="auto"/>
            </w:tcBorders>
            <w:vAlign w:val="center"/>
          </w:tcPr>
          <w:p w:rsidR="00F0377F" w:rsidRPr="008D248A" w:rsidRDefault="00835E6C" w:rsidP="00835E6C">
            <w:pPr>
              <w:jc w:val="center"/>
              <w:rPr>
                <w:rFonts w:ascii="Comic Sans MS" w:hAnsi="Comic Sans MS"/>
                <w:sz w:val="18"/>
                <w:szCs w:val="18"/>
              </w:rPr>
            </w:pPr>
            <w:r w:rsidRPr="008D248A">
              <w:rPr>
                <w:rFonts w:ascii="Comic Sans MS" w:hAnsi="Comic Sans MS"/>
                <w:sz w:val="18"/>
                <w:szCs w:val="18"/>
              </w:rPr>
              <w:t>0173</w:t>
            </w:r>
          </w:p>
        </w:tc>
        <w:tc>
          <w:tcPr>
            <w:tcW w:w="6390" w:type="dxa"/>
            <w:tcBorders>
              <w:top w:val="single" w:sz="4" w:space="0" w:color="auto"/>
            </w:tcBorders>
            <w:vAlign w:val="center"/>
          </w:tcPr>
          <w:p w:rsidR="00F0377F" w:rsidRPr="008D248A" w:rsidRDefault="00835E6C" w:rsidP="00835E6C">
            <w:pPr>
              <w:rPr>
                <w:rFonts w:ascii="Comic Sans MS" w:hAnsi="Comic Sans MS"/>
                <w:sz w:val="18"/>
                <w:szCs w:val="18"/>
              </w:rPr>
            </w:pPr>
            <w:r w:rsidRPr="008D248A">
              <w:rPr>
                <w:rFonts w:ascii="Comic Sans MS" w:hAnsi="Comic Sans MS"/>
                <w:sz w:val="18"/>
                <w:szCs w:val="18"/>
              </w:rPr>
              <w:t>Développer des modèles conceptuels selon l'approche structurée</w:t>
            </w:r>
          </w:p>
        </w:tc>
        <w:tc>
          <w:tcPr>
            <w:tcW w:w="900" w:type="dxa"/>
            <w:tcBorders>
              <w:top w:val="single" w:sz="4" w:space="0" w:color="auto"/>
              <w:right w:val="single" w:sz="4" w:space="0" w:color="auto"/>
            </w:tcBorders>
            <w:vAlign w:val="center"/>
          </w:tcPr>
          <w:p w:rsidR="00F0377F" w:rsidRPr="008D248A" w:rsidRDefault="00835E6C" w:rsidP="00835E6C">
            <w:pPr>
              <w:jc w:val="center"/>
              <w:rPr>
                <w:rFonts w:ascii="Comic Sans MS" w:hAnsi="Comic Sans MS"/>
                <w:sz w:val="18"/>
                <w:szCs w:val="18"/>
              </w:rPr>
            </w:pPr>
            <w:r w:rsidRPr="008D248A">
              <w:rPr>
                <w:rFonts w:ascii="Comic Sans MS" w:hAnsi="Comic Sans MS"/>
                <w:sz w:val="18"/>
                <w:szCs w:val="18"/>
              </w:rPr>
              <w:t>15</w:t>
            </w:r>
          </w:p>
        </w:tc>
      </w:tr>
      <w:tr w:rsidR="00F0377F" w:rsidRPr="00997E1A" w:rsidTr="00603DE1">
        <w:trPr>
          <w:cantSplit/>
          <w:trHeight w:val="351"/>
        </w:trPr>
        <w:tc>
          <w:tcPr>
            <w:tcW w:w="1418" w:type="dxa"/>
            <w:vMerge/>
            <w:tcBorders>
              <w:left w:val="single" w:sz="4" w:space="0" w:color="auto"/>
              <w:bottom w:val="single" w:sz="4" w:space="0" w:color="auto"/>
            </w:tcBorders>
          </w:tcPr>
          <w:p w:rsidR="00F0377F" w:rsidRPr="008D248A" w:rsidRDefault="00F0377F" w:rsidP="005A1DCD">
            <w:pPr>
              <w:pStyle w:val="TM1"/>
            </w:pPr>
          </w:p>
        </w:tc>
        <w:tc>
          <w:tcPr>
            <w:tcW w:w="3802" w:type="dxa"/>
            <w:vMerge/>
            <w:tcBorders>
              <w:bottom w:val="single" w:sz="4" w:space="0" w:color="auto"/>
            </w:tcBorders>
          </w:tcPr>
          <w:p w:rsidR="00F0377F" w:rsidRPr="008D248A" w:rsidRDefault="00F0377F" w:rsidP="00603DE1">
            <w:pPr>
              <w:rPr>
                <w:rFonts w:ascii="Comic Sans MS" w:hAnsi="Comic Sans MS"/>
                <w:sz w:val="18"/>
                <w:szCs w:val="18"/>
              </w:rPr>
            </w:pPr>
          </w:p>
        </w:tc>
        <w:tc>
          <w:tcPr>
            <w:tcW w:w="1017" w:type="dxa"/>
            <w:vMerge/>
            <w:tcBorders>
              <w:bottom w:val="single" w:sz="4" w:space="0" w:color="auto"/>
            </w:tcBorders>
            <w:vAlign w:val="center"/>
          </w:tcPr>
          <w:p w:rsidR="00F0377F" w:rsidRPr="008D248A" w:rsidRDefault="00F0377F" w:rsidP="006F4142">
            <w:pPr>
              <w:jc w:val="center"/>
              <w:rPr>
                <w:rFonts w:ascii="Comic Sans MS" w:hAnsi="Comic Sans MS"/>
                <w:strike/>
                <w:sz w:val="18"/>
                <w:szCs w:val="18"/>
              </w:rPr>
            </w:pPr>
          </w:p>
        </w:tc>
        <w:tc>
          <w:tcPr>
            <w:tcW w:w="1323" w:type="dxa"/>
            <w:vMerge/>
            <w:tcBorders>
              <w:bottom w:val="single" w:sz="4" w:space="0" w:color="auto"/>
            </w:tcBorders>
            <w:vAlign w:val="center"/>
          </w:tcPr>
          <w:p w:rsidR="00F0377F" w:rsidRPr="008D248A" w:rsidRDefault="00F0377F" w:rsidP="006F4142">
            <w:pPr>
              <w:jc w:val="center"/>
              <w:rPr>
                <w:rFonts w:ascii="Comic Sans MS" w:hAnsi="Comic Sans MS"/>
                <w:strike/>
                <w:sz w:val="18"/>
                <w:szCs w:val="18"/>
              </w:rPr>
            </w:pPr>
          </w:p>
        </w:tc>
        <w:tc>
          <w:tcPr>
            <w:tcW w:w="1080" w:type="dxa"/>
            <w:vMerge/>
            <w:tcBorders>
              <w:bottom w:val="single" w:sz="4" w:space="0" w:color="auto"/>
            </w:tcBorders>
            <w:vAlign w:val="center"/>
          </w:tcPr>
          <w:p w:rsidR="00F0377F" w:rsidRPr="008D248A" w:rsidRDefault="00F0377F" w:rsidP="006F4142">
            <w:pPr>
              <w:jc w:val="center"/>
              <w:rPr>
                <w:rFonts w:ascii="Comic Sans MS" w:hAnsi="Comic Sans MS"/>
                <w:strike/>
                <w:sz w:val="18"/>
                <w:szCs w:val="18"/>
              </w:rPr>
            </w:pPr>
          </w:p>
        </w:tc>
        <w:tc>
          <w:tcPr>
            <w:tcW w:w="1440" w:type="dxa"/>
            <w:tcBorders>
              <w:top w:val="single" w:sz="4" w:space="0" w:color="auto"/>
              <w:bottom w:val="single" w:sz="4" w:space="0" w:color="auto"/>
            </w:tcBorders>
            <w:vAlign w:val="center"/>
          </w:tcPr>
          <w:p w:rsidR="00F0377F" w:rsidRPr="008D248A" w:rsidRDefault="00835E6C" w:rsidP="006F4142">
            <w:pPr>
              <w:jc w:val="center"/>
              <w:rPr>
                <w:rFonts w:ascii="Comic Sans MS" w:hAnsi="Comic Sans MS"/>
                <w:sz w:val="18"/>
                <w:szCs w:val="18"/>
              </w:rPr>
            </w:pPr>
            <w:r w:rsidRPr="008D248A">
              <w:rPr>
                <w:rFonts w:ascii="Comic Sans MS" w:hAnsi="Comic Sans MS"/>
                <w:sz w:val="18"/>
                <w:szCs w:val="18"/>
              </w:rPr>
              <w:t>0175</w:t>
            </w:r>
          </w:p>
        </w:tc>
        <w:tc>
          <w:tcPr>
            <w:tcW w:w="6390" w:type="dxa"/>
            <w:tcBorders>
              <w:bottom w:val="single" w:sz="4" w:space="0" w:color="auto"/>
            </w:tcBorders>
            <w:vAlign w:val="center"/>
          </w:tcPr>
          <w:p w:rsidR="00F0377F" w:rsidRPr="008D248A" w:rsidRDefault="00835E6C" w:rsidP="006F4142">
            <w:pPr>
              <w:rPr>
                <w:rFonts w:ascii="Comic Sans MS" w:hAnsi="Comic Sans MS"/>
                <w:sz w:val="18"/>
                <w:szCs w:val="18"/>
              </w:rPr>
            </w:pPr>
            <w:r w:rsidRPr="008D248A">
              <w:rPr>
                <w:rFonts w:ascii="Comic Sans MS" w:hAnsi="Comic Sans MS"/>
                <w:sz w:val="18"/>
                <w:szCs w:val="18"/>
              </w:rPr>
              <w:t>Créer et exploiter des bases de données</w:t>
            </w:r>
          </w:p>
        </w:tc>
        <w:tc>
          <w:tcPr>
            <w:tcW w:w="900" w:type="dxa"/>
            <w:tcBorders>
              <w:bottom w:val="single" w:sz="4" w:space="0" w:color="auto"/>
              <w:right w:val="single" w:sz="4" w:space="0" w:color="auto"/>
            </w:tcBorders>
            <w:vAlign w:val="center"/>
          </w:tcPr>
          <w:p w:rsidR="00F0377F" w:rsidRPr="008D248A" w:rsidRDefault="00835E6C" w:rsidP="00F0377F">
            <w:pPr>
              <w:jc w:val="center"/>
              <w:rPr>
                <w:rFonts w:ascii="Comic Sans MS" w:hAnsi="Comic Sans MS"/>
                <w:sz w:val="18"/>
                <w:szCs w:val="18"/>
              </w:rPr>
            </w:pPr>
            <w:r w:rsidRPr="008D248A">
              <w:rPr>
                <w:rFonts w:ascii="Comic Sans MS" w:hAnsi="Comic Sans MS"/>
                <w:sz w:val="18"/>
                <w:szCs w:val="18"/>
              </w:rPr>
              <w:t>45</w:t>
            </w:r>
          </w:p>
        </w:tc>
      </w:tr>
      <w:tr w:rsidR="00F0377F" w:rsidRPr="00997E1A" w:rsidTr="00603DE1">
        <w:trPr>
          <w:cantSplit/>
        </w:trPr>
        <w:tc>
          <w:tcPr>
            <w:tcW w:w="1418" w:type="dxa"/>
            <w:vMerge w:val="restart"/>
            <w:tcBorders>
              <w:top w:val="single" w:sz="4" w:space="0" w:color="auto"/>
              <w:left w:val="single" w:sz="4" w:space="0" w:color="auto"/>
            </w:tcBorders>
          </w:tcPr>
          <w:p w:rsidR="00F0377F" w:rsidRPr="008D248A" w:rsidRDefault="00F0377F" w:rsidP="00873463">
            <w:pPr>
              <w:pStyle w:val="TM1"/>
            </w:pPr>
            <w:r w:rsidRPr="008D248A">
              <w:t>420-KB</w:t>
            </w:r>
            <w:r w:rsidR="00873463" w:rsidRPr="008D248A">
              <w:t>B</w:t>
            </w:r>
            <w:r w:rsidRPr="008D248A">
              <w:t>-JQ</w:t>
            </w:r>
          </w:p>
        </w:tc>
        <w:tc>
          <w:tcPr>
            <w:tcW w:w="3802" w:type="dxa"/>
            <w:vMerge w:val="restart"/>
            <w:tcBorders>
              <w:top w:val="single" w:sz="4" w:space="0" w:color="auto"/>
            </w:tcBorders>
          </w:tcPr>
          <w:p w:rsidR="004E5784" w:rsidRPr="008D248A" w:rsidRDefault="004E5784" w:rsidP="00EF47CC">
            <w:pPr>
              <w:rPr>
                <w:rFonts w:ascii="Comic Sans MS" w:hAnsi="Comic Sans MS"/>
                <w:sz w:val="18"/>
                <w:szCs w:val="18"/>
              </w:rPr>
            </w:pPr>
            <w:r w:rsidRPr="008D248A">
              <w:rPr>
                <w:rFonts w:ascii="Comic Sans MS" w:hAnsi="Comic Sans MS"/>
                <w:sz w:val="18"/>
                <w:szCs w:val="18"/>
              </w:rPr>
              <w:t>P</w:t>
            </w:r>
            <w:r w:rsidR="00306D40" w:rsidRPr="008D248A">
              <w:rPr>
                <w:rFonts w:ascii="Comic Sans MS" w:hAnsi="Comic Sans MS"/>
                <w:sz w:val="18"/>
                <w:szCs w:val="18"/>
              </w:rPr>
              <w:t>rogrammation</w:t>
            </w:r>
            <w:r w:rsidR="00EF47CC" w:rsidRPr="008D248A">
              <w:rPr>
                <w:rFonts w:ascii="Comic Sans MS" w:hAnsi="Comic Sans MS"/>
                <w:sz w:val="18"/>
                <w:szCs w:val="18"/>
              </w:rPr>
              <w:t xml:space="preserve"> </w:t>
            </w:r>
            <w:r w:rsidR="00306D40" w:rsidRPr="008D248A">
              <w:rPr>
                <w:rFonts w:ascii="Comic Sans MS" w:hAnsi="Comic Sans MS"/>
                <w:sz w:val="18"/>
                <w:szCs w:val="18"/>
              </w:rPr>
              <w:t xml:space="preserve">orientée objet - </w:t>
            </w:r>
            <w:r w:rsidRPr="008D248A">
              <w:rPr>
                <w:rFonts w:ascii="Comic Sans MS" w:hAnsi="Comic Sans MS"/>
                <w:sz w:val="18"/>
                <w:szCs w:val="18"/>
              </w:rPr>
              <w:t>Intermédiaire</w:t>
            </w:r>
          </w:p>
        </w:tc>
        <w:tc>
          <w:tcPr>
            <w:tcW w:w="1017" w:type="dxa"/>
            <w:vMerge w:val="restart"/>
            <w:tcBorders>
              <w:top w:val="single" w:sz="4" w:space="0" w:color="auto"/>
            </w:tcBorders>
            <w:vAlign w:val="center"/>
          </w:tcPr>
          <w:p w:rsidR="00F0377F" w:rsidRPr="008D248A" w:rsidRDefault="00F0377F" w:rsidP="005A1DCD">
            <w:pPr>
              <w:pStyle w:val="TM1"/>
            </w:pPr>
            <w:r w:rsidRPr="008D248A">
              <w:t>75</w:t>
            </w:r>
          </w:p>
        </w:tc>
        <w:tc>
          <w:tcPr>
            <w:tcW w:w="1323" w:type="dxa"/>
            <w:vMerge w:val="restart"/>
            <w:tcBorders>
              <w:top w:val="single" w:sz="4" w:space="0" w:color="auto"/>
            </w:tcBorders>
            <w:vAlign w:val="center"/>
          </w:tcPr>
          <w:p w:rsidR="00F0377F" w:rsidRPr="008D248A" w:rsidRDefault="00F0377F" w:rsidP="005A1DCD">
            <w:pPr>
              <w:pStyle w:val="TM1"/>
            </w:pPr>
            <w:r w:rsidRPr="008D248A">
              <w:t>2-3-2</w:t>
            </w:r>
          </w:p>
        </w:tc>
        <w:tc>
          <w:tcPr>
            <w:tcW w:w="1080" w:type="dxa"/>
            <w:vMerge w:val="restart"/>
            <w:tcBorders>
              <w:top w:val="single" w:sz="4" w:space="0" w:color="auto"/>
            </w:tcBorders>
            <w:vAlign w:val="center"/>
          </w:tcPr>
          <w:p w:rsidR="00F0377F" w:rsidRPr="008D248A" w:rsidRDefault="00F0377F" w:rsidP="005A1DCD">
            <w:pPr>
              <w:pStyle w:val="TM1"/>
            </w:pPr>
            <w:r w:rsidRPr="008D248A">
              <w:t>2,33</w:t>
            </w:r>
          </w:p>
        </w:tc>
        <w:tc>
          <w:tcPr>
            <w:tcW w:w="1440" w:type="dxa"/>
            <w:tcBorders>
              <w:top w:val="single" w:sz="4" w:space="0" w:color="auto"/>
              <w:bottom w:val="single" w:sz="6" w:space="0" w:color="auto"/>
            </w:tcBorders>
            <w:vAlign w:val="center"/>
          </w:tcPr>
          <w:p w:rsidR="00F0377F" w:rsidRPr="008D248A" w:rsidRDefault="00835E6C" w:rsidP="00835E6C">
            <w:pPr>
              <w:jc w:val="center"/>
              <w:rPr>
                <w:rFonts w:ascii="Comic Sans MS" w:hAnsi="Comic Sans MS"/>
                <w:sz w:val="18"/>
                <w:szCs w:val="18"/>
              </w:rPr>
            </w:pPr>
            <w:r w:rsidRPr="008D248A">
              <w:rPr>
                <w:rFonts w:ascii="Comic Sans MS" w:hAnsi="Comic Sans MS"/>
                <w:sz w:val="18"/>
                <w:szCs w:val="18"/>
              </w:rPr>
              <w:t>016T</w:t>
            </w:r>
          </w:p>
        </w:tc>
        <w:tc>
          <w:tcPr>
            <w:tcW w:w="6390" w:type="dxa"/>
            <w:tcBorders>
              <w:top w:val="single" w:sz="4" w:space="0" w:color="auto"/>
              <w:bottom w:val="single" w:sz="6" w:space="0" w:color="auto"/>
            </w:tcBorders>
            <w:vAlign w:val="center"/>
          </w:tcPr>
          <w:p w:rsidR="00F0377F" w:rsidRPr="008D248A" w:rsidRDefault="00835E6C" w:rsidP="00835E6C">
            <w:pPr>
              <w:rPr>
                <w:rFonts w:ascii="Comic Sans MS" w:hAnsi="Comic Sans MS"/>
                <w:sz w:val="18"/>
                <w:szCs w:val="18"/>
              </w:rPr>
            </w:pPr>
            <w:r w:rsidRPr="008D248A">
              <w:rPr>
                <w:rFonts w:ascii="Comic Sans MS" w:hAnsi="Comic Sans MS"/>
                <w:sz w:val="18"/>
                <w:szCs w:val="18"/>
              </w:rPr>
              <w:t>Appliquer une approche de développement par objets</w:t>
            </w:r>
          </w:p>
        </w:tc>
        <w:tc>
          <w:tcPr>
            <w:tcW w:w="900" w:type="dxa"/>
            <w:tcBorders>
              <w:top w:val="single" w:sz="4" w:space="0" w:color="auto"/>
              <w:bottom w:val="single" w:sz="6" w:space="0" w:color="auto"/>
              <w:right w:val="single" w:sz="4" w:space="0" w:color="auto"/>
            </w:tcBorders>
            <w:vAlign w:val="center"/>
          </w:tcPr>
          <w:p w:rsidR="00F0377F" w:rsidRPr="008D248A" w:rsidRDefault="00835E6C" w:rsidP="00835E6C">
            <w:pPr>
              <w:jc w:val="center"/>
              <w:rPr>
                <w:rFonts w:ascii="Comic Sans MS" w:hAnsi="Comic Sans MS"/>
                <w:sz w:val="18"/>
                <w:szCs w:val="18"/>
              </w:rPr>
            </w:pPr>
            <w:r w:rsidRPr="008D248A">
              <w:rPr>
                <w:rFonts w:ascii="Comic Sans MS" w:hAnsi="Comic Sans MS"/>
                <w:sz w:val="18"/>
                <w:szCs w:val="18"/>
              </w:rPr>
              <w:t>15</w:t>
            </w:r>
          </w:p>
        </w:tc>
      </w:tr>
      <w:tr w:rsidR="00E62A57" w:rsidRPr="00997E1A" w:rsidTr="00603DE1">
        <w:trPr>
          <w:trHeight w:val="176"/>
        </w:trPr>
        <w:tc>
          <w:tcPr>
            <w:tcW w:w="1418" w:type="dxa"/>
            <w:vMerge/>
            <w:tcBorders>
              <w:left w:val="single" w:sz="4" w:space="0" w:color="auto"/>
            </w:tcBorders>
          </w:tcPr>
          <w:p w:rsidR="00E62A57" w:rsidRPr="008D248A" w:rsidRDefault="00E62A57" w:rsidP="005A1DCD">
            <w:pPr>
              <w:pStyle w:val="TM1"/>
            </w:pPr>
          </w:p>
        </w:tc>
        <w:tc>
          <w:tcPr>
            <w:tcW w:w="3802" w:type="dxa"/>
            <w:vMerge/>
          </w:tcPr>
          <w:p w:rsidR="00E62A57" w:rsidRPr="008D248A" w:rsidRDefault="00E62A57" w:rsidP="00603DE1">
            <w:pPr>
              <w:rPr>
                <w:rFonts w:ascii="Comic Sans MS" w:hAnsi="Comic Sans MS"/>
                <w:sz w:val="18"/>
                <w:szCs w:val="18"/>
              </w:rPr>
            </w:pPr>
          </w:p>
        </w:tc>
        <w:tc>
          <w:tcPr>
            <w:tcW w:w="1017" w:type="dxa"/>
            <w:vMerge/>
            <w:vAlign w:val="center"/>
          </w:tcPr>
          <w:p w:rsidR="00E62A57" w:rsidRPr="008D248A" w:rsidRDefault="00E62A57" w:rsidP="005A1DCD">
            <w:pPr>
              <w:pStyle w:val="TM1"/>
            </w:pPr>
          </w:p>
        </w:tc>
        <w:tc>
          <w:tcPr>
            <w:tcW w:w="1323" w:type="dxa"/>
            <w:vMerge/>
            <w:vAlign w:val="center"/>
          </w:tcPr>
          <w:p w:rsidR="00E62A57" w:rsidRPr="008D248A" w:rsidRDefault="00E62A57" w:rsidP="005A1DCD">
            <w:pPr>
              <w:pStyle w:val="TM1"/>
            </w:pPr>
          </w:p>
        </w:tc>
        <w:tc>
          <w:tcPr>
            <w:tcW w:w="1080" w:type="dxa"/>
            <w:vMerge/>
            <w:vAlign w:val="center"/>
          </w:tcPr>
          <w:p w:rsidR="00E62A57" w:rsidRPr="008D248A" w:rsidRDefault="00E62A57" w:rsidP="005A1DCD">
            <w:pPr>
              <w:pStyle w:val="TM1"/>
            </w:pPr>
          </w:p>
        </w:tc>
        <w:tc>
          <w:tcPr>
            <w:tcW w:w="1440" w:type="dxa"/>
            <w:tcBorders>
              <w:top w:val="single" w:sz="6" w:space="0" w:color="auto"/>
              <w:bottom w:val="single" w:sz="6" w:space="0" w:color="auto"/>
            </w:tcBorders>
            <w:vAlign w:val="center"/>
          </w:tcPr>
          <w:p w:rsidR="00E62A57" w:rsidRPr="008D248A" w:rsidRDefault="00835E6C" w:rsidP="006F4142">
            <w:pPr>
              <w:widowControl w:val="0"/>
              <w:jc w:val="center"/>
              <w:rPr>
                <w:rFonts w:ascii="Comic Sans MS" w:hAnsi="Comic Sans MS"/>
                <w:sz w:val="18"/>
                <w:szCs w:val="18"/>
              </w:rPr>
            </w:pPr>
            <w:r w:rsidRPr="008D248A">
              <w:rPr>
                <w:rFonts w:ascii="Comic Sans MS" w:hAnsi="Comic Sans MS"/>
                <w:sz w:val="18"/>
                <w:szCs w:val="18"/>
              </w:rPr>
              <w:t>0170</w:t>
            </w:r>
          </w:p>
        </w:tc>
        <w:tc>
          <w:tcPr>
            <w:tcW w:w="6390" w:type="dxa"/>
            <w:tcBorders>
              <w:top w:val="single" w:sz="6" w:space="0" w:color="auto"/>
            </w:tcBorders>
            <w:vAlign w:val="center"/>
          </w:tcPr>
          <w:p w:rsidR="00E62A57" w:rsidRPr="008D248A" w:rsidRDefault="00835E6C" w:rsidP="006F4142">
            <w:pPr>
              <w:widowControl w:val="0"/>
              <w:rPr>
                <w:rFonts w:ascii="Comic Sans MS" w:hAnsi="Comic Sans MS"/>
                <w:sz w:val="18"/>
                <w:szCs w:val="18"/>
              </w:rPr>
            </w:pPr>
            <w:r w:rsidRPr="008D248A">
              <w:rPr>
                <w:rFonts w:ascii="Comic Sans MS" w:hAnsi="Comic Sans MS"/>
                <w:sz w:val="18"/>
                <w:szCs w:val="18"/>
              </w:rPr>
              <w:t>Organiser et exploiter des données</w:t>
            </w:r>
          </w:p>
        </w:tc>
        <w:tc>
          <w:tcPr>
            <w:tcW w:w="900" w:type="dxa"/>
            <w:tcBorders>
              <w:top w:val="single" w:sz="6" w:space="0" w:color="auto"/>
              <w:right w:val="single" w:sz="4" w:space="0" w:color="auto"/>
            </w:tcBorders>
            <w:vAlign w:val="center"/>
          </w:tcPr>
          <w:p w:rsidR="00E62A57" w:rsidRPr="008D248A" w:rsidRDefault="00835E6C" w:rsidP="00E62A57">
            <w:pPr>
              <w:jc w:val="center"/>
              <w:rPr>
                <w:rFonts w:ascii="Comic Sans MS" w:hAnsi="Comic Sans MS"/>
                <w:sz w:val="18"/>
                <w:szCs w:val="18"/>
              </w:rPr>
            </w:pPr>
            <w:r w:rsidRPr="008D248A">
              <w:rPr>
                <w:rFonts w:ascii="Comic Sans MS" w:hAnsi="Comic Sans MS"/>
                <w:sz w:val="18"/>
                <w:szCs w:val="18"/>
              </w:rPr>
              <w:t>30</w:t>
            </w:r>
          </w:p>
        </w:tc>
      </w:tr>
      <w:tr w:rsidR="00E62A57" w:rsidRPr="00997E1A" w:rsidTr="00603DE1">
        <w:trPr>
          <w:trHeight w:val="176"/>
        </w:trPr>
        <w:tc>
          <w:tcPr>
            <w:tcW w:w="1418" w:type="dxa"/>
            <w:vMerge/>
            <w:tcBorders>
              <w:left w:val="single" w:sz="4" w:space="0" w:color="auto"/>
              <w:bottom w:val="single" w:sz="6" w:space="0" w:color="auto"/>
            </w:tcBorders>
          </w:tcPr>
          <w:p w:rsidR="00E62A57" w:rsidRPr="008D248A" w:rsidRDefault="00E62A57" w:rsidP="005A1DCD">
            <w:pPr>
              <w:pStyle w:val="TM1"/>
            </w:pPr>
          </w:p>
        </w:tc>
        <w:tc>
          <w:tcPr>
            <w:tcW w:w="3802" w:type="dxa"/>
            <w:vMerge/>
            <w:tcBorders>
              <w:bottom w:val="single" w:sz="6" w:space="0" w:color="auto"/>
            </w:tcBorders>
          </w:tcPr>
          <w:p w:rsidR="00E62A57" w:rsidRPr="008D248A" w:rsidRDefault="00E62A57" w:rsidP="00603DE1">
            <w:pPr>
              <w:rPr>
                <w:rFonts w:ascii="Comic Sans MS" w:hAnsi="Comic Sans MS"/>
                <w:sz w:val="18"/>
                <w:szCs w:val="18"/>
              </w:rPr>
            </w:pPr>
          </w:p>
        </w:tc>
        <w:tc>
          <w:tcPr>
            <w:tcW w:w="1017" w:type="dxa"/>
            <w:vMerge/>
            <w:tcBorders>
              <w:bottom w:val="single" w:sz="6" w:space="0" w:color="auto"/>
            </w:tcBorders>
            <w:vAlign w:val="center"/>
          </w:tcPr>
          <w:p w:rsidR="00E62A57" w:rsidRPr="008D248A" w:rsidRDefault="00E62A57" w:rsidP="005A1DCD">
            <w:pPr>
              <w:pStyle w:val="TM1"/>
            </w:pPr>
          </w:p>
        </w:tc>
        <w:tc>
          <w:tcPr>
            <w:tcW w:w="1323" w:type="dxa"/>
            <w:vMerge/>
            <w:tcBorders>
              <w:bottom w:val="single" w:sz="6" w:space="0" w:color="auto"/>
            </w:tcBorders>
            <w:vAlign w:val="center"/>
          </w:tcPr>
          <w:p w:rsidR="00E62A57" w:rsidRPr="008D248A" w:rsidRDefault="00E62A57" w:rsidP="005A1DCD">
            <w:pPr>
              <w:pStyle w:val="TM1"/>
            </w:pPr>
          </w:p>
        </w:tc>
        <w:tc>
          <w:tcPr>
            <w:tcW w:w="1080" w:type="dxa"/>
            <w:vMerge/>
            <w:tcBorders>
              <w:bottom w:val="single" w:sz="6" w:space="0" w:color="auto"/>
            </w:tcBorders>
            <w:vAlign w:val="center"/>
          </w:tcPr>
          <w:p w:rsidR="00E62A57" w:rsidRPr="008D248A" w:rsidRDefault="00E62A57" w:rsidP="005A1DCD">
            <w:pPr>
              <w:pStyle w:val="TM1"/>
            </w:pPr>
          </w:p>
        </w:tc>
        <w:tc>
          <w:tcPr>
            <w:tcW w:w="1440" w:type="dxa"/>
            <w:tcBorders>
              <w:top w:val="single" w:sz="6" w:space="0" w:color="auto"/>
              <w:bottom w:val="single" w:sz="6" w:space="0" w:color="auto"/>
            </w:tcBorders>
            <w:vAlign w:val="center"/>
          </w:tcPr>
          <w:p w:rsidR="00E62A57" w:rsidRPr="008D248A" w:rsidRDefault="00835E6C" w:rsidP="006F4142">
            <w:pPr>
              <w:widowControl w:val="0"/>
              <w:jc w:val="center"/>
              <w:rPr>
                <w:rFonts w:ascii="Comic Sans MS" w:hAnsi="Comic Sans MS"/>
                <w:sz w:val="18"/>
                <w:szCs w:val="18"/>
              </w:rPr>
            </w:pPr>
            <w:del w:id="2" w:author="Aymen Sioud" w:date="2013-12-03T11:42:00Z">
              <w:r w:rsidRPr="008D248A" w:rsidDel="00086844">
                <w:rPr>
                  <w:rFonts w:ascii="Comic Sans MS" w:hAnsi="Comic Sans MS"/>
                  <w:sz w:val="18"/>
                  <w:szCs w:val="18"/>
                </w:rPr>
                <w:delText>0171</w:delText>
              </w:r>
            </w:del>
          </w:p>
        </w:tc>
        <w:tc>
          <w:tcPr>
            <w:tcW w:w="6390" w:type="dxa"/>
            <w:tcBorders>
              <w:bottom w:val="single" w:sz="6" w:space="0" w:color="auto"/>
            </w:tcBorders>
            <w:vAlign w:val="center"/>
          </w:tcPr>
          <w:p w:rsidR="00E62A57" w:rsidRPr="008D248A" w:rsidRDefault="00835E6C" w:rsidP="006F4142">
            <w:pPr>
              <w:widowControl w:val="0"/>
              <w:rPr>
                <w:rFonts w:ascii="Comic Sans MS" w:hAnsi="Comic Sans MS"/>
                <w:sz w:val="18"/>
                <w:szCs w:val="18"/>
              </w:rPr>
            </w:pPr>
            <w:del w:id="3" w:author="Aymen Sioud" w:date="2013-12-03T11:53:00Z">
              <w:r w:rsidRPr="008D248A" w:rsidDel="00834B2A">
                <w:rPr>
                  <w:rFonts w:ascii="Comic Sans MS" w:hAnsi="Comic Sans MS"/>
                  <w:sz w:val="18"/>
                  <w:szCs w:val="18"/>
                </w:rPr>
                <w:delText>Corriger des programmes</w:delText>
              </w:r>
            </w:del>
          </w:p>
        </w:tc>
        <w:tc>
          <w:tcPr>
            <w:tcW w:w="900" w:type="dxa"/>
            <w:tcBorders>
              <w:bottom w:val="single" w:sz="6" w:space="0" w:color="auto"/>
              <w:right w:val="single" w:sz="4" w:space="0" w:color="auto"/>
            </w:tcBorders>
            <w:vAlign w:val="center"/>
          </w:tcPr>
          <w:p w:rsidR="00E62A57" w:rsidRPr="008D248A" w:rsidRDefault="00835E6C" w:rsidP="00306D40">
            <w:pPr>
              <w:jc w:val="center"/>
              <w:rPr>
                <w:rFonts w:ascii="Comic Sans MS" w:hAnsi="Comic Sans MS"/>
                <w:sz w:val="18"/>
                <w:szCs w:val="18"/>
              </w:rPr>
            </w:pPr>
            <w:r w:rsidRPr="008D248A">
              <w:rPr>
                <w:rFonts w:ascii="Comic Sans MS" w:hAnsi="Comic Sans MS"/>
                <w:sz w:val="18"/>
                <w:szCs w:val="18"/>
              </w:rPr>
              <w:t>30</w:t>
            </w:r>
          </w:p>
        </w:tc>
      </w:tr>
      <w:tr w:rsidR="00C94F65" w:rsidRPr="00997E1A" w:rsidTr="00EF47CC">
        <w:trPr>
          <w:cantSplit/>
        </w:trPr>
        <w:tc>
          <w:tcPr>
            <w:tcW w:w="1418" w:type="dxa"/>
            <w:vMerge w:val="restart"/>
            <w:tcBorders>
              <w:top w:val="single" w:sz="6" w:space="0" w:color="auto"/>
              <w:left w:val="single" w:sz="4" w:space="0" w:color="auto"/>
            </w:tcBorders>
            <w:vAlign w:val="center"/>
          </w:tcPr>
          <w:p w:rsidR="00C94F65" w:rsidRPr="008D248A" w:rsidRDefault="00C94F65" w:rsidP="00883E73">
            <w:pPr>
              <w:pStyle w:val="TM1"/>
              <w:keepNext/>
            </w:pPr>
            <w:r w:rsidRPr="008D248A">
              <w:t>420-KC</w:t>
            </w:r>
            <w:r w:rsidR="00D94A39" w:rsidRPr="008D248A">
              <w:t>C</w:t>
            </w:r>
            <w:r w:rsidRPr="008D248A">
              <w:t>-JQ</w:t>
            </w:r>
          </w:p>
        </w:tc>
        <w:tc>
          <w:tcPr>
            <w:tcW w:w="3802" w:type="dxa"/>
            <w:vMerge w:val="restart"/>
            <w:tcBorders>
              <w:top w:val="single" w:sz="6" w:space="0" w:color="auto"/>
            </w:tcBorders>
            <w:vAlign w:val="center"/>
          </w:tcPr>
          <w:p w:rsidR="00E62A57" w:rsidRPr="008D248A" w:rsidRDefault="00C94F65" w:rsidP="00883E73">
            <w:pPr>
              <w:keepNext/>
              <w:rPr>
                <w:rFonts w:ascii="Comic Sans MS" w:hAnsi="Comic Sans MS"/>
                <w:sz w:val="18"/>
                <w:szCs w:val="18"/>
              </w:rPr>
            </w:pPr>
            <w:r w:rsidRPr="008D248A">
              <w:rPr>
                <w:rFonts w:ascii="Comic Sans MS" w:hAnsi="Comic Sans MS"/>
                <w:sz w:val="18"/>
                <w:szCs w:val="18"/>
              </w:rPr>
              <w:t>Conception d'interfaces</w:t>
            </w:r>
          </w:p>
        </w:tc>
        <w:tc>
          <w:tcPr>
            <w:tcW w:w="1017" w:type="dxa"/>
            <w:vMerge w:val="restart"/>
            <w:tcBorders>
              <w:top w:val="single" w:sz="6" w:space="0" w:color="auto"/>
            </w:tcBorders>
            <w:vAlign w:val="center"/>
          </w:tcPr>
          <w:p w:rsidR="00E62A57" w:rsidRPr="008D248A" w:rsidRDefault="00E62A57" w:rsidP="00883E73">
            <w:pPr>
              <w:keepNext/>
              <w:jc w:val="center"/>
              <w:rPr>
                <w:rFonts w:ascii="Comic Sans MS" w:hAnsi="Comic Sans MS"/>
                <w:dstrike/>
                <w:sz w:val="18"/>
                <w:szCs w:val="18"/>
              </w:rPr>
            </w:pPr>
            <w:r w:rsidRPr="008D248A">
              <w:rPr>
                <w:rFonts w:ascii="Comic Sans MS" w:hAnsi="Comic Sans MS"/>
                <w:sz w:val="18"/>
                <w:szCs w:val="18"/>
              </w:rPr>
              <w:t>45</w:t>
            </w:r>
          </w:p>
        </w:tc>
        <w:tc>
          <w:tcPr>
            <w:tcW w:w="1323" w:type="dxa"/>
            <w:vMerge w:val="restart"/>
            <w:tcBorders>
              <w:top w:val="single" w:sz="6" w:space="0" w:color="auto"/>
            </w:tcBorders>
            <w:vAlign w:val="center"/>
          </w:tcPr>
          <w:p w:rsidR="00E62A57" w:rsidRPr="008D248A" w:rsidRDefault="00E62A57" w:rsidP="00883E73">
            <w:pPr>
              <w:keepNext/>
              <w:jc w:val="center"/>
              <w:rPr>
                <w:rFonts w:ascii="Comic Sans MS" w:hAnsi="Comic Sans MS"/>
                <w:dstrike/>
                <w:sz w:val="18"/>
                <w:szCs w:val="18"/>
              </w:rPr>
            </w:pPr>
            <w:r w:rsidRPr="008D248A">
              <w:rPr>
                <w:rFonts w:ascii="Comic Sans MS" w:hAnsi="Comic Sans MS"/>
                <w:sz w:val="18"/>
                <w:szCs w:val="18"/>
              </w:rPr>
              <w:t>1-2-2</w:t>
            </w:r>
          </w:p>
        </w:tc>
        <w:tc>
          <w:tcPr>
            <w:tcW w:w="1080" w:type="dxa"/>
            <w:vMerge w:val="restart"/>
            <w:tcBorders>
              <w:top w:val="single" w:sz="6" w:space="0" w:color="auto"/>
            </w:tcBorders>
            <w:vAlign w:val="center"/>
          </w:tcPr>
          <w:p w:rsidR="00E62A57" w:rsidRPr="008D248A" w:rsidRDefault="00E62A57" w:rsidP="00883E73">
            <w:pPr>
              <w:keepNext/>
              <w:jc w:val="center"/>
              <w:rPr>
                <w:rFonts w:ascii="Comic Sans MS" w:hAnsi="Comic Sans MS"/>
                <w:dstrike/>
                <w:sz w:val="18"/>
                <w:szCs w:val="18"/>
              </w:rPr>
            </w:pPr>
            <w:r w:rsidRPr="008D248A">
              <w:rPr>
                <w:rFonts w:ascii="Comic Sans MS" w:hAnsi="Comic Sans MS"/>
                <w:sz w:val="18"/>
                <w:szCs w:val="18"/>
              </w:rPr>
              <w:t>1,66</w:t>
            </w:r>
          </w:p>
        </w:tc>
        <w:tc>
          <w:tcPr>
            <w:tcW w:w="1440" w:type="dxa"/>
            <w:tcBorders>
              <w:top w:val="single" w:sz="6" w:space="0" w:color="auto"/>
            </w:tcBorders>
            <w:vAlign w:val="center"/>
          </w:tcPr>
          <w:p w:rsidR="00C94F65" w:rsidRPr="008D248A" w:rsidRDefault="00C94F65" w:rsidP="00883E73">
            <w:pPr>
              <w:keepNext/>
              <w:jc w:val="center"/>
              <w:rPr>
                <w:rFonts w:ascii="Comic Sans MS" w:hAnsi="Comic Sans MS"/>
                <w:sz w:val="18"/>
                <w:szCs w:val="18"/>
              </w:rPr>
            </w:pPr>
            <w:r w:rsidRPr="008D248A">
              <w:rPr>
                <w:rFonts w:ascii="Comic Sans MS" w:hAnsi="Comic Sans MS"/>
                <w:sz w:val="18"/>
                <w:szCs w:val="18"/>
              </w:rPr>
              <w:t>016X</w:t>
            </w:r>
          </w:p>
        </w:tc>
        <w:tc>
          <w:tcPr>
            <w:tcW w:w="6390" w:type="dxa"/>
            <w:tcBorders>
              <w:top w:val="single" w:sz="6" w:space="0" w:color="auto"/>
            </w:tcBorders>
            <w:vAlign w:val="center"/>
          </w:tcPr>
          <w:p w:rsidR="00C94F65" w:rsidRPr="008D248A" w:rsidRDefault="00C94F65" w:rsidP="00883E73">
            <w:pPr>
              <w:keepNext/>
              <w:rPr>
                <w:rFonts w:ascii="Comic Sans MS" w:hAnsi="Comic Sans MS"/>
                <w:sz w:val="18"/>
                <w:szCs w:val="18"/>
              </w:rPr>
            </w:pPr>
            <w:r w:rsidRPr="008D248A">
              <w:rPr>
                <w:rFonts w:ascii="Comic Sans MS" w:hAnsi="Comic Sans MS"/>
                <w:sz w:val="18"/>
                <w:szCs w:val="18"/>
              </w:rPr>
              <w:t>Produire une interface utilisateur</w:t>
            </w:r>
          </w:p>
        </w:tc>
        <w:tc>
          <w:tcPr>
            <w:tcW w:w="900" w:type="dxa"/>
            <w:tcBorders>
              <w:top w:val="single" w:sz="6" w:space="0" w:color="auto"/>
              <w:right w:val="single" w:sz="4" w:space="0" w:color="auto"/>
            </w:tcBorders>
            <w:vAlign w:val="center"/>
          </w:tcPr>
          <w:p w:rsidR="00E62A57" w:rsidRPr="008D248A" w:rsidRDefault="00E62A57" w:rsidP="00883E73">
            <w:pPr>
              <w:keepNext/>
              <w:jc w:val="center"/>
              <w:rPr>
                <w:rFonts w:ascii="Comic Sans MS" w:hAnsi="Comic Sans MS"/>
                <w:sz w:val="18"/>
                <w:szCs w:val="18"/>
              </w:rPr>
            </w:pPr>
            <w:r w:rsidRPr="008D248A">
              <w:rPr>
                <w:rFonts w:ascii="Comic Sans MS" w:hAnsi="Comic Sans MS"/>
                <w:sz w:val="18"/>
                <w:szCs w:val="18"/>
              </w:rPr>
              <w:t>30</w:t>
            </w:r>
          </w:p>
        </w:tc>
      </w:tr>
      <w:tr w:rsidR="00C94F65" w:rsidRPr="00997E1A" w:rsidTr="00603DE1">
        <w:trPr>
          <w:cantSplit/>
        </w:trPr>
        <w:tc>
          <w:tcPr>
            <w:tcW w:w="1418" w:type="dxa"/>
            <w:vMerge/>
            <w:tcBorders>
              <w:left w:val="single" w:sz="4" w:space="0" w:color="auto"/>
            </w:tcBorders>
          </w:tcPr>
          <w:p w:rsidR="00C94F65" w:rsidRPr="008D248A" w:rsidRDefault="00C94F65" w:rsidP="00883E73">
            <w:pPr>
              <w:pStyle w:val="TM1"/>
              <w:keepNext/>
            </w:pPr>
          </w:p>
        </w:tc>
        <w:tc>
          <w:tcPr>
            <w:tcW w:w="3802" w:type="dxa"/>
            <w:vMerge/>
          </w:tcPr>
          <w:p w:rsidR="00C94F65" w:rsidRPr="008D248A" w:rsidRDefault="00C94F65" w:rsidP="00883E73">
            <w:pPr>
              <w:keepNext/>
              <w:rPr>
                <w:rFonts w:ascii="Comic Sans MS" w:hAnsi="Comic Sans MS"/>
                <w:sz w:val="18"/>
                <w:szCs w:val="18"/>
              </w:rPr>
            </w:pPr>
          </w:p>
        </w:tc>
        <w:tc>
          <w:tcPr>
            <w:tcW w:w="1017" w:type="dxa"/>
            <w:vMerge/>
            <w:vAlign w:val="center"/>
          </w:tcPr>
          <w:p w:rsidR="00C94F65" w:rsidRPr="008D248A" w:rsidRDefault="00C94F65" w:rsidP="00883E73">
            <w:pPr>
              <w:keepNext/>
              <w:jc w:val="center"/>
              <w:rPr>
                <w:rFonts w:ascii="Comic Sans MS" w:hAnsi="Comic Sans MS"/>
                <w:sz w:val="18"/>
                <w:szCs w:val="18"/>
              </w:rPr>
            </w:pPr>
          </w:p>
        </w:tc>
        <w:tc>
          <w:tcPr>
            <w:tcW w:w="1323" w:type="dxa"/>
            <w:vMerge/>
            <w:vAlign w:val="center"/>
          </w:tcPr>
          <w:p w:rsidR="00C94F65" w:rsidRPr="008D248A" w:rsidRDefault="00C94F65" w:rsidP="00883E73">
            <w:pPr>
              <w:keepNext/>
              <w:jc w:val="center"/>
              <w:rPr>
                <w:rFonts w:ascii="Comic Sans MS" w:hAnsi="Comic Sans MS"/>
                <w:sz w:val="18"/>
                <w:szCs w:val="18"/>
              </w:rPr>
            </w:pPr>
          </w:p>
        </w:tc>
        <w:tc>
          <w:tcPr>
            <w:tcW w:w="1080" w:type="dxa"/>
            <w:vMerge/>
            <w:vAlign w:val="center"/>
          </w:tcPr>
          <w:p w:rsidR="00C94F65" w:rsidRPr="008D248A" w:rsidRDefault="00C94F65" w:rsidP="00883E73">
            <w:pPr>
              <w:keepNext/>
              <w:jc w:val="center"/>
              <w:rPr>
                <w:rFonts w:ascii="Comic Sans MS" w:hAnsi="Comic Sans MS"/>
                <w:sz w:val="18"/>
                <w:szCs w:val="18"/>
              </w:rPr>
            </w:pPr>
          </w:p>
        </w:tc>
        <w:tc>
          <w:tcPr>
            <w:tcW w:w="1440" w:type="dxa"/>
            <w:tcBorders>
              <w:top w:val="single" w:sz="6" w:space="0" w:color="auto"/>
            </w:tcBorders>
            <w:vAlign w:val="center"/>
          </w:tcPr>
          <w:p w:rsidR="00C94F65" w:rsidRPr="008D248A" w:rsidRDefault="00C94F65" w:rsidP="00883E73">
            <w:pPr>
              <w:keepNext/>
              <w:jc w:val="center"/>
              <w:rPr>
                <w:rFonts w:ascii="Comic Sans MS" w:hAnsi="Comic Sans MS"/>
                <w:sz w:val="18"/>
                <w:szCs w:val="18"/>
              </w:rPr>
            </w:pPr>
            <w:r w:rsidRPr="008D248A">
              <w:rPr>
                <w:rFonts w:ascii="Comic Sans MS" w:hAnsi="Comic Sans MS"/>
                <w:sz w:val="18"/>
                <w:szCs w:val="18"/>
              </w:rPr>
              <w:t>0178</w:t>
            </w:r>
          </w:p>
        </w:tc>
        <w:tc>
          <w:tcPr>
            <w:tcW w:w="6390" w:type="dxa"/>
            <w:tcBorders>
              <w:top w:val="single" w:sz="6" w:space="0" w:color="auto"/>
            </w:tcBorders>
            <w:vAlign w:val="center"/>
          </w:tcPr>
          <w:p w:rsidR="00C94F65" w:rsidRPr="008D248A" w:rsidRDefault="00C94F65" w:rsidP="00883E73">
            <w:pPr>
              <w:keepNext/>
              <w:rPr>
                <w:rFonts w:ascii="Comic Sans MS" w:hAnsi="Comic Sans MS"/>
                <w:sz w:val="18"/>
                <w:szCs w:val="18"/>
              </w:rPr>
            </w:pPr>
            <w:r w:rsidRPr="008D248A">
              <w:rPr>
                <w:rFonts w:ascii="Comic Sans MS" w:hAnsi="Comic Sans MS"/>
                <w:sz w:val="18"/>
                <w:szCs w:val="18"/>
              </w:rPr>
              <w:t>Utiliser des outils de traitement multimédias</w:t>
            </w:r>
          </w:p>
        </w:tc>
        <w:tc>
          <w:tcPr>
            <w:tcW w:w="900" w:type="dxa"/>
            <w:tcBorders>
              <w:top w:val="single" w:sz="6" w:space="0" w:color="auto"/>
              <w:right w:val="single" w:sz="4" w:space="0" w:color="auto"/>
            </w:tcBorders>
            <w:vAlign w:val="center"/>
          </w:tcPr>
          <w:p w:rsidR="00C94F65" w:rsidRPr="008D248A" w:rsidRDefault="00C94F65" w:rsidP="00883E73">
            <w:pPr>
              <w:pStyle w:val="TM1"/>
              <w:keepNext/>
            </w:pPr>
            <w:r w:rsidRPr="008D248A">
              <w:t>15</w:t>
            </w:r>
          </w:p>
        </w:tc>
      </w:tr>
      <w:tr w:rsidR="00E62A57" w:rsidRPr="00997E1A" w:rsidTr="00EF47CC">
        <w:trPr>
          <w:cantSplit/>
        </w:trPr>
        <w:tc>
          <w:tcPr>
            <w:tcW w:w="1418" w:type="dxa"/>
            <w:vMerge w:val="restart"/>
            <w:tcBorders>
              <w:left w:val="single" w:sz="4" w:space="0" w:color="auto"/>
            </w:tcBorders>
            <w:vAlign w:val="center"/>
          </w:tcPr>
          <w:p w:rsidR="00E62A57" w:rsidRPr="008D248A" w:rsidRDefault="00E62A57" w:rsidP="00A213F2">
            <w:pPr>
              <w:pStyle w:val="TM1"/>
              <w:keepNext/>
            </w:pPr>
            <w:r w:rsidRPr="008D248A">
              <w:t>420-KD</w:t>
            </w:r>
            <w:r w:rsidR="00D94A39" w:rsidRPr="008D248A">
              <w:t>B</w:t>
            </w:r>
            <w:r w:rsidRPr="008D248A">
              <w:t>-JQ</w:t>
            </w:r>
          </w:p>
        </w:tc>
        <w:tc>
          <w:tcPr>
            <w:tcW w:w="3802" w:type="dxa"/>
            <w:vMerge w:val="restart"/>
            <w:vAlign w:val="center"/>
          </w:tcPr>
          <w:p w:rsidR="00E62A57" w:rsidRPr="008D248A" w:rsidRDefault="00E62A57" w:rsidP="00A213F2">
            <w:pPr>
              <w:keepNext/>
              <w:rPr>
                <w:rFonts w:ascii="Comic Sans MS" w:hAnsi="Comic Sans MS"/>
                <w:sz w:val="18"/>
                <w:szCs w:val="18"/>
              </w:rPr>
            </w:pPr>
            <w:r w:rsidRPr="008D248A">
              <w:rPr>
                <w:rFonts w:ascii="Comic Sans MS" w:hAnsi="Comic Sans MS"/>
                <w:sz w:val="18"/>
                <w:szCs w:val="18"/>
              </w:rPr>
              <w:t>Techniques de modélisation</w:t>
            </w:r>
          </w:p>
        </w:tc>
        <w:tc>
          <w:tcPr>
            <w:tcW w:w="1017" w:type="dxa"/>
            <w:vMerge w:val="restart"/>
            <w:vAlign w:val="center"/>
          </w:tcPr>
          <w:p w:rsidR="00E62A57" w:rsidRPr="008D248A" w:rsidRDefault="00E62A57" w:rsidP="00A213F2">
            <w:pPr>
              <w:keepNext/>
              <w:jc w:val="center"/>
              <w:rPr>
                <w:rFonts w:ascii="Comic Sans MS" w:hAnsi="Comic Sans MS"/>
                <w:sz w:val="18"/>
                <w:szCs w:val="18"/>
              </w:rPr>
            </w:pPr>
            <w:r w:rsidRPr="008D248A">
              <w:rPr>
                <w:rFonts w:ascii="Comic Sans MS" w:hAnsi="Comic Sans MS"/>
                <w:sz w:val="18"/>
                <w:szCs w:val="18"/>
              </w:rPr>
              <w:t>60</w:t>
            </w:r>
          </w:p>
        </w:tc>
        <w:tc>
          <w:tcPr>
            <w:tcW w:w="1323" w:type="dxa"/>
            <w:vMerge w:val="restart"/>
            <w:vAlign w:val="center"/>
          </w:tcPr>
          <w:p w:rsidR="00E62A57" w:rsidRPr="008D248A" w:rsidRDefault="00E62A57" w:rsidP="00A213F2">
            <w:pPr>
              <w:keepNext/>
              <w:jc w:val="center"/>
              <w:rPr>
                <w:rFonts w:ascii="Comic Sans MS" w:hAnsi="Comic Sans MS"/>
                <w:sz w:val="18"/>
                <w:szCs w:val="18"/>
              </w:rPr>
            </w:pPr>
            <w:r w:rsidRPr="008D248A">
              <w:rPr>
                <w:rFonts w:ascii="Comic Sans MS" w:hAnsi="Comic Sans MS"/>
                <w:sz w:val="18"/>
                <w:szCs w:val="18"/>
              </w:rPr>
              <w:t>2-2-2</w:t>
            </w:r>
          </w:p>
        </w:tc>
        <w:tc>
          <w:tcPr>
            <w:tcW w:w="1080" w:type="dxa"/>
            <w:vMerge w:val="restart"/>
            <w:vAlign w:val="center"/>
          </w:tcPr>
          <w:p w:rsidR="00E62A57" w:rsidRPr="008D248A" w:rsidRDefault="00E62A57" w:rsidP="00A213F2">
            <w:pPr>
              <w:keepNext/>
              <w:jc w:val="center"/>
              <w:rPr>
                <w:rFonts w:ascii="Comic Sans MS" w:hAnsi="Comic Sans MS"/>
                <w:sz w:val="18"/>
                <w:szCs w:val="18"/>
              </w:rPr>
            </w:pPr>
            <w:r w:rsidRPr="008D248A">
              <w:rPr>
                <w:rFonts w:ascii="Comic Sans MS" w:hAnsi="Comic Sans MS"/>
                <w:sz w:val="18"/>
                <w:szCs w:val="18"/>
              </w:rPr>
              <w:t>2</w:t>
            </w:r>
          </w:p>
        </w:tc>
        <w:tc>
          <w:tcPr>
            <w:tcW w:w="1440" w:type="dxa"/>
            <w:vAlign w:val="center"/>
          </w:tcPr>
          <w:p w:rsidR="00E62A57" w:rsidRPr="008D248A" w:rsidRDefault="00A213F2" w:rsidP="00A213F2">
            <w:pPr>
              <w:keepNext/>
              <w:jc w:val="center"/>
              <w:rPr>
                <w:rFonts w:ascii="Comic Sans MS" w:hAnsi="Comic Sans MS"/>
                <w:sz w:val="18"/>
                <w:szCs w:val="18"/>
              </w:rPr>
            </w:pPr>
            <w:r w:rsidRPr="008D248A">
              <w:rPr>
                <w:rFonts w:ascii="Comic Sans MS" w:hAnsi="Comic Sans MS"/>
                <w:sz w:val="18"/>
                <w:szCs w:val="18"/>
              </w:rPr>
              <w:t>016Z</w:t>
            </w:r>
          </w:p>
        </w:tc>
        <w:tc>
          <w:tcPr>
            <w:tcW w:w="6390" w:type="dxa"/>
            <w:vAlign w:val="center"/>
          </w:tcPr>
          <w:p w:rsidR="00E62A57" w:rsidRPr="008D248A" w:rsidRDefault="00A213F2" w:rsidP="00A213F2">
            <w:pPr>
              <w:keepNext/>
              <w:rPr>
                <w:rFonts w:ascii="Comic Sans MS" w:hAnsi="Comic Sans MS"/>
                <w:sz w:val="18"/>
                <w:szCs w:val="18"/>
              </w:rPr>
            </w:pPr>
            <w:r w:rsidRPr="008D248A">
              <w:rPr>
                <w:rFonts w:ascii="Comic Sans MS" w:hAnsi="Comic Sans MS"/>
                <w:sz w:val="18"/>
                <w:szCs w:val="18"/>
              </w:rPr>
              <w:t>Assurer la production et la gestion de documents</w:t>
            </w:r>
          </w:p>
        </w:tc>
        <w:tc>
          <w:tcPr>
            <w:tcW w:w="900" w:type="dxa"/>
            <w:tcBorders>
              <w:right w:val="single" w:sz="4" w:space="0" w:color="auto"/>
            </w:tcBorders>
            <w:vAlign w:val="center"/>
          </w:tcPr>
          <w:p w:rsidR="00E62A57" w:rsidRPr="008D248A" w:rsidRDefault="00A213F2" w:rsidP="00A213F2">
            <w:pPr>
              <w:keepNext/>
              <w:jc w:val="center"/>
              <w:rPr>
                <w:rFonts w:ascii="Comic Sans MS" w:hAnsi="Comic Sans MS"/>
                <w:sz w:val="18"/>
                <w:szCs w:val="18"/>
              </w:rPr>
            </w:pPr>
            <w:r w:rsidRPr="008D248A">
              <w:rPr>
                <w:rFonts w:ascii="Comic Sans MS" w:hAnsi="Comic Sans MS"/>
                <w:sz w:val="18"/>
                <w:szCs w:val="18"/>
              </w:rPr>
              <w:t>10</w:t>
            </w:r>
          </w:p>
        </w:tc>
      </w:tr>
      <w:tr w:rsidR="00A213F2" w:rsidRPr="00997E1A" w:rsidTr="00A213F2">
        <w:trPr>
          <w:cantSplit/>
          <w:trHeight w:val="51"/>
        </w:trPr>
        <w:tc>
          <w:tcPr>
            <w:tcW w:w="1418" w:type="dxa"/>
            <w:vMerge/>
            <w:tcBorders>
              <w:left w:val="single" w:sz="4" w:space="0" w:color="auto"/>
            </w:tcBorders>
          </w:tcPr>
          <w:p w:rsidR="00A213F2" w:rsidRPr="008D248A" w:rsidRDefault="00A213F2" w:rsidP="00A213F2">
            <w:pPr>
              <w:pStyle w:val="TM1"/>
              <w:keepNext/>
            </w:pPr>
          </w:p>
        </w:tc>
        <w:tc>
          <w:tcPr>
            <w:tcW w:w="3802" w:type="dxa"/>
            <w:vMerge/>
          </w:tcPr>
          <w:p w:rsidR="00A213F2" w:rsidRPr="008D248A" w:rsidRDefault="00A213F2" w:rsidP="00A213F2">
            <w:pPr>
              <w:keepNext/>
              <w:rPr>
                <w:rFonts w:ascii="Comic Sans MS" w:hAnsi="Comic Sans MS"/>
                <w:sz w:val="18"/>
                <w:szCs w:val="18"/>
              </w:rPr>
            </w:pPr>
          </w:p>
        </w:tc>
        <w:tc>
          <w:tcPr>
            <w:tcW w:w="1017" w:type="dxa"/>
            <w:vMerge/>
            <w:vAlign w:val="center"/>
          </w:tcPr>
          <w:p w:rsidR="00A213F2" w:rsidRPr="008D248A" w:rsidRDefault="00A213F2" w:rsidP="00A213F2">
            <w:pPr>
              <w:pStyle w:val="TM1"/>
              <w:keepNext/>
            </w:pPr>
          </w:p>
        </w:tc>
        <w:tc>
          <w:tcPr>
            <w:tcW w:w="1323" w:type="dxa"/>
            <w:vMerge/>
            <w:vAlign w:val="center"/>
          </w:tcPr>
          <w:p w:rsidR="00A213F2" w:rsidRPr="008D248A" w:rsidRDefault="00A213F2" w:rsidP="00A213F2">
            <w:pPr>
              <w:pStyle w:val="TM1"/>
              <w:keepNext/>
            </w:pPr>
          </w:p>
        </w:tc>
        <w:tc>
          <w:tcPr>
            <w:tcW w:w="1080" w:type="dxa"/>
            <w:vMerge/>
            <w:vAlign w:val="center"/>
          </w:tcPr>
          <w:p w:rsidR="00A213F2" w:rsidRPr="008D248A" w:rsidRDefault="00A213F2" w:rsidP="00A213F2">
            <w:pPr>
              <w:pStyle w:val="TM1"/>
              <w:keepNext/>
            </w:pPr>
          </w:p>
        </w:tc>
        <w:tc>
          <w:tcPr>
            <w:tcW w:w="1440" w:type="dxa"/>
            <w:vAlign w:val="center"/>
          </w:tcPr>
          <w:p w:rsidR="00A213F2" w:rsidRPr="008D248A" w:rsidRDefault="00A213F2" w:rsidP="00A213F2">
            <w:pPr>
              <w:keepNext/>
              <w:jc w:val="center"/>
              <w:rPr>
                <w:rFonts w:ascii="Comic Sans MS" w:hAnsi="Comic Sans MS"/>
                <w:sz w:val="18"/>
                <w:szCs w:val="18"/>
              </w:rPr>
            </w:pPr>
            <w:r w:rsidRPr="008D248A">
              <w:rPr>
                <w:rFonts w:ascii="Comic Sans MS" w:hAnsi="Comic Sans MS"/>
                <w:sz w:val="18"/>
                <w:szCs w:val="18"/>
              </w:rPr>
              <w:t>0173</w:t>
            </w:r>
          </w:p>
        </w:tc>
        <w:tc>
          <w:tcPr>
            <w:tcW w:w="6390" w:type="dxa"/>
            <w:vAlign w:val="center"/>
          </w:tcPr>
          <w:p w:rsidR="00A213F2" w:rsidRPr="008D248A" w:rsidRDefault="00A213F2" w:rsidP="00A213F2">
            <w:pPr>
              <w:keepNext/>
              <w:rPr>
                <w:rFonts w:ascii="Comic Sans MS" w:hAnsi="Comic Sans MS"/>
                <w:sz w:val="18"/>
                <w:szCs w:val="18"/>
              </w:rPr>
            </w:pPr>
            <w:r w:rsidRPr="008D248A">
              <w:rPr>
                <w:rFonts w:ascii="Comic Sans MS" w:hAnsi="Comic Sans MS"/>
                <w:sz w:val="18"/>
                <w:szCs w:val="18"/>
              </w:rPr>
              <w:t>Développer des modèles conceptuels selon l'approche structurée</w:t>
            </w:r>
          </w:p>
        </w:tc>
        <w:tc>
          <w:tcPr>
            <w:tcW w:w="900" w:type="dxa"/>
            <w:tcBorders>
              <w:right w:val="single" w:sz="4" w:space="0" w:color="auto"/>
            </w:tcBorders>
            <w:vAlign w:val="center"/>
          </w:tcPr>
          <w:p w:rsidR="00A213F2" w:rsidRPr="008D248A" w:rsidRDefault="00A213F2" w:rsidP="00A213F2">
            <w:pPr>
              <w:keepNext/>
              <w:jc w:val="center"/>
              <w:rPr>
                <w:rFonts w:ascii="Comic Sans MS" w:hAnsi="Comic Sans MS"/>
                <w:sz w:val="18"/>
                <w:szCs w:val="18"/>
              </w:rPr>
            </w:pPr>
            <w:r w:rsidRPr="008D248A">
              <w:rPr>
                <w:rFonts w:ascii="Comic Sans MS" w:hAnsi="Comic Sans MS"/>
                <w:sz w:val="18"/>
                <w:szCs w:val="18"/>
              </w:rPr>
              <w:t>50</w:t>
            </w:r>
          </w:p>
        </w:tc>
      </w:tr>
      <w:tr w:rsidR="00C94F65" w:rsidRPr="00997E1A" w:rsidTr="00603DE1">
        <w:trPr>
          <w:cantSplit/>
        </w:trPr>
        <w:tc>
          <w:tcPr>
            <w:tcW w:w="1418" w:type="dxa"/>
            <w:tcBorders>
              <w:left w:val="single" w:sz="4" w:space="0" w:color="auto"/>
            </w:tcBorders>
          </w:tcPr>
          <w:p w:rsidR="00C94F65" w:rsidRPr="008D248A" w:rsidRDefault="00C94F65" w:rsidP="00D94A39">
            <w:pPr>
              <w:pStyle w:val="TM1"/>
            </w:pPr>
            <w:r w:rsidRPr="008D248A">
              <w:t>420-KE</w:t>
            </w:r>
            <w:r w:rsidR="00D94A39" w:rsidRPr="008D248A">
              <w:t>B</w:t>
            </w:r>
            <w:r w:rsidRPr="008D248A">
              <w:t>-JQ</w:t>
            </w:r>
          </w:p>
        </w:tc>
        <w:tc>
          <w:tcPr>
            <w:tcW w:w="3802" w:type="dxa"/>
          </w:tcPr>
          <w:p w:rsidR="00112E31" w:rsidRPr="008D248A" w:rsidRDefault="00112E31" w:rsidP="00603DE1">
            <w:pPr>
              <w:rPr>
                <w:rFonts w:ascii="Comic Sans MS" w:hAnsi="Comic Sans MS"/>
                <w:sz w:val="18"/>
                <w:szCs w:val="18"/>
              </w:rPr>
            </w:pPr>
            <w:r w:rsidRPr="008D248A">
              <w:rPr>
                <w:rFonts w:ascii="Comic Sans MS" w:hAnsi="Comic Sans MS"/>
                <w:sz w:val="18"/>
                <w:szCs w:val="18"/>
              </w:rPr>
              <w:t>P</w:t>
            </w:r>
            <w:r w:rsidR="00D4270F" w:rsidRPr="008D248A">
              <w:rPr>
                <w:rFonts w:ascii="Comic Sans MS" w:hAnsi="Comic Sans MS"/>
                <w:sz w:val="18"/>
                <w:szCs w:val="18"/>
              </w:rPr>
              <w:t xml:space="preserve">rogrammation orientée objet - </w:t>
            </w:r>
            <w:r w:rsidRPr="008D248A">
              <w:rPr>
                <w:rFonts w:ascii="Comic Sans MS" w:hAnsi="Comic Sans MS"/>
                <w:sz w:val="18"/>
                <w:szCs w:val="18"/>
              </w:rPr>
              <w:t>Avancée</w:t>
            </w:r>
          </w:p>
        </w:tc>
        <w:tc>
          <w:tcPr>
            <w:tcW w:w="1017" w:type="dxa"/>
            <w:vAlign w:val="center"/>
          </w:tcPr>
          <w:p w:rsidR="00E62A57" w:rsidRPr="008D248A" w:rsidRDefault="00E62A57" w:rsidP="00E62A57">
            <w:pPr>
              <w:jc w:val="center"/>
              <w:rPr>
                <w:rFonts w:ascii="Comic Sans MS" w:hAnsi="Comic Sans MS"/>
                <w:sz w:val="18"/>
                <w:szCs w:val="18"/>
              </w:rPr>
            </w:pPr>
            <w:r w:rsidRPr="008D248A">
              <w:rPr>
                <w:rFonts w:ascii="Comic Sans MS" w:hAnsi="Comic Sans MS"/>
                <w:sz w:val="18"/>
                <w:szCs w:val="18"/>
              </w:rPr>
              <w:t>75</w:t>
            </w:r>
          </w:p>
        </w:tc>
        <w:tc>
          <w:tcPr>
            <w:tcW w:w="1323" w:type="dxa"/>
            <w:vAlign w:val="center"/>
          </w:tcPr>
          <w:p w:rsidR="00E62A57" w:rsidRPr="008D248A" w:rsidRDefault="00E62A57" w:rsidP="00112E31">
            <w:pPr>
              <w:jc w:val="center"/>
              <w:rPr>
                <w:rFonts w:ascii="Comic Sans MS" w:hAnsi="Comic Sans MS"/>
                <w:sz w:val="18"/>
                <w:szCs w:val="18"/>
              </w:rPr>
            </w:pPr>
            <w:r w:rsidRPr="008D248A">
              <w:rPr>
                <w:rFonts w:ascii="Comic Sans MS" w:hAnsi="Comic Sans MS"/>
                <w:sz w:val="18"/>
                <w:szCs w:val="18"/>
              </w:rPr>
              <w:t>2-3-</w:t>
            </w:r>
            <w:r w:rsidR="00112E31" w:rsidRPr="008D248A">
              <w:rPr>
                <w:rFonts w:ascii="Comic Sans MS" w:hAnsi="Comic Sans MS"/>
                <w:sz w:val="18"/>
                <w:szCs w:val="18"/>
              </w:rPr>
              <w:t>3</w:t>
            </w:r>
          </w:p>
        </w:tc>
        <w:tc>
          <w:tcPr>
            <w:tcW w:w="1080" w:type="dxa"/>
            <w:vAlign w:val="center"/>
          </w:tcPr>
          <w:p w:rsidR="00E62A57" w:rsidRPr="008D248A" w:rsidRDefault="00E62A57" w:rsidP="00D83CD6">
            <w:pPr>
              <w:jc w:val="center"/>
              <w:rPr>
                <w:rFonts w:ascii="Comic Sans MS" w:hAnsi="Comic Sans MS"/>
                <w:sz w:val="18"/>
                <w:szCs w:val="18"/>
              </w:rPr>
            </w:pPr>
            <w:r w:rsidRPr="008D248A">
              <w:rPr>
                <w:rFonts w:ascii="Comic Sans MS" w:hAnsi="Comic Sans MS"/>
                <w:sz w:val="18"/>
                <w:szCs w:val="18"/>
              </w:rPr>
              <w:t>2,</w:t>
            </w:r>
            <w:r w:rsidR="002B03BF" w:rsidRPr="008D248A">
              <w:rPr>
                <w:rFonts w:ascii="Comic Sans MS" w:hAnsi="Comic Sans MS"/>
                <w:sz w:val="18"/>
                <w:szCs w:val="18"/>
              </w:rPr>
              <w:t>33</w:t>
            </w:r>
          </w:p>
        </w:tc>
        <w:tc>
          <w:tcPr>
            <w:tcW w:w="1440" w:type="dxa"/>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016T</w:t>
            </w:r>
            <w:ins w:id="4" w:author="Aymen Sioud" w:date="2013-12-03T11:43:00Z">
              <w:r w:rsidR="00086844">
                <w:rPr>
                  <w:rFonts w:ascii="Comic Sans MS" w:hAnsi="Comic Sans MS"/>
                  <w:sz w:val="18"/>
                  <w:szCs w:val="18"/>
                </w:rPr>
                <w:t xml:space="preserve"> + 171</w:t>
              </w:r>
            </w:ins>
          </w:p>
        </w:tc>
        <w:tc>
          <w:tcPr>
            <w:tcW w:w="6390" w:type="dxa"/>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Appliquer une approche de développement par objets</w:t>
            </w:r>
          </w:p>
        </w:tc>
        <w:tc>
          <w:tcPr>
            <w:tcW w:w="900" w:type="dxa"/>
            <w:tcBorders>
              <w:right w:val="single" w:sz="4" w:space="0" w:color="auto"/>
            </w:tcBorders>
            <w:vAlign w:val="center"/>
          </w:tcPr>
          <w:p w:rsidR="00E62A57" w:rsidRPr="008D248A" w:rsidRDefault="00E62A57" w:rsidP="00E62A57">
            <w:pPr>
              <w:jc w:val="center"/>
              <w:rPr>
                <w:rFonts w:ascii="Comic Sans MS" w:hAnsi="Comic Sans MS"/>
                <w:sz w:val="18"/>
                <w:szCs w:val="18"/>
              </w:rPr>
            </w:pPr>
            <w:r w:rsidRPr="008D248A">
              <w:rPr>
                <w:rFonts w:ascii="Comic Sans MS" w:hAnsi="Comic Sans MS"/>
                <w:sz w:val="18"/>
                <w:szCs w:val="18"/>
              </w:rPr>
              <w:t>75</w:t>
            </w:r>
          </w:p>
        </w:tc>
      </w:tr>
      <w:tr w:rsidR="00C94F65" w:rsidRPr="00997E1A" w:rsidTr="00EF47CC">
        <w:trPr>
          <w:cantSplit/>
        </w:trPr>
        <w:tc>
          <w:tcPr>
            <w:tcW w:w="1418" w:type="dxa"/>
            <w:tcBorders>
              <w:left w:val="single" w:sz="4" w:space="0" w:color="auto"/>
              <w:bottom w:val="single" w:sz="4" w:space="0" w:color="auto"/>
            </w:tcBorders>
            <w:vAlign w:val="center"/>
          </w:tcPr>
          <w:p w:rsidR="00C94F65" w:rsidRPr="008D248A" w:rsidRDefault="00C94F65" w:rsidP="00D94A39">
            <w:pPr>
              <w:pStyle w:val="TM1"/>
            </w:pPr>
            <w:r w:rsidRPr="008D248A">
              <w:t>420-KF</w:t>
            </w:r>
            <w:r w:rsidR="00D94A39" w:rsidRPr="008D248A">
              <w:t>B</w:t>
            </w:r>
            <w:r w:rsidRPr="008D248A">
              <w:t>-JQ</w:t>
            </w:r>
          </w:p>
        </w:tc>
        <w:tc>
          <w:tcPr>
            <w:tcW w:w="3802" w:type="dxa"/>
            <w:tcBorders>
              <w:bottom w:val="single" w:sz="4" w:space="0" w:color="auto"/>
            </w:tcBorders>
            <w:vAlign w:val="center"/>
          </w:tcPr>
          <w:p w:rsidR="00C94F65" w:rsidRPr="008D248A" w:rsidRDefault="00C94F65" w:rsidP="00EF47CC">
            <w:pPr>
              <w:rPr>
                <w:rFonts w:ascii="Comic Sans MS" w:hAnsi="Comic Sans MS"/>
                <w:sz w:val="18"/>
                <w:szCs w:val="18"/>
              </w:rPr>
            </w:pPr>
            <w:r w:rsidRPr="008D248A">
              <w:rPr>
                <w:rFonts w:ascii="Comic Sans MS" w:hAnsi="Comic Sans MS"/>
                <w:sz w:val="18"/>
                <w:szCs w:val="18"/>
              </w:rPr>
              <w:t>Exploitation des réseaux</w:t>
            </w:r>
          </w:p>
        </w:tc>
        <w:tc>
          <w:tcPr>
            <w:tcW w:w="1017" w:type="dxa"/>
            <w:tcBorders>
              <w:bottom w:val="single" w:sz="4" w:space="0" w:color="auto"/>
            </w:tcBorders>
            <w:vAlign w:val="center"/>
          </w:tcPr>
          <w:p w:rsidR="00E62A57" w:rsidRPr="008D248A" w:rsidRDefault="00E62A57" w:rsidP="00E62A57">
            <w:pPr>
              <w:jc w:val="center"/>
              <w:rPr>
                <w:rFonts w:ascii="Comic Sans MS" w:hAnsi="Comic Sans MS"/>
                <w:sz w:val="18"/>
                <w:szCs w:val="18"/>
              </w:rPr>
            </w:pPr>
            <w:r w:rsidRPr="008D248A">
              <w:rPr>
                <w:rFonts w:ascii="Comic Sans MS" w:hAnsi="Comic Sans MS"/>
                <w:sz w:val="18"/>
                <w:szCs w:val="18"/>
              </w:rPr>
              <w:t>75</w:t>
            </w:r>
          </w:p>
        </w:tc>
        <w:tc>
          <w:tcPr>
            <w:tcW w:w="1323" w:type="dxa"/>
            <w:tcBorders>
              <w:bottom w:val="single" w:sz="4" w:space="0" w:color="auto"/>
            </w:tcBorders>
            <w:vAlign w:val="center"/>
          </w:tcPr>
          <w:p w:rsidR="00E62A57" w:rsidRPr="008D248A" w:rsidRDefault="00E62A57" w:rsidP="00E62A57">
            <w:pPr>
              <w:jc w:val="center"/>
              <w:rPr>
                <w:rFonts w:ascii="Comic Sans MS" w:hAnsi="Comic Sans MS"/>
                <w:sz w:val="18"/>
                <w:szCs w:val="18"/>
              </w:rPr>
            </w:pPr>
            <w:r w:rsidRPr="008D248A">
              <w:rPr>
                <w:rFonts w:ascii="Comic Sans MS" w:hAnsi="Comic Sans MS"/>
                <w:sz w:val="18"/>
                <w:szCs w:val="18"/>
              </w:rPr>
              <w:t>2-3-2</w:t>
            </w:r>
          </w:p>
        </w:tc>
        <w:tc>
          <w:tcPr>
            <w:tcW w:w="1080" w:type="dxa"/>
            <w:tcBorders>
              <w:bottom w:val="single" w:sz="4" w:space="0" w:color="auto"/>
            </w:tcBorders>
            <w:vAlign w:val="center"/>
          </w:tcPr>
          <w:p w:rsidR="00E62A57" w:rsidRPr="008D248A" w:rsidRDefault="00E62A57" w:rsidP="00E62A57">
            <w:pPr>
              <w:jc w:val="center"/>
              <w:rPr>
                <w:rFonts w:ascii="Comic Sans MS" w:hAnsi="Comic Sans MS"/>
                <w:sz w:val="18"/>
                <w:szCs w:val="18"/>
              </w:rPr>
            </w:pPr>
            <w:r w:rsidRPr="008D248A">
              <w:rPr>
                <w:rFonts w:ascii="Comic Sans MS" w:hAnsi="Comic Sans MS"/>
                <w:sz w:val="18"/>
                <w:szCs w:val="18"/>
              </w:rPr>
              <w:t>2,33</w:t>
            </w:r>
          </w:p>
        </w:tc>
        <w:tc>
          <w:tcPr>
            <w:tcW w:w="1440" w:type="dxa"/>
            <w:tcBorders>
              <w:bottom w:val="single" w:sz="4"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0174</w:t>
            </w:r>
          </w:p>
        </w:tc>
        <w:tc>
          <w:tcPr>
            <w:tcW w:w="6390" w:type="dxa"/>
            <w:tcBorders>
              <w:bottom w:val="single" w:sz="4" w:space="0" w:color="auto"/>
            </w:tcBorders>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Mettre à profit les possibilités d'un environnement informatique en réseau</w:t>
            </w:r>
          </w:p>
        </w:tc>
        <w:tc>
          <w:tcPr>
            <w:tcW w:w="900" w:type="dxa"/>
            <w:tcBorders>
              <w:bottom w:val="single" w:sz="4" w:space="0" w:color="auto"/>
              <w:right w:val="single" w:sz="4" w:space="0" w:color="auto"/>
            </w:tcBorders>
            <w:vAlign w:val="center"/>
          </w:tcPr>
          <w:p w:rsidR="00E62A57" w:rsidRPr="008D248A" w:rsidRDefault="00E62A57" w:rsidP="00E62A57">
            <w:pPr>
              <w:jc w:val="center"/>
              <w:rPr>
                <w:rFonts w:ascii="Comic Sans MS" w:hAnsi="Comic Sans MS"/>
                <w:sz w:val="18"/>
                <w:szCs w:val="18"/>
              </w:rPr>
            </w:pPr>
            <w:r w:rsidRPr="008D248A">
              <w:rPr>
                <w:rFonts w:ascii="Comic Sans MS" w:hAnsi="Comic Sans MS"/>
                <w:sz w:val="18"/>
                <w:szCs w:val="18"/>
              </w:rPr>
              <w:t>75</w:t>
            </w:r>
          </w:p>
        </w:tc>
      </w:tr>
      <w:tr w:rsidR="00C94F65" w:rsidRPr="00997E1A" w:rsidTr="00603DE1">
        <w:trPr>
          <w:cantSplit/>
        </w:trPr>
        <w:tc>
          <w:tcPr>
            <w:tcW w:w="1418" w:type="dxa"/>
            <w:tcBorders>
              <w:left w:val="single" w:sz="4" w:space="0" w:color="auto"/>
              <w:bottom w:val="single" w:sz="4" w:space="0" w:color="auto"/>
            </w:tcBorders>
          </w:tcPr>
          <w:p w:rsidR="00C94F65" w:rsidRPr="008D248A" w:rsidRDefault="00C94F65" w:rsidP="00D94A39">
            <w:pPr>
              <w:pStyle w:val="TM1"/>
            </w:pPr>
            <w:r w:rsidRPr="008D248A">
              <w:t>420</w:t>
            </w:r>
            <w:r w:rsidRPr="008D248A">
              <w:rPr>
                <w:strike/>
              </w:rPr>
              <w:t>-</w:t>
            </w:r>
            <w:r w:rsidRPr="008D248A">
              <w:t>KG</w:t>
            </w:r>
            <w:r w:rsidR="00D94A39" w:rsidRPr="008D248A">
              <w:t>B</w:t>
            </w:r>
            <w:r w:rsidRPr="008D248A">
              <w:t>-JQ</w:t>
            </w:r>
          </w:p>
        </w:tc>
        <w:tc>
          <w:tcPr>
            <w:tcW w:w="3802" w:type="dxa"/>
            <w:tcBorders>
              <w:bottom w:val="single" w:sz="4" w:space="0" w:color="auto"/>
            </w:tcBorders>
          </w:tcPr>
          <w:p w:rsidR="00C94F65" w:rsidRPr="008D248A" w:rsidRDefault="00C94F65" w:rsidP="00603DE1">
            <w:pPr>
              <w:rPr>
                <w:rFonts w:ascii="Comic Sans MS" w:hAnsi="Comic Sans MS"/>
                <w:sz w:val="18"/>
                <w:szCs w:val="18"/>
              </w:rPr>
            </w:pPr>
            <w:r w:rsidRPr="008D248A">
              <w:rPr>
                <w:rFonts w:ascii="Comic Sans MS" w:hAnsi="Comic Sans MS"/>
                <w:sz w:val="18"/>
                <w:szCs w:val="18"/>
              </w:rPr>
              <w:t xml:space="preserve">Gestion et exploitation de bases de données </w:t>
            </w:r>
          </w:p>
        </w:tc>
        <w:tc>
          <w:tcPr>
            <w:tcW w:w="1017" w:type="dxa"/>
            <w:tcBorders>
              <w:bottom w:val="single" w:sz="4" w:space="0" w:color="auto"/>
            </w:tcBorders>
            <w:vAlign w:val="center"/>
          </w:tcPr>
          <w:p w:rsidR="00E62A57" w:rsidRPr="008D248A" w:rsidRDefault="00E62A57" w:rsidP="00E62A57">
            <w:pPr>
              <w:jc w:val="center"/>
              <w:rPr>
                <w:rFonts w:ascii="Comic Sans MS" w:hAnsi="Comic Sans MS"/>
                <w:sz w:val="18"/>
                <w:szCs w:val="18"/>
              </w:rPr>
            </w:pPr>
            <w:r w:rsidRPr="008D248A">
              <w:rPr>
                <w:rFonts w:ascii="Comic Sans MS" w:hAnsi="Comic Sans MS"/>
                <w:sz w:val="18"/>
                <w:szCs w:val="18"/>
              </w:rPr>
              <w:t>45</w:t>
            </w:r>
          </w:p>
        </w:tc>
        <w:tc>
          <w:tcPr>
            <w:tcW w:w="1323" w:type="dxa"/>
            <w:tcBorders>
              <w:bottom w:val="single" w:sz="4" w:space="0" w:color="auto"/>
            </w:tcBorders>
            <w:vAlign w:val="center"/>
          </w:tcPr>
          <w:p w:rsidR="003F11EC" w:rsidRPr="008D248A" w:rsidRDefault="003F11EC" w:rsidP="003F11EC">
            <w:pPr>
              <w:jc w:val="center"/>
              <w:rPr>
                <w:rFonts w:ascii="Comic Sans MS" w:hAnsi="Comic Sans MS"/>
                <w:sz w:val="18"/>
                <w:szCs w:val="18"/>
              </w:rPr>
            </w:pPr>
            <w:r w:rsidRPr="008D248A">
              <w:rPr>
                <w:rFonts w:ascii="Comic Sans MS" w:hAnsi="Comic Sans MS"/>
                <w:sz w:val="18"/>
                <w:szCs w:val="18"/>
              </w:rPr>
              <w:t>1-2-2</w:t>
            </w:r>
          </w:p>
        </w:tc>
        <w:tc>
          <w:tcPr>
            <w:tcW w:w="1080" w:type="dxa"/>
            <w:tcBorders>
              <w:bottom w:val="single" w:sz="4" w:space="0" w:color="auto"/>
            </w:tcBorders>
            <w:vAlign w:val="center"/>
          </w:tcPr>
          <w:p w:rsidR="003F11EC" w:rsidRPr="008D248A" w:rsidRDefault="003F11EC" w:rsidP="003F11EC">
            <w:pPr>
              <w:jc w:val="center"/>
              <w:rPr>
                <w:rFonts w:ascii="Comic Sans MS" w:hAnsi="Comic Sans MS"/>
                <w:sz w:val="18"/>
                <w:szCs w:val="18"/>
              </w:rPr>
            </w:pPr>
            <w:r w:rsidRPr="008D248A">
              <w:rPr>
                <w:rFonts w:ascii="Comic Sans MS" w:hAnsi="Comic Sans MS"/>
                <w:sz w:val="18"/>
                <w:szCs w:val="18"/>
              </w:rPr>
              <w:t>1,66</w:t>
            </w:r>
          </w:p>
        </w:tc>
        <w:tc>
          <w:tcPr>
            <w:tcW w:w="1440" w:type="dxa"/>
            <w:tcBorders>
              <w:bottom w:val="single" w:sz="4"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0175</w:t>
            </w:r>
          </w:p>
        </w:tc>
        <w:tc>
          <w:tcPr>
            <w:tcW w:w="6390" w:type="dxa"/>
            <w:tcBorders>
              <w:bottom w:val="single" w:sz="4" w:space="0" w:color="auto"/>
            </w:tcBorders>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Créer et exploiter des bases de données</w:t>
            </w:r>
          </w:p>
        </w:tc>
        <w:tc>
          <w:tcPr>
            <w:tcW w:w="900" w:type="dxa"/>
            <w:tcBorders>
              <w:bottom w:val="single" w:sz="4" w:space="0" w:color="auto"/>
              <w:right w:val="single" w:sz="4" w:space="0" w:color="auto"/>
            </w:tcBorders>
            <w:vAlign w:val="center"/>
          </w:tcPr>
          <w:p w:rsidR="003F11EC" w:rsidRPr="008D248A" w:rsidRDefault="003F11EC" w:rsidP="003F11EC">
            <w:pPr>
              <w:jc w:val="center"/>
              <w:rPr>
                <w:rFonts w:ascii="Comic Sans MS" w:hAnsi="Comic Sans MS"/>
                <w:sz w:val="18"/>
                <w:szCs w:val="18"/>
              </w:rPr>
            </w:pPr>
            <w:r w:rsidRPr="008D248A">
              <w:rPr>
                <w:rFonts w:ascii="Comic Sans MS" w:hAnsi="Comic Sans MS"/>
                <w:sz w:val="18"/>
                <w:szCs w:val="18"/>
              </w:rPr>
              <w:t>45</w:t>
            </w:r>
          </w:p>
        </w:tc>
      </w:tr>
      <w:tr w:rsidR="00883E73" w:rsidRPr="00997E1A" w:rsidTr="008E261A">
        <w:trPr>
          <w:cantSplit/>
          <w:trHeight w:val="176"/>
        </w:trPr>
        <w:tc>
          <w:tcPr>
            <w:tcW w:w="1418" w:type="dxa"/>
            <w:vMerge w:val="restart"/>
            <w:tcBorders>
              <w:top w:val="single" w:sz="4" w:space="0" w:color="auto"/>
              <w:left w:val="single" w:sz="4" w:space="0" w:color="auto"/>
            </w:tcBorders>
            <w:vAlign w:val="center"/>
          </w:tcPr>
          <w:p w:rsidR="00883E73" w:rsidRPr="008D248A" w:rsidRDefault="00883E73" w:rsidP="008E261A">
            <w:pPr>
              <w:pStyle w:val="TM1"/>
              <w:widowControl w:val="0"/>
            </w:pPr>
            <w:r w:rsidRPr="008D248A">
              <w:t>420-KNA-JQ</w:t>
            </w:r>
          </w:p>
        </w:tc>
        <w:tc>
          <w:tcPr>
            <w:tcW w:w="3802" w:type="dxa"/>
            <w:vMerge w:val="restart"/>
            <w:tcBorders>
              <w:top w:val="single" w:sz="4" w:space="0" w:color="auto"/>
            </w:tcBorders>
            <w:vAlign w:val="center"/>
          </w:tcPr>
          <w:p w:rsidR="00883E73" w:rsidRPr="008D248A" w:rsidRDefault="00883E73" w:rsidP="008E261A">
            <w:pPr>
              <w:widowControl w:val="0"/>
              <w:rPr>
                <w:rFonts w:ascii="Comic Sans MS" w:hAnsi="Comic Sans MS"/>
                <w:sz w:val="18"/>
                <w:szCs w:val="18"/>
              </w:rPr>
            </w:pPr>
            <w:r w:rsidRPr="008D248A">
              <w:rPr>
                <w:rFonts w:ascii="Comic Sans MS" w:hAnsi="Comic Sans MS"/>
                <w:sz w:val="18"/>
                <w:szCs w:val="18"/>
              </w:rPr>
              <w:t>Conception d’applications mobiles</w:t>
            </w:r>
          </w:p>
        </w:tc>
        <w:tc>
          <w:tcPr>
            <w:tcW w:w="1017" w:type="dxa"/>
            <w:vMerge w:val="restart"/>
            <w:tcBorders>
              <w:top w:val="single" w:sz="4" w:space="0" w:color="auto"/>
              <w:right w:val="nil"/>
            </w:tcBorders>
            <w:vAlign w:val="center"/>
          </w:tcPr>
          <w:p w:rsidR="00883E73" w:rsidRPr="008D248A" w:rsidRDefault="00883E73" w:rsidP="008E261A">
            <w:pPr>
              <w:pStyle w:val="TM1"/>
              <w:widowControl w:val="0"/>
            </w:pPr>
            <w:r w:rsidRPr="008D248A">
              <w:t>45</w:t>
            </w:r>
          </w:p>
        </w:tc>
        <w:tc>
          <w:tcPr>
            <w:tcW w:w="1323" w:type="dxa"/>
            <w:vMerge w:val="restart"/>
            <w:tcBorders>
              <w:top w:val="single" w:sz="4" w:space="0" w:color="auto"/>
              <w:left w:val="single" w:sz="4" w:space="0" w:color="auto"/>
              <w:right w:val="single" w:sz="4" w:space="0" w:color="auto"/>
            </w:tcBorders>
            <w:vAlign w:val="center"/>
          </w:tcPr>
          <w:p w:rsidR="00883E73" w:rsidRPr="008D248A" w:rsidRDefault="00883E73" w:rsidP="008E261A">
            <w:pPr>
              <w:pStyle w:val="TM1"/>
              <w:widowControl w:val="0"/>
            </w:pPr>
            <w:r w:rsidRPr="008D248A">
              <w:t>1-2-1</w:t>
            </w:r>
          </w:p>
        </w:tc>
        <w:tc>
          <w:tcPr>
            <w:tcW w:w="1080" w:type="dxa"/>
            <w:vMerge w:val="restart"/>
            <w:tcBorders>
              <w:top w:val="single" w:sz="4" w:space="0" w:color="auto"/>
              <w:left w:val="nil"/>
              <w:right w:val="nil"/>
            </w:tcBorders>
            <w:vAlign w:val="center"/>
          </w:tcPr>
          <w:p w:rsidR="00883E73" w:rsidRPr="008D248A" w:rsidRDefault="00883E73" w:rsidP="008E261A">
            <w:pPr>
              <w:pStyle w:val="TM1"/>
              <w:widowControl w:val="0"/>
            </w:pPr>
            <w:r w:rsidRPr="008D248A">
              <w:t>1,33</w:t>
            </w:r>
          </w:p>
        </w:tc>
        <w:tc>
          <w:tcPr>
            <w:tcW w:w="1440" w:type="dxa"/>
            <w:tcBorders>
              <w:top w:val="single" w:sz="4" w:space="0" w:color="auto"/>
              <w:left w:val="single" w:sz="4" w:space="0" w:color="auto"/>
              <w:bottom w:val="single" w:sz="4" w:space="0" w:color="auto"/>
              <w:right w:val="single" w:sz="4" w:space="0" w:color="auto"/>
            </w:tcBorders>
            <w:vAlign w:val="center"/>
          </w:tcPr>
          <w:p w:rsidR="00883E73" w:rsidRPr="008D248A" w:rsidRDefault="00883E73" w:rsidP="00086844">
            <w:pPr>
              <w:widowControl w:val="0"/>
              <w:jc w:val="center"/>
              <w:rPr>
                <w:rFonts w:ascii="Comic Sans MS" w:hAnsi="Comic Sans MS"/>
                <w:sz w:val="18"/>
                <w:szCs w:val="18"/>
              </w:rPr>
            </w:pPr>
            <w:del w:id="5" w:author="Aymen Sioud" w:date="2013-12-03T11:45:00Z">
              <w:r w:rsidRPr="008D248A" w:rsidDel="00086844">
                <w:rPr>
                  <w:rFonts w:ascii="Comic Sans MS" w:hAnsi="Comic Sans MS"/>
                  <w:sz w:val="18"/>
                  <w:szCs w:val="18"/>
                </w:rPr>
                <w:delText>016U</w:delText>
              </w:r>
            </w:del>
            <w:ins w:id="6" w:author="Aymen Sioud" w:date="2013-12-03T11:45:00Z">
              <w:r w:rsidR="00086844" w:rsidRPr="008D248A">
                <w:rPr>
                  <w:rFonts w:ascii="Comic Sans MS" w:hAnsi="Comic Sans MS"/>
                  <w:sz w:val="18"/>
                  <w:szCs w:val="18"/>
                </w:rPr>
                <w:t>016</w:t>
              </w:r>
              <w:r w:rsidR="00086844">
                <w:rPr>
                  <w:rFonts w:ascii="Comic Sans MS" w:hAnsi="Comic Sans MS"/>
                  <w:sz w:val="18"/>
                  <w:szCs w:val="18"/>
                </w:rPr>
                <w:t>T</w:t>
              </w:r>
            </w:ins>
          </w:p>
        </w:tc>
        <w:tc>
          <w:tcPr>
            <w:tcW w:w="6390" w:type="dxa"/>
            <w:tcBorders>
              <w:top w:val="single" w:sz="4" w:space="0" w:color="auto"/>
              <w:left w:val="nil"/>
              <w:right w:val="single" w:sz="4" w:space="0" w:color="auto"/>
            </w:tcBorders>
            <w:vAlign w:val="center"/>
          </w:tcPr>
          <w:p w:rsidR="00883E73" w:rsidRPr="008D248A" w:rsidRDefault="00883E73" w:rsidP="008E261A">
            <w:pPr>
              <w:widowControl w:val="0"/>
              <w:rPr>
                <w:rFonts w:ascii="Comic Sans MS" w:hAnsi="Comic Sans MS"/>
                <w:sz w:val="18"/>
                <w:szCs w:val="18"/>
              </w:rPr>
            </w:pPr>
            <w:del w:id="7" w:author="Aymen Sioud" w:date="2013-12-03T11:49:00Z">
              <w:r w:rsidRPr="008D248A" w:rsidDel="00086844">
                <w:rPr>
                  <w:rFonts w:ascii="Comic Sans MS" w:hAnsi="Comic Sans MS"/>
                  <w:sz w:val="18"/>
                  <w:szCs w:val="18"/>
                </w:rPr>
                <w:delText>Effectuer la recherche d’information</w:delText>
              </w:r>
            </w:del>
            <w:ins w:id="8" w:author="Aymen Sioud" w:date="2013-12-03T11:49:00Z">
              <w:r w:rsidR="00086844">
                <w:rPr>
                  <w:rFonts w:ascii="Comic Sans MS" w:hAnsi="Comic Sans MS"/>
                  <w:sz w:val="18"/>
                  <w:szCs w:val="18"/>
                </w:rPr>
                <w:t xml:space="preserve"> </w:t>
              </w:r>
              <w:r w:rsidR="00086844" w:rsidRPr="008D248A">
                <w:rPr>
                  <w:rFonts w:ascii="Comic Sans MS" w:hAnsi="Comic Sans MS"/>
                  <w:sz w:val="18"/>
                  <w:szCs w:val="18"/>
                </w:rPr>
                <w:t>Appliquer une approche de développement par objets</w:t>
              </w:r>
            </w:ins>
          </w:p>
        </w:tc>
        <w:tc>
          <w:tcPr>
            <w:tcW w:w="900" w:type="dxa"/>
            <w:tcBorders>
              <w:left w:val="nil"/>
              <w:right w:val="single" w:sz="4" w:space="0" w:color="auto"/>
            </w:tcBorders>
            <w:vAlign w:val="center"/>
          </w:tcPr>
          <w:p w:rsidR="00883E73" w:rsidRPr="008D248A" w:rsidRDefault="00883E73" w:rsidP="008E261A">
            <w:pPr>
              <w:pStyle w:val="TM1"/>
              <w:widowControl w:val="0"/>
            </w:pPr>
            <w:r w:rsidRPr="008D248A">
              <w:t>30</w:t>
            </w:r>
          </w:p>
        </w:tc>
      </w:tr>
      <w:tr w:rsidR="00883E73" w:rsidRPr="00997E1A" w:rsidTr="008E261A">
        <w:trPr>
          <w:cantSplit/>
          <w:trHeight w:val="176"/>
        </w:trPr>
        <w:tc>
          <w:tcPr>
            <w:tcW w:w="1418" w:type="dxa"/>
            <w:vMerge/>
            <w:tcBorders>
              <w:left w:val="single" w:sz="4" w:space="0" w:color="auto"/>
              <w:bottom w:val="single" w:sz="4" w:space="0" w:color="auto"/>
            </w:tcBorders>
          </w:tcPr>
          <w:p w:rsidR="00883E73" w:rsidRPr="008D248A" w:rsidRDefault="00883E73" w:rsidP="008E261A">
            <w:pPr>
              <w:pStyle w:val="TM1"/>
              <w:widowControl w:val="0"/>
            </w:pPr>
          </w:p>
        </w:tc>
        <w:tc>
          <w:tcPr>
            <w:tcW w:w="3802" w:type="dxa"/>
            <w:vMerge/>
            <w:tcBorders>
              <w:bottom w:val="single" w:sz="4" w:space="0" w:color="auto"/>
            </w:tcBorders>
          </w:tcPr>
          <w:p w:rsidR="00883E73" w:rsidRPr="008D248A" w:rsidRDefault="00883E73" w:rsidP="008E261A">
            <w:pPr>
              <w:widowControl w:val="0"/>
              <w:rPr>
                <w:rFonts w:ascii="Comic Sans MS" w:hAnsi="Comic Sans MS"/>
                <w:sz w:val="18"/>
                <w:szCs w:val="18"/>
              </w:rPr>
            </w:pPr>
          </w:p>
        </w:tc>
        <w:tc>
          <w:tcPr>
            <w:tcW w:w="1017" w:type="dxa"/>
            <w:vMerge/>
            <w:tcBorders>
              <w:bottom w:val="single" w:sz="4" w:space="0" w:color="auto"/>
              <w:right w:val="nil"/>
            </w:tcBorders>
            <w:vAlign w:val="center"/>
          </w:tcPr>
          <w:p w:rsidR="00883E73" w:rsidRPr="008D248A" w:rsidRDefault="00883E73" w:rsidP="008E261A">
            <w:pPr>
              <w:pStyle w:val="TM1"/>
              <w:widowControl w:val="0"/>
            </w:pPr>
          </w:p>
        </w:tc>
        <w:tc>
          <w:tcPr>
            <w:tcW w:w="1323" w:type="dxa"/>
            <w:vMerge/>
            <w:tcBorders>
              <w:left w:val="single" w:sz="4" w:space="0" w:color="auto"/>
              <w:bottom w:val="single" w:sz="4" w:space="0" w:color="auto"/>
              <w:right w:val="single" w:sz="4" w:space="0" w:color="auto"/>
            </w:tcBorders>
            <w:vAlign w:val="center"/>
          </w:tcPr>
          <w:p w:rsidR="00883E73" w:rsidRPr="008D248A" w:rsidRDefault="00883E73" w:rsidP="008E261A">
            <w:pPr>
              <w:pStyle w:val="TM1"/>
              <w:widowControl w:val="0"/>
            </w:pPr>
          </w:p>
        </w:tc>
        <w:tc>
          <w:tcPr>
            <w:tcW w:w="1080" w:type="dxa"/>
            <w:vMerge/>
            <w:tcBorders>
              <w:left w:val="nil"/>
              <w:bottom w:val="single" w:sz="4" w:space="0" w:color="auto"/>
              <w:right w:val="nil"/>
            </w:tcBorders>
            <w:vAlign w:val="center"/>
          </w:tcPr>
          <w:p w:rsidR="00883E73" w:rsidRPr="008D248A" w:rsidRDefault="00883E73" w:rsidP="008E261A">
            <w:pPr>
              <w:pStyle w:val="TM1"/>
              <w:widowControl w:val="0"/>
            </w:pPr>
          </w:p>
        </w:tc>
        <w:tc>
          <w:tcPr>
            <w:tcW w:w="1440" w:type="dxa"/>
            <w:tcBorders>
              <w:top w:val="single" w:sz="4" w:space="0" w:color="auto"/>
              <w:left w:val="single" w:sz="4" w:space="0" w:color="auto"/>
              <w:bottom w:val="single" w:sz="4" w:space="0" w:color="auto"/>
              <w:right w:val="single" w:sz="4" w:space="0" w:color="auto"/>
            </w:tcBorders>
            <w:vAlign w:val="center"/>
          </w:tcPr>
          <w:p w:rsidR="00883E73" w:rsidRPr="008D248A" w:rsidRDefault="00883E73" w:rsidP="008E261A">
            <w:pPr>
              <w:widowControl w:val="0"/>
              <w:jc w:val="center"/>
              <w:rPr>
                <w:rFonts w:ascii="Comic Sans MS" w:hAnsi="Comic Sans MS"/>
                <w:sz w:val="18"/>
                <w:szCs w:val="18"/>
              </w:rPr>
            </w:pPr>
            <w:r w:rsidRPr="008D248A">
              <w:rPr>
                <w:rFonts w:ascii="Comic Sans MS" w:hAnsi="Comic Sans MS"/>
                <w:sz w:val="18"/>
                <w:szCs w:val="18"/>
              </w:rPr>
              <w:t>0173</w:t>
            </w:r>
          </w:p>
        </w:tc>
        <w:tc>
          <w:tcPr>
            <w:tcW w:w="6390" w:type="dxa"/>
            <w:tcBorders>
              <w:left w:val="nil"/>
              <w:bottom w:val="single" w:sz="4" w:space="0" w:color="auto"/>
              <w:right w:val="single" w:sz="4" w:space="0" w:color="auto"/>
            </w:tcBorders>
            <w:vAlign w:val="center"/>
          </w:tcPr>
          <w:p w:rsidR="00883E73" w:rsidRPr="008D248A" w:rsidRDefault="00883E73" w:rsidP="008E261A">
            <w:pPr>
              <w:widowControl w:val="0"/>
              <w:rPr>
                <w:rFonts w:ascii="Comic Sans MS" w:hAnsi="Comic Sans MS"/>
                <w:sz w:val="18"/>
                <w:szCs w:val="18"/>
              </w:rPr>
            </w:pPr>
            <w:r w:rsidRPr="008D248A">
              <w:rPr>
                <w:rFonts w:ascii="Comic Sans MS" w:hAnsi="Comic Sans MS"/>
                <w:sz w:val="18"/>
                <w:szCs w:val="18"/>
              </w:rPr>
              <w:t>Développer des modèles conceptuels selon l'approche structurée</w:t>
            </w:r>
          </w:p>
        </w:tc>
        <w:tc>
          <w:tcPr>
            <w:tcW w:w="900" w:type="dxa"/>
            <w:tcBorders>
              <w:left w:val="nil"/>
              <w:bottom w:val="single" w:sz="4" w:space="0" w:color="auto"/>
              <w:right w:val="single" w:sz="4" w:space="0" w:color="auto"/>
            </w:tcBorders>
            <w:vAlign w:val="center"/>
          </w:tcPr>
          <w:p w:rsidR="00883E73" w:rsidRPr="008D248A" w:rsidRDefault="00883E73" w:rsidP="008E261A">
            <w:pPr>
              <w:pStyle w:val="TM1"/>
              <w:widowControl w:val="0"/>
            </w:pPr>
            <w:r w:rsidRPr="008D248A">
              <w:t>15</w:t>
            </w:r>
          </w:p>
        </w:tc>
      </w:tr>
      <w:tr w:rsidR="00883E73" w:rsidTr="008E261A">
        <w:trPr>
          <w:cantSplit/>
          <w:trHeight w:val="176"/>
        </w:trPr>
        <w:tc>
          <w:tcPr>
            <w:tcW w:w="1418" w:type="dxa"/>
            <w:vMerge w:val="restart"/>
            <w:tcBorders>
              <w:top w:val="single" w:sz="4" w:space="0" w:color="auto"/>
              <w:left w:val="single" w:sz="4" w:space="0" w:color="auto"/>
            </w:tcBorders>
            <w:vAlign w:val="center"/>
          </w:tcPr>
          <w:p w:rsidR="00883E73" w:rsidRPr="008D248A" w:rsidRDefault="00883E73" w:rsidP="008E261A">
            <w:pPr>
              <w:pStyle w:val="TM1"/>
            </w:pPr>
            <w:r w:rsidRPr="008D248A">
              <w:t>420-KPA-JQ</w:t>
            </w:r>
          </w:p>
        </w:tc>
        <w:tc>
          <w:tcPr>
            <w:tcW w:w="3802" w:type="dxa"/>
            <w:vMerge w:val="restart"/>
            <w:tcBorders>
              <w:top w:val="single" w:sz="4" w:space="0" w:color="auto"/>
            </w:tcBorders>
            <w:vAlign w:val="center"/>
          </w:tcPr>
          <w:p w:rsidR="00883E73" w:rsidRPr="008D248A" w:rsidRDefault="00883E73" w:rsidP="008E261A">
            <w:pPr>
              <w:rPr>
                <w:rFonts w:ascii="Comic Sans MS" w:hAnsi="Comic Sans MS"/>
                <w:sz w:val="18"/>
                <w:szCs w:val="18"/>
              </w:rPr>
            </w:pPr>
            <w:r w:rsidRPr="008D248A">
              <w:rPr>
                <w:rFonts w:ascii="Comic Sans MS" w:hAnsi="Comic Sans MS"/>
                <w:sz w:val="18"/>
                <w:szCs w:val="18"/>
              </w:rPr>
              <w:t>Systèmes d’exploitation mobiles</w:t>
            </w:r>
          </w:p>
        </w:tc>
        <w:tc>
          <w:tcPr>
            <w:tcW w:w="1017" w:type="dxa"/>
            <w:vMerge w:val="restart"/>
            <w:tcBorders>
              <w:top w:val="single" w:sz="4" w:space="0" w:color="auto"/>
              <w:right w:val="nil"/>
            </w:tcBorders>
            <w:vAlign w:val="center"/>
          </w:tcPr>
          <w:p w:rsidR="00883E73" w:rsidRPr="008D248A" w:rsidRDefault="00883E73" w:rsidP="008E261A">
            <w:pPr>
              <w:pStyle w:val="TM1"/>
            </w:pPr>
            <w:r w:rsidRPr="008D248A">
              <w:t>45</w:t>
            </w:r>
          </w:p>
        </w:tc>
        <w:tc>
          <w:tcPr>
            <w:tcW w:w="1323" w:type="dxa"/>
            <w:vMerge w:val="restart"/>
            <w:tcBorders>
              <w:top w:val="single" w:sz="4" w:space="0" w:color="auto"/>
              <w:left w:val="single" w:sz="4" w:space="0" w:color="auto"/>
              <w:right w:val="single" w:sz="4" w:space="0" w:color="auto"/>
            </w:tcBorders>
            <w:vAlign w:val="center"/>
          </w:tcPr>
          <w:p w:rsidR="00883E73" w:rsidRPr="008D248A" w:rsidRDefault="00883E73" w:rsidP="008E261A">
            <w:pPr>
              <w:pStyle w:val="TM1"/>
            </w:pPr>
            <w:r w:rsidRPr="008D248A">
              <w:t>1-2-1</w:t>
            </w:r>
          </w:p>
        </w:tc>
        <w:tc>
          <w:tcPr>
            <w:tcW w:w="1080" w:type="dxa"/>
            <w:vMerge w:val="restart"/>
            <w:tcBorders>
              <w:top w:val="single" w:sz="4" w:space="0" w:color="auto"/>
              <w:left w:val="nil"/>
              <w:right w:val="nil"/>
            </w:tcBorders>
            <w:vAlign w:val="center"/>
          </w:tcPr>
          <w:p w:rsidR="00883E73" w:rsidRPr="008D248A" w:rsidRDefault="00883E73" w:rsidP="008E261A">
            <w:pPr>
              <w:pStyle w:val="TM1"/>
            </w:pPr>
            <w:r w:rsidRPr="008D248A">
              <w:t>1,33</w:t>
            </w:r>
          </w:p>
        </w:tc>
        <w:tc>
          <w:tcPr>
            <w:tcW w:w="1440" w:type="dxa"/>
            <w:tcBorders>
              <w:top w:val="single" w:sz="4" w:space="0" w:color="auto"/>
              <w:left w:val="single" w:sz="4" w:space="0" w:color="auto"/>
              <w:bottom w:val="single" w:sz="4" w:space="0" w:color="auto"/>
              <w:right w:val="single" w:sz="4" w:space="0" w:color="auto"/>
            </w:tcBorders>
            <w:vAlign w:val="center"/>
          </w:tcPr>
          <w:p w:rsidR="00883E73" w:rsidRPr="008D248A" w:rsidRDefault="00883E73" w:rsidP="008E261A">
            <w:pPr>
              <w:jc w:val="center"/>
              <w:rPr>
                <w:rFonts w:ascii="Comic Sans MS" w:hAnsi="Comic Sans MS"/>
                <w:sz w:val="18"/>
                <w:szCs w:val="18"/>
              </w:rPr>
            </w:pPr>
            <w:r w:rsidRPr="008D248A">
              <w:rPr>
                <w:rFonts w:ascii="Comic Sans MS" w:hAnsi="Comic Sans MS"/>
                <w:sz w:val="18"/>
                <w:szCs w:val="18"/>
              </w:rPr>
              <w:t>016Q</w:t>
            </w:r>
          </w:p>
        </w:tc>
        <w:tc>
          <w:tcPr>
            <w:tcW w:w="6390" w:type="dxa"/>
            <w:tcBorders>
              <w:top w:val="single" w:sz="4" w:space="0" w:color="auto"/>
              <w:left w:val="nil"/>
              <w:right w:val="single" w:sz="4" w:space="0" w:color="auto"/>
            </w:tcBorders>
            <w:vAlign w:val="center"/>
          </w:tcPr>
          <w:p w:rsidR="00883E73" w:rsidRPr="008D248A" w:rsidRDefault="00883E73" w:rsidP="008E261A">
            <w:pPr>
              <w:rPr>
                <w:rFonts w:ascii="Comic Sans MS" w:hAnsi="Comic Sans MS"/>
                <w:sz w:val="18"/>
                <w:szCs w:val="18"/>
              </w:rPr>
            </w:pPr>
            <w:r w:rsidRPr="008D248A">
              <w:rPr>
                <w:rFonts w:ascii="Comic Sans MS" w:hAnsi="Comic Sans MS"/>
                <w:sz w:val="18"/>
                <w:szCs w:val="18"/>
              </w:rPr>
              <w:t>Mettre à profit les possibilités d'un système d'exploitation propre à une station de travail</w:t>
            </w:r>
          </w:p>
        </w:tc>
        <w:tc>
          <w:tcPr>
            <w:tcW w:w="900" w:type="dxa"/>
            <w:tcBorders>
              <w:left w:val="nil"/>
              <w:right w:val="single" w:sz="4" w:space="0" w:color="auto"/>
            </w:tcBorders>
            <w:vAlign w:val="center"/>
          </w:tcPr>
          <w:p w:rsidR="00883E73" w:rsidRPr="008D248A" w:rsidRDefault="00883E73" w:rsidP="008E261A">
            <w:pPr>
              <w:pStyle w:val="TM1"/>
            </w:pPr>
            <w:r w:rsidRPr="008D248A">
              <w:t>20</w:t>
            </w:r>
          </w:p>
        </w:tc>
      </w:tr>
      <w:tr w:rsidR="00883E73" w:rsidTr="008E261A">
        <w:trPr>
          <w:cantSplit/>
          <w:trHeight w:val="176"/>
        </w:trPr>
        <w:tc>
          <w:tcPr>
            <w:tcW w:w="1418" w:type="dxa"/>
            <w:vMerge/>
            <w:tcBorders>
              <w:left w:val="single" w:sz="4" w:space="0" w:color="auto"/>
            </w:tcBorders>
          </w:tcPr>
          <w:p w:rsidR="00883E73" w:rsidRPr="008D248A" w:rsidRDefault="00883E73" w:rsidP="008E261A">
            <w:pPr>
              <w:pStyle w:val="TM1"/>
              <w:rPr>
                <w:highlight w:val="yellow"/>
              </w:rPr>
            </w:pPr>
          </w:p>
        </w:tc>
        <w:tc>
          <w:tcPr>
            <w:tcW w:w="3802" w:type="dxa"/>
            <w:vMerge/>
          </w:tcPr>
          <w:p w:rsidR="00883E73" w:rsidRPr="008D248A" w:rsidRDefault="00883E73" w:rsidP="008E261A">
            <w:pPr>
              <w:pStyle w:val="TM1"/>
              <w:rPr>
                <w:highlight w:val="yellow"/>
              </w:rPr>
            </w:pPr>
          </w:p>
        </w:tc>
        <w:tc>
          <w:tcPr>
            <w:tcW w:w="1017" w:type="dxa"/>
            <w:vMerge/>
            <w:tcBorders>
              <w:right w:val="nil"/>
            </w:tcBorders>
            <w:vAlign w:val="center"/>
          </w:tcPr>
          <w:p w:rsidR="00883E73" w:rsidRPr="008D248A" w:rsidRDefault="00883E73" w:rsidP="008E261A">
            <w:pPr>
              <w:pStyle w:val="TM1"/>
              <w:rPr>
                <w:highlight w:val="yellow"/>
              </w:rPr>
            </w:pPr>
          </w:p>
        </w:tc>
        <w:tc>
          <w:tcPr>
            <w:tcW w:w="1323" w:type="dxa"/>
            <w:vMerge/>
            <w:tcBorders>
              <w:left w:val="single" w:sz="4" w:space="0" w:color="auto"/>
              <w:right w:val="single" w:sz="4" w:space="0" w:color="auto"/>
            </w:tcBorders>
            <w:vAlign w:val="center"/>
          </w:tcPr>
          <w:p w:rsidR="00883E73" w:rsidRPr="008D248A" w:rsidRDefault="00883E73" w:rsidP="008E261A">
            <w:pPr>
              <w:pStyle w:val="TM1"/>
              <w:rPr>
                <w:highlight w:val="yellow"/>
              </w:rPr>
            </w:pPr>
          </w:p>
        </w:tc>
        <w:tc>
          <w:tcPr>
            <w:tcW w:w="1080" w:type="dxa"/>
            <w:vMerge/>
            <w:tcBorders>
              <w:left w:val="nil"/>
              <w:right w:val="nil"/>
            </w:tcBorders>
            <w:vAlign w:val="center"/>
          </w:tcPr>
          <w:p w:rsidR="00883E73" w:rsidRPr="008D248A" w:rsidRDefault="00883E73" w:rsidP="008E261A">
            <w:pPr>
              <w:pStyle w:val="TM1"/>
              <w:rPr>
                <w:highlight w:val="yellow"/>
              </w:rPr>
            </w:pPr>
          </w:p>
        </w:tc>
        <w:tc>
          <w:tcPr>
            <w:tcW w:w="1440" w:type="dxa"/>
            <w:tcBorders>
              <w:top w:val="single" w:sz="4" w:space="0" w:color="auto"/>
              <w:left w:val="single" w:sz="4" w:space="0" w:color="auto"/>
              <w:bottom w:val="single" w:sz="4" w:space="0" w:color="auto"/>
              <w:right w:val="single" w:sz="4" w:space="0" w:color="auto"/>
            </w:tcBorders>
            <w:vAlign w:val="center"/>
          </w:tcPr>
          <w:p w:rsidR="00883E73" w:rsidRPr="008D248A" w:rsidRDefault="00883E73" w:rsidP="008E261A">
            <w:pPr>
              <w:jc w:val="center"/>
              <w:rPr>
                <w:rFonts w:ascii="Comic Sans MS" w:hAnsi="Comic Sans MS"/>
                <w:sz w:val="18"/>
                <w:szCs w:val="18"/>
              </w:rPr>
            </w:pPr>
            <w:r w:rsidRPr="008D248A">
              <w:rPr>
                <w:rFonts w:ascii="Comic Sans MS" w:hAnsi="Comic Sans MS"/>
                <w:sz w:val="18"/>
                <w:szCs w:val="18"/>
              </w:rPr>
              <w:t>016U</w:t>
            </w:r>
          </w:p>
        </w:tc>
        <w:tc>
          <w:tcPr>
            <w:tcW w:w="6390" w:type="dxa"/>
            <w:tcBorders>
              <w:left w:val="nil"/>
              <w:right w:val="single" w:sz="4" w:space="0" w:color="auto"/>
            </w:tcBorders>
            <w:vAlign w:val="center"/>
          </w:tcPr>
          <w:p w:rsidR="00883E73" w:rsidRPr="008D248A" w:rsidRDefault="00883E73" w:rsidP="008E261A">
            <w:pPr>
              <w:rPr>
                <w:rFonts w:ascii="Comic Sans MS" w:hAnsi="Comic Sans MS"/>
                <w:sz w:val="18"/>
                <w:szCs w:val="18"/>
              </w:rPr>
            </w:pPr>
            <w:r w:rsidRPr="008D248A">
              <w:rPr>
                <w:rFonts w:ascii="Comic Sans MS" w:hAnsi="Comic Sans MS"/>
                <w:sz w:val="18"/>
                <w:szCs w:val="18"/>
              </w:rPr>
              <w:t>Effectuer la recherche d’information</w:t>
            </w:r>
          </w:p>
        </w:tc>
        <w:tc>
          <w:tcPr>
            <w:tcW w:w="900" w:type="dxa"/>
            <w:tcBorders>
              <w:left w:val="nil"/>
              <w:right w:val="single" w:sz="4" w:space="0" w:color="auto"/>
            </w:tcBorders>
            <w:vAlign w:val="center"/>
          </w:tcPr>
          <w:p w:rsidR="00883E73" w:rsidRPr="008D248A" w:rsidRDefault="00883E73" w:rsidP="008E261A">
            <w:pPr>
              <w:pStyle w:val="TM1"/>
            </w:pPr>
            <w:r w:rsidRPr="008D248A">
              <w:t>10</w:t>
            </w:r>
          </w:p>
        </w:tc>
      </w:tr>
      <w:tr w:rsidR="00883E73" w:rsidTr="008E261A">
        <w:trPr>
          <w:cantSplit/>
          <w:trHeight w:val="176"/>
        </w:trPr>
        <w:tc>
          <w:tcPr>
            <w:tcW w:w="1418" w:type="dxa"/>
            <w:vMerge/>
            <w:tcBorders>
              <w:left w:val="single" w:sz="4" w:space="0" w:color="auto"/>
              <w:bottom w:val="single" w:sz="4" w:space="0" w:color="auto"/>
            </w:tcBorders>
          </w:tcPr>
          <w:p w:rsidR="00883E73" w:rsidRPr="008D248A" w:rsidRDefault="00883E73" w:rsidP="008E261A">
            <w:pPr>
              <w:pStyle w:val="TM1"/>
              <w:rPr>
                <w:highlight w:val="yellow"/>
              </w:rPr>
            </w:pPr>
          </w:p>
        </w:tc>
        <w:tc>
          <w:tcPr>
            <w:tcW w:w="3802" w:type="dxa"/>
            <w:vMerge/>
            <w:tcBorders>
              <w:bottom w:val="single" w:sz="4" w:space="0" w:color="auto"/>
            </w:tcBorders>
          </w:tcPr>
          <w:p w:rsidR="00883E73" w:rsidRPr="008D248A" w:rsidRDefault="00883E73" w:rsidP="008E261A">
            <w:pPr>
              <w:pStyle w:val="TM1"/>
              <w:rPr>
                <w:highlight w:val="yellow"/>
              </w:rPr>
            </w:pPr>
          </w:p>
        </w:tc>
        <w:tc>
          <w:tcPr>
            <w:tcW w:w="1017" w:type="dxa"/>
            <w:vMerge/>
            <w:tcBorders>
              <w:bottom w:val="single" w:sz="4" w:space="0" w:color="auto"/>
              <w:right w:val="nil"/>
            </w:tcBorders>
            <w:vAlign w:val="center"/>
          </w:tcPr>
          <w:p w:rsidR="00883E73" w:rsidRPr="008D248A" w:rsidRDefault="00883E73" w:rsidP="008E261A">
            <w:pPr>
              <w:pStyle w:val="TM1"/>
              <w:rPr>
                <w:highlight w:val="yellow"/>
              </w:rPr>
            </w:pPr>
          </w:p>
        </w:tc>
        <w:tc>
          <w:tcPr>
            <w:tcW w:w="1323" w:type="dxa"/>
            <w:vMerge/>
            <w:tcBorders>
              <w:left w:val="single" w:sz="4" w:space="0" w:color="auto"/>
              <w:bottom w:val="single" w:sz="4" w:space="0" w:color="auto"/>
              <w:right w:val="single" w:sz="4" w:space="0" w:color="auto"/>
            </w:tcBorders>
            <w:vAlign w:val="center"/>
          </w:tcPr>
          <w:p w:rsidR="00883E73" w:rsidRPr="008D248A" w:rsidRDefault="00883E73" w:rsidP="008E261A">
            <w:pPr>
              <w:pStyle w:val="TM1"/>
              <w:rPr>
                <w:highlight w:val="yellow"/>
              </w:rPr>
            </w:pPr>
          </w:p>
        </w:tc>
        <w:tc>
          <w:tcPr>
            <w:tcW w:w="1080" w:type="dxa"/>
            <w:vMerge/>
            <w:tcBorders>
              <w:left w:val="nil"/>
              <w:bottom w:val="single" w:sz="4" w:space="0" w:color="auto"/>
              <w:right w:val="nil"/>
            </w:tcBorders>
            <w:vAlign w:val="center"/>
          </w:tcPr>
          <w:p w:rsidR="00883E73" w:rsidRPr="008D248A" w:rsidRDefault="00883E73" w:rsidP="008E261A">
            <w:pPr>
              <w:pStyle w:val="TM1"/>
              <w:rPr>
                <w:highlight w:val="yellow"/>
              </w:rPr>
            </w:pPr>
          </w:p>
        </w:tc>
        <w:tc>
          <w:tcPr>
            <w:tcW w:w="1440" w:type="dxa"/>
            <w:tcBorders>
              <w:top w:val="single" w:sz="4" w:space="0" w:color="auto"/>
              <w:left w:val="single" w:sz="4" w:space="0" w:color="auto"/>
              <w:bottom w:val="single" w:sz="4" w:space="0" w:color="auto"/>
              <w:right w:val="single" w:sz="4" w:space="0" w:color="auto"/>
            </w:tcBorders>
            <w:vAlign w:val="center"/>
          </w:tcPr>
          <w:p w:rsidR="00883E73" w:rsidRPr="008D248A" w:rsidRDefault="00883E73" w:rsidP="008E261A">
            <w:pPr>
              <w:jc w:val="center"/>
              <w:rPr>
                <w:rFonts w:ascii="Comic Sans MS" w:hAnsi="Comic Sans MS"/>
                <w:sz w:val="18"/>
                <w:szCs w:val="18"/>
              </w:rPr>
            </w:pPr>
            <w:r w:rsidRPr="008D248A">
              <w:rPr>
                <w:rFonts w:ascii="Comic Sans MS" w:hAnsi="Comic Sans MS"/>
                <w:sz w:val="18"/>
                <w:szCs w:val="18"/>
              </w:rPr>
              <w:t>0174</w:t>
            </w:r>
          </w:p>
        </w:tc>
        <w:tc>
          <w:tcPr>
            <w:tcW w:w="6390" w:type="dxa"/>
            <w:tcBorders>
              <w:left w:val="nil"/>
              <w:bottom w:val="single" w:sz="4" w:space="0" w:color="auto"/>
              <w:right w:val="single" w:sz="4" w:space="0" w:color="auto"/>
            </w:tcBorders>
            <w:vAlign w:val="center"/>
          </w:tcPr>
          <w:p w:rsidR="00883E73" w:rsidRPr="008D248A" w:rsidRDefault="00883E73" w:rsidP="008E261A">
            <w:pPr>
              <w:rPr>
                <w:rFonts w:ascii="Comic Sans MS" w:hAnsi="Comic Sans MS"/>
                <w:sz w:val="18"/>
                <w:szCs w:val="18"/>
              </w:rPr>
            </w:pPr>
            <w:r w:rsidRPr="008D248A">
              <w:rPr>
                <w:rFonts w:ascii="Comic Sans MS" w:hAnsi="Comic Sans MS"/>
                <w:sz w:val="18"/>
                <w:szCs w:val="18"/>
              </w:rPr>
              <w:t>Mettre à profit les possibilités d'un environnement informatique en réseau</w:t>
            </w:r>
          </w:p>
        </w:tc>
        <w:tc>
          <w:tcPr>
            <w:tcW w:w="900" w:type="dxa"/>
            <w:tcBorders>
              <w:left w:val="nil"/>
              <w:bottom w:val="single" w:sz="4" w:space="0" w:color="auto"/>
              <w:right w:val="single" w:sz="4" w:space="0" w:color="auto"/>
            </w:tcBorders>
            <w:vAlign w:val="center"/>
          </w:tcPr>
          <w:p w:rsidR="00883E73" w:rsidRPr="008D248A" w:rsidRDefault="00883E73" w:rsidP="008E261A">
            <w:pPr>
              <w:pStyle w:val="TM1"/>
            </w:pPr>
            <w:r w:rsidRPr="008D248A">
              <w:t>15</w:t>
            </w:r>
          </w:p>
        </w:tc>
      </w:tr>
      <w:tr w:rsidR="00883E73" w:rsidRPr="00997E1A" w:rsidTr="008E261A">
        <w:trPr>
          <w:cantSplit/>
          <w:trHeight w:val="176"/>
        </w:trPr>
        <w:tc>
          <w:tcPr>
            <w:tcW w:w="1418" w:type="dxa"/>
            <w:vMerge w:val="restart"/>
            <w:tcBorders>
              <w:top w:val="single" w:sz="4" w:space="0" w:color="auto"/>
              <w:left w:val="single" w:sz="4" w:space="0" w:color="auto"/>
            </w:tcBorders>
            <w:vAlign w:val="center"/>
          </w:tcPr>
          <w:p w:rsidR="00883E73" w:rsidRPr="008D248A" w:rsidRDefault="00883E73" w:rsidP="008E261A">
            <w:pPr>
              <w:pStyle w:val="TM1"/>
              <w:keepNext/>
              <w:widowControl w:val="0"/>
            </w:pPr>
            <w:r w:rsidRPr="008D248A">
              <w:t>420-KQA-JQ</w:t>
            </w:r>
          </w:p>
        </w:tc>
        <w:tc>
          <w:tcPr>
            <w:tcW w:w="3802" w:type="dxa"/>
            <w:vMerge w:val="restart"/>
            <w:tcBorders>
              <w:top w:val="single" w:sz="4" w:space="0" w:color="auto"/>
            </w:tcBorders>
            <w:vAlign w:val="center"/>
          </w:tcPr>
          <w:p w:rsidR="00883E73" w:rsidRPr="008D248A" w:rsidRDefault="00883E73" w:rsidP="008E261A">
            <w:pPr>
              <w:keepNext/>
              <w:widowControl w:val="0"/>
              <w:rPr>
                <w:rFonts w:ascii="Comic Sans MS" w:hAnsi="Comic Sans MS"/>
                <w:sz w:val="18"/>
                <w:szCs w:val="18"/>
              </w:rPr>
            </w:pPr>
            <w:r w:rsidRPr="008D248A">
              <w:rPr>
                <w:rFonts w:ascii="Comic Sans MS" w:hAnsi="Comic Sans MS"/>
                <w:sz w:val="18"/>
                <w:szCs w:val="18"/>
              </w:rPr>
              <w:t>Développement d’applications mobiles</w:t>
            </w:r>
          </w:p>
        </w:tc>
        <w:tc>
          <w:tcPr>
            <w:tcW w:w="1017" w:type="dxa"/>
            <w:vMerge w:val="restart"/>
            <w:tcBorders>
              <w:top w:val="single" w:sz="4" w:space="0" w:color="auto"/>
              <w:right w:val="nil"/>
            </w:tcBorders>
            <w:vAlign w:val="center"/>
          </w:tcPr>
          <w:p w:rsidR="00883E73" w:rsidRPr="008D248A" w:rsidRDefault="00883E73" w:rsidP="008E261A">
            <w:pPr>
              <w:pStyle w:val="TM1"/>
              <w:keepNext/>
              <w:widowControl w:val="0"/>
            </w:pPr>
            <w:r w:rsidRPr="008D248A">
              <w:t>75</w:t>
            </w:r>
          </w:p>
        </w:tc>
        <w:tc>
          <w:tcPr>
            <w:tcW w:w="1323" w:type="dxa"/>
            <w:vMerge w:val="restart"/>
            <w:tcBorders>
              <w:top w:val="single" w:sz="4" w:space="0" w:color="auto"/>
              <w:left w:val="single" w:sz="4" w:space="0" w:color="auto"/>
              <w:right w:val="single" w:sz="4" w:space="0" w:color="auto"/>
            </w:tcBorders>
            <w:vAlign w:val="center"/>
          </w:tcPr>
          <w:p w:rsidR="00883E73" w:rsidRPr="008D248A" w:rsidRDefault="00883E73" w:rsidP="008E261A">
            <w:pPr>
              <w:pStyle w:val="TM1"/>
              <w:keepNext/>
              <w:widowControl w:val="0"/>
            </w:pPr>
            <w:r w:rsidRPr="008D248A">
              <w:t>2-3-3</w:t>
            </w:r>
          </w:p>
        </w:tc>
        <w:tc>
          <w:tcPr>
            <w:tcW w:w="1080" w:type="dxa"/>
            <w:vMerge w:val="restart"/>
            <w:tcBorders>
              <w:top w:val="single" w:sz="4" w:space="0" w:color="auto"/>
              <w:left w:val="nil"/>
              <w:right w:val="nil"/>
            </w:tcBorders>
            <w:vAlign w:val="center"/>
          </w:tcPr>
          <w:p w:rsidR="00883E73" w:rsidRPr="008D248A" w:rsidRDefault="00883E73" w:rsidP="008E261A">
            <w:pPr>
              <w:pStyle w:val="TM1"/>
              <w:keepNext/>
              <w:widowControl w:val="0"/>
            </w:pPr>
            <w:r w:rsidRPr="008D248A">
              <w:t>2,66</w:t>
            </w:r>
          </w:p>
        </w:tc>
        <w:tc>
          <w:tcPr>
            <w:tcW w:w="1440" w:type="dxa"/>
            <w:tcBorders>
              <w:top w:val="single" w:sz="4" w:space="0" w:color="auto"/>
              <w:left w:val="single" w:sz="4" w:space="0" w:color="auto"/>
              <w:bottom w:val="single" w:sz="4" w:space="0" w:color="auto"/>
              <w:right w:val="single" w:sz="4" w:space="0" w:color="auto"/>
            </w:tcBorders>
            <w:vAlign w:val="center"/>
          </w:tcPr>
          <w:p w:rsidR="00883E73" w:rsidRPr="008D248A" w:rsidRDefault="00883E73" w:rsidP="008E261A">
            <w:pPr>
              <w:keepNext/>
              <w:widowControl w:val="0"/>
              <w:jc w:val="center"/>
              <w:rPr>
                <w:rFonts w:ascii="Comic Sans MS" w:hAnsi="Comic Sans MS"/>
                <w:sz w:val="18"/>
                <w:szCs w:val="18"/>
              </w:rPr>
            </w:pPr>
            <w:r w:rsidRPr="008D248A">
              <w:rPr>
                <w:rFonts w:ascii="Comic Sans MS" w:hAnsi="Comic Sans MS"/>
                <w:sz w:val="18"/>
                <w:szCs w:val="18"/>
              </w:rPr>
              <w:t>0177</w:t>
            </w:r>
          </w:p>
        </w:tc>
        <w:tc>
          <w:tcPr>
            <w:tcW w:w="6390" w:type="dxa"/>
            <w:tcBorders>
              <w:top w:val="single" w:sz="4" w:space="0" w:color="auto"/>
              <w:left w:val="nil"/>
              <w:right w:val="single" w:sz="4" w:space="0" w:color="auto"/>
            </w:tcBorders>
            <w:vAlign w:val="center"/>
          </w:tcPr>
          <w:p w:rsidR="00883E73" w:rsidRPr="008D248A" w:rsidRDefault="00883E73" w:rsidP="008E261A">
            <w:pPr>
              <w:keepNext/>
              <w:widowControl w:val="0"/>
              <w:rPr>
                <w:rFonts w:ascii="Comic Sans MS" w:hAnsi="Comic Sans MS"/>
                <w:sz w:val="18"/>
                <w:szCs w:val="18"/>
              </w:rPr>
            </w:pPr>
            <w:r w:rsidRPr="008D248A">
              <w:rPr>
                <w:rFonts w:ascii="Comic Sans MS" w:hAnsi="Comic Sans MS"/>
                <w:sz w:val="18"/>
                <w:szCs w:val="18"/>
              </w:rPr>
              <w:t>Assurer la qualité d'une application</w:t>
            </w:r>
          </w:p>
        </w:tc>
        <w:tc>
          <w:tcPr>
            <w:tcW w:w="900" w:type="dxa"/>
            <w:tcBorders>
              <w:left w:val="nil"/>
              <w:right w:val="single" w:sz="4" w:space="0" w:color="auto"/>
            </w:tcBorders>
            <w:vAlign w:val="center"/>
          </w:tcPr>
          <w:p w:rsidR="00883E73" w:rsidRPr="008D248A" w:rsidRDefault="00883E73" w:rsidP="008E261A">
            <w:pPr>
              <w:pStyle w:val="TM1"/>
              <w:keepNext/>
              <w:widowControl w:val="0"/>
            </w:pPr>
            <w:r w:rsidRPr="008D248A">
              <w:t>15</w:t>
            </w:r>
          </w:p>
        </w:tc>
      </w:tr>
      <w:tr w:rsidR="00883E73" w:rsidRPr="00997E1A" w:rsidTr="008E261A">
        <w:trPr>
          <w:cantSplit/>
          <w:trHeight w:val="176"/>
        </w:trPr>
        <w:tc>
          <w:tcPr>
            <w:tcW w:w="1418" w:type="dxa"/>
            <w:vMerge/>
            <w:tcBorders>
              <w:left w:val="single" w:sz="4" w:space="0" w:color="auto"/>
              <w:bottom w:val="single" w:sz="4" w:space="0" w:color="auto"/>
            </w:tcBorders>
          </w:tcPr>
          <w:p w:rsidR="00883E73" w:rsidRPr="008D248A" w:rsidRDefault="00883E73" w:rsidP="008E261A">
            <w:pPr>
              <w:pStyle w:val="TM1"/>
              <w:keepNext/>
              <w:widowControl w:val="0"/>
            </w:pPr>
          </w:p>
        </w:tc>
        <w:tc>
          <w:tcPr>
            <w:tcW w:w="3802" w:type="dxa"/>
            <w:vMerge/>
            <w:tcBorders>
              <w:bottom w:val="single" w:sz="4" w:space="0" w:color="auto"/>
            </w:tcBorders>
          </w:tcPr>
          <w:p w:rsidR="00883E73" w:rsidRPr="008D248A" w:rsidRDefault="00883E73" w:rsidP="008E261A">
            <w:pPr>
              <w:keepNext/>
              <w:widowControl w:val="0"/>
              <w:rPr>
                <w:rFonts w:ascii="Comic Sans MS" w:hAnsi="Comic Sans MS"/>
                <w:sz w:val="18"/>
                <w:szCs w:val="18"/>
              </w:rPr>
            </w:pPr>
          </w:p>
        </w:tc>
        <w:tc>
          <w:tcPr>
            <w:tcW w:w="1017" w:type="dxa"/>
            <w:vMerge/>
            <w:tcBorders>
              <w:bottom w:val="single" w:sz="4" w:space="0" w:color="auto"/>
              <w:right w:val="nil"/>
            </w:tcBorders>
            <w:vAlign w:val="center"/>
          </w:tcPr>
          <w:p w:rsidR="00883E73" w:rsidRPr="008D248A" w:rsidRDefault="00883E73" w:rsidP="008E261A">
            <w:pPr>
              <w:pStyle w:val="TM1"/>
              <w:keepNext/>
              <w:widowControl w:val="0"/>
            </w:pPr>
          </w:p>
        </w:tc>
        <w:tc>
          <w:tcPr>
            <w:tcW w:w="1323" w:type="dxa"/>
            <w:vMerge/>
            <w:tcBorders>
              <w:left w:val="single" w:sz="4" w:space="0" w:color="auto"/>
              <w:bottom w:val="single" w:sz="4" w:space="0" w:color="auto"/>
              <w:right w:val="single" w:sz="4" w:space="0" w:color="auto"/>
            </w:tcBorders>
            <w:vAlign w:val="center"/>
          </w:tcPr>
          <w:p w:rsidR="00883E73" w:rsidRPr="008D248A" w:rsidRDefault="00883E73" w:rsidP="008E261A">
            <w:pPr>
              <w:pStyle w:val="TM1"/>
              <w:keepNext/>
              <w:widowControl w:val="0"/>
            </w:pPr>
          </w:p>
        </w:tc>
        <w:tc>
          <w:tcPr>
            <w:tcW w:w="1080" w:type="dxa"/>
            <w:vMerge/>
            <w:tcBorders>
              <w:left w:val="nil"/>
              <w:bottom w:val="single" w:sz="4" w:space="0" w:color="auto"/>
              <w:right w:val="nil"/>
            </w:tcBorders>
            <w:vAlign w:val="center"/>
          </w:tcPr>
          <w:p w:rsidR="00883E73" w:rsidRPr="008D248A" w:rsidRDefault="00883E73" w:rsidP="008E261A">
            <w:pPr>
              <w:pStyle w:val="TM1"/>
              <w:keepNext/>
              <w:widowControl w:val="0"/>
            </w:pPr>
          </w:p>
        </w:tc>
        <w:tc>
          <w:tcPr>
            <w:tcW w:w="1440" w:type="dxa"/>
            <w:tcBorders>
              <w:top w:val="single" w:sz="4" w:space="0" w:color="auto"/>
              <w:left w:val="single" w:sz="4" w:space="0" w:color="auto"/>
              <w:bottom w:val="single" w:sz="4" w:space="0" w:color="auto"/>
              <w:right w:val="single" w:sz="4" w:space="0" w:color="auto"/>
            </w:tcBorders>
            <w:vAlign w:val="center"/>
          </w:tcPr>
          <w:p w:rsidR="00883E73" w:rsidRPr="008D248A" w:rsidRDefault="00883E73" w:rsidP="008E261A">
            <w:pPr>
              <w:keepNext/>
              <w:widowControl w:val="0"/>
              <w:jc w:val="center"/>
              <w:rPr>
                <w:rFonts w:ascii="Comic Sans MS" w:hAnsi="Comic Sans MS"/>
                <w:sz w:val="18"/>
                <w:szCs w:val="18"/>
              </w:rPr>
            </w:pPr>
            <w:r w:rsidRPr="008D248A">
              <w:rPr>
                <w:rFonts w:ascii="Comic Sans MS" w:hAnsi="Comic Sans MS"/>
                <w:sz w:val="18"/>
                <w:szCs w:val="18"/>
              </w:rPr>
              <w:t>017B</w:t>
            </w:r>
          </w:p>
        </w:tc>
        <w:tc>
          <w:tcPr>
            <w:tcW w:w="6390" w:type="dxa"/>
            <w:tcBorders>
              <w:left w:val="nil"/>
              <w:bottom w:val="single" w:sz="4" w:space="0" w:color="auto"/>
              <w:right w:val="single" w:sz="4" w:space="0" w:color="auto"/>
            </w:tcBorders>
            <w:vAlign w:val="center"/>
          </w:tcPr>
          <w:p w:rsidR="00883E73" w:rsidRPr="008D248A" w:rsidRDefault="00883E73" w:rsidP="008E261A">
            <w:pPr>
              <w:keepNext/>
              <w:widowControl w:val="0"/>
              <w:rPr>
                <w:rFonts w:ascii="Comic Sans MS" w:hAnsi="Comic Sans MS"/>
                <w:sz w:val="18"/>
                <w:szCs w:val="18"/>
              </w:rPr>
            </w:pPr>
            <w:r w:rsidRPr="008D248A">
              <w:rPr>
                <w:rFonts w:ascii="Comic Sans MS" w:hAnsi="Comic Sans MS"/>
                <w:sz w:val="18"/>
                <w:szCs w:val="18"/>
              </w:rPr>
              <w:t>Concevoir et développer une application dans un environnement de base de données</w:t>
            </w:r>
          </w:p>
        </w:tc>
        <w:tc>
          <w:tcPr>
            <w:tcW w:w="900" w:type="dxa"/>
            <w:tcBorders>
              <w:left w:val="nil"/>
              <w:bottom w:val="single" w:sz="4" w:space="0" w:color="auto"/>
              <w:right w:val="single" w:sz="4" w:space="0" w:color="auto"/>
            </w:tcBorders>
            <w:vAlign w:val="center"/>
          </w:tcPr>
          <w:p w:rsidR="00883E73" w:rsidRPr="008D248A" w:rsidRDefault="00883E73" w:rsidP="008E261A">
            <w:pPr>
              <w:pStyle w:val="TM1"/>
              <w:keepNext/>
              <w:widowControl w:val="0"/>
            </w:pPr>
            <w:r w:rsidRPr="008D248A">
              <w:t>60</w:t>
            </w:r>
          </w:p>
        </w:tc>
      </w:tr>
      <w:tr w:rsidR="00736896" w:rsidRPr="00997E1A" w:rsidTr="00603DE1">
        <w:trPr>
          <w:cantSplit/>
        </w:trPr>
        <w:tc>
          <w:tcPr>
            <w:tcW w:w="1418" w:type="dxa"/>
            <w:vMerge w:val="restart"/>
            <w:tcBorders>
              <w:left w:val="single" w:sz="4" w:space="0" w:color="auto"/>
            </w:tcBorders>
          </w:tcPr>
          <w:p w:rsidR="00736896" w:rsidRPr="008D248A" w:rsidRDefault="00736896" w:rsidP="00D94A39">
            <w:pPr>
              <w:pStyle w:val="TM1"/>
            </w:pPr>
            <w:r w:rsidRPr="008D248A">
              <w:t>420-LA</w:t>
            </w:r>
            <w:r w:rsidR="00D94A39" w:rsidRPr="008D248A">
              <w:t>B</w:t>
            </w:r>
            <w:r w:rsidRPr="008D248A">
              <w:t>-JQ</w:t>
            </w:r>
          </w:p>
        </w:tc>
        <w:tc>
          <w:tcPr>
            <w:tcW w:w="3802" w:type="dxa"/>
            <w:vMerge w:val="restart"/>
          </w:tcPr>
          <w:p w:rsidR="00736896" w:rsidRPr="008D248A" w:rsidRDefault="00736896" w:rsidP="00603DE1">
            <w:pPr>
              <w:rPr>
                <w:rFonts w:ascii="Comic Sans MS" w:hAnsi="Comic Sans MS"/>
                <w:sz w:val="18"/>
                <w:szCs w:val="18"/>
              </w:rPr>
            </w:pPr>
            <w:r w:rsidRPr="008D248A">
              <w:rPr>
                <w:rFonts w:ascii="Comic Sans MS" w:hAnsi="Comic Sans MS"/>
                <w:sz w:val="18"/>
                <w:szCs w:val="18"/>
              </w:rPr>
              <w:t xml:space="preserve">Projet </w:t>
            </w:r>
            <w:r w:rsidR="00AE4B16" w:rsidRPr="008D248A">
              <w:rPr>
                <w:rFonts w:ascii="Comic Sans MS" w:hAnsi="Comic Sans MS"/>
                <w:sz w:val="18"/>
                <w:szCs w:val="18"/>
              </w:rPr>
              <w:t>de fin d’études</w:t>
            </w:r>
          </w:p>
        </w:tc>
        <w:tc>
          <w:tcPr>
            <w:tcW w:w="1017" w:type="dxa"/>
            <w:vMerge w:val="restart"/>
            <w:vAlign w:val="center"/>
          </w:tcPr>
          <w:p w:rsidR="00736896" w:rsidRPr="008D248A" w:rsidRDefault="00736896" w:rsidP="00804B0E">
            <w:pPr>
              <w:jc w:val="center"/>
              <w:rPr>
                <w:rFonts w:ascii="Comic Sans MS" w:hAnsi="Comic Sans MS"/>
                <w:sz w:val="18"/>
                <w:szCs w:val="18"/>
              </w:rPr>
            </w:pPr>
            <w:r w:rsidRPr="008D248A">
              <w:rPr>
                <w:rFonts w:ascii="Comic Sans MS" w:hAnsi="Comic Sans MS"/>
                <w:sz w:val="18"/>
                <w:szCs w:val="18"/>
              </w:rPr>
              <w:t>165</w:t>
            </w:r>
          </w:p>
        </w:tc>
        <w:tc>
          <w:tcPr>
            <w:tcW w:w="1323" w:type="dxa"/>
            <w:vMerge w:val="restart"/>
            <w:vAlign w:val="center"/>
          </w:tcPr>
          <w:p w:rsidR="00736896" w:rsidRPr="008D248A" w:rsidRDefault="00736896" w:rsidP="00736896">
            <w:pPr>
              <w:jc w:val="center"/>
              <w:rPr>
                <w:rFonts w:ascii="Comic Sans MS" w:hAnsi="Comic Sans MS"/>
                <w:sz w:val="18"/>
                <w:szCs w:val="18"/>
              </w:rPr>
            </w:pPr>
            <w:r w:rsidRPr="008D248A">
              <w:rPr>
                <w:rFonts w:ascii="Comic Sans MS" w:hAnsi="Comic Sans MS"/>
                <w:sz w:val="18"/>
                <w:szCs w:val="18"/>
              </w:rPr>
              <w:t>4-7-7</w:t>
            </w:r>
          </w:p>
        </w:tc>
        <w:tc>
          <w:tcPr>
            <w:tcW w:w="1080" w:type="dxa"/>
            <w:vMerge w:val="restart"/>
            <w:vAlign w:val="center"/>
          </w:tcPr>
          <w:p w:rsidR="00736896" w:rsidRPr="008D248A" w:rsidRDefault="00782196" w:rsidP="00112E31">
            <w:pPr>
              <w:jc w:val="center"/>
              <w:rPr>
                <w:rFonts w:ascii="Comic Sans MS" w:hAnsi="Comic Sans MS"/>
                <w:sz w:val="18"/>
                <w:szCs w:val="18"/>
              </w:rPr>
            </w:pPr>
            <w:r w:rsidRPr="008D248A">
              <w:rPr>
                <w:rFonts w:ascii="Comic Sans MS" w:hAnsi="Comic Sans MS"/>
                <w:sz w:val="18"/>
                <w:szCs w:val="18"/>
              </w:rPr>
              <w:t>5,66</w:t>
            </w:r>
          </w:p>
        </w:tc>
        <w:tc>
          <w:tcPr>
            <w:tcW w:w="1440" w:type="dxa"/>
            <w:tcBorders>
              <w:top w:val="single" w:sz="4" w:space="0" w:color="auto"/>
              <w:bottom w:val="single" w:sz="4" w:space="0" w:color="auto"/>
              <w:right w:val="single" w:sz="4" w:space="0" w:color="auto"/>
            </w:tcBorders>
            <w:vAlign w:val="center"/>
          </w:tcPr>
          <w:p w:rsidR="00736896" w:rsidRPr="008D248A" w:rsidRDefault="00736896" w:rsidP="006F4142">
            <w:pPr>
              <w:jc w:val="center"/>
              <w:rPr>
                <w:rFonts w:ascii="Comic Sans MS" w:hAnsi="Comic Sans MS"/>
                <w:sz w:val="18"/>
                <w:szCs w:val="18"/>
              </w:rPr>
            </w:pPr>
            <w:r w:rsidRPr="008D248A">
              <w:rPr>
                <w:rFonts w:ascii="Comic Sans MS" w:hAnsi="Comic Sans MS"/>
                <w:sz w:val="18"/>
                <w:szCs w:val="18"/>
              </w:rPr>
              <w:t>016Z</w:t>
            </w:r>
          </w:p>
        </w:tc>
        <w:tc>
          <w:tcPr>
            <w:tcW w:w="6390" w:type="dxa"/>
            <w:tcBorders>
              <w:top w:val="single" w:sz="4" w:space="0" w:color="auto"/>
              <w:left w:val="single" w:sz="4" w:space="0" w:color="auto"/>
              <w:bottom w:val="single" w:sz="4" w:space="0" w:color="auto"/>
            </w:tcBorders>
            <w:vAlign w:val="center"/>
          </w:tcPr>
          <w:p w:rsidR="00736896" w:rsidRPr="008D248A" w:rsidRDefault="00736896" w:rsidP="006F4142">
            <w:pPr>
              <w:rPr>
                <w:rFonts w:ascii="Comic Sans MS" w:hAnsi="Comic Sans MS"/>
                <w:sz w:val="18"/>
                <w:szCs w:val="18"/>
              </w:rPr>
            </w:pPr>
            <w:r w:rsidRPr="008D248A">
              <w:rPr>
                <w:rFonts w:ascii="Comic Sans MS" w:hAnsi="Comic Sans MS"/>
                <w:sz w:val="18"/>
                <w:szCs w:val="18"/>
              </w:rPr>
              <w:t>Assurer la production et la gestion de documents</w:t>
            </w:r>
          </w:p>
        </w:tc>
        <w:tc>
          <w:tcPr>
            <w:tcW w:w="900" w:type="dxa"/>
            <w:tcBorders>
              <w:top w:val="single" w:sz="4" w:space="0" w:color="auto"/>
              <w:bottom w:val="single" w:sz="4" w:space="0" w:color="auto"/>
              <w:right w:val="single" w:sz="4" w:space="0" w:color="auto"/>
            </w:tcBorders>
            <w:vAlign w:val="center"/>
          </w:tcPr>
          <w:p w:rsidR="00736896" w:rsidRPr="008D248A" w:rsidRDefault="00736896" w:rsidP="00DD4660">
            <w:pPr>
              <w:jc w:val="center"/>
              <w:rPr>
                <w:rFonts w:ascii="Comic Sans MS" w:hAnsi="Comic Sans MS"/>
                <w:sz w:val="18"/>
                <w:szCs w:val="18"/>
              </w:rPr>
            </w:pPr>
            <w:r w:rsidRPr="008D248A">
              <w:rPr>
                <w:rFonts w:ascii="Comic Sans MS" w:hAnsi="Comic Sans MS"/>
                <w:sz w:val="18"/>
                <w:szCs w:val="18"/>
              </w:rPr>
              <w:t>20</w:t>
            </w:r>
          </w:p>
        </w:tc>
      </w:tr>
      <w:tr w:rsidR="00736896" w:rsidRPr="00997E1A" w:rsidTr="00603DE1">
        <w:trPr>
          <w:cantSplit/>
        </w:trPr>
        <w:tc>
          <w:tcPr>
            <w:tcW w:w="1418" w:type="dxa"/>
            <w:vMerge/>
            <w:tcBorders>
              <w:left w:val="single" w:sz="4" w:space="0" w:color="auto"/>
            </w:tcBorders>
          </w:tcPr>
          <w:p w:rsidR="00736896" w:rsidRPr="008D248A" w:rsidRDefault="00736896" w:rsidP="005A1DCD">
            <w:pPr>
              <w:pStyle w:val="TM1"/>
            </w:pPr>
          </w:p>
        </w:tc>
        <w:tc>
          <w:tcPr>
            <w:tcW w:w="3802" w:type="dxa"/>
            <w:vMerge/>
          </w:tcPr>
          <w:p w:rsidR="00736896" w:rsidRPr="008D248A" w:rsidRDefault="00736896" w:rsidP="00603DE1">
            <w:pPr>
              <w:rPr>
                <w:rFonts w:ascii="Comic Sans MS" w:hAnsi="Comic Sans MS"/>
                <w:sz w:val="18"/>
                <w:szCs w:val="18"/>
              </w:rPr>
            </w:pPr>
          </w:p>
        </w:tc>
        <w:tc>
          <w:tcPr>
            <w:tcW w:w="1017" w:type="dxa"/>
            <w:vMerge/>
            <w:vAlign w:val="center"/>
          </w:tcPr>
          <w:p w:rsidR="00736896" w:rsidRPr="008D248A" w:rsidRDefault="00736896" w:rsidP="005A1DCD">
            <w:pPr>
              <w:pStyle w:val="TM1"/>
            </w:pPr>
          </w:p>
        </w:tc>
        <w:tc>
          <w:tcPr>
            <w:tcW w:w="1323" w:type="dxa"/>
            <w:vMerge/>
            <w:vAlign w:val="center"/>
          </w:tcPr>
          <w:p w:rsidR="00736896" w:rsidRPr="008D248A" w:rsidRDefault="00736896" w:rsidP="005A1DCD">
            <w:pPr>
              <w:pStyle w:val="TM1"/>
            </w:pPr>
          </w:p>
        </w:tc>
        <w:tc>
          <w:tcPr>
            <w:tcW w:w="1080" w:type="dxa"/>
            <w:vMerge/>
            <w:vAlign w:val="center"/>
          </w:tcPr>
          <w:p w:rsidR="00736896" w:rsidRPr="008D248A" w:rsidRDefault="00736896" w:rsidP="005A1DCD">
            <w:pPr>
              <w:pStyle w:val="TM1"/>
            </w:pPr>
          </w:p>
        </w:tc>
        <w:tc>
          <w:tcPr>
            <w:tcW w:w="1440" w:type="dxa"/>
            <w:tcBorders>
              <w:top w:val="single" w:sz="4" w:space="0" w:color="auto"/>
              <w:bottom w:val="single" w:sz="4" w:space="0" w:color="auto"/>
              <w:right w:val="single" w:sz="4" w:space="0" w:color="auto"/>
            </w:tcBorders>
            <w:vAlign w:val="center"/>
          </w:tcPr>
          <w:p w:rsidR="00736896" w:rsidRPr="008D248A" w:rsidRDefault="00A213F2" w:rsidP="00A213F2">
            <w:pPr>
              <w:jc w:val="center"/>
              <w:rPr>
                <w:rFonts w:ascii="Comic Sans MS" w:hAnsi="Comic Sans MS"/>
                <w:sz w:val="18"/>
                <w:szCs w:val="18"/>
              </w:rPr>
            </w:pPr>
            <w:r w:rsidRPr="008D248A">
              <w:rPr>
                <w:rFonts w:ascii="Comic Sans MS" w:hAnsi="Comic Sans MS"/>
                <w:sz w:val="18"/>
                <w:szCs w:val="18"/>
                <w:lang w:val="fr-FR"/>
              </w:rPr>
              <w:t>017A</w:t>
            </w:r>
          </w:p>
        </w:tc>
        <w:tc>
          <w:tcPr>
            <w:tcW w:w="6390" w:type="dxa"/>
            <w:tcBorders>
              <w:top w:val="single" w:sz="4" w:space="0" w:color="auto"/>
              <w:left w:val="single" w:sz="4" w:space="0" w:color="auto"/>
              <w:bottom w:val="single" w:sz="4" w:space="0" w:color="auto"/>
            </w:tcBorders>
            <w:vAlign w:val="center"/>
          </w:tcPr>
          <w:p w:rsidR="00736896" w:rsidRPr="008D248A" w:rsidRDefault="00A213F2" w:rsidP="00A213F2">
            <w:pPr>
              <w:rPr>
                <w:rFonts w:ascii="Comic Sans MS" w:hAnsi="Comic Sans MS"/>
                <w:sz w:val="18"/>
                <w:szCs w:val="18"/>
              </w:rPr>
            </w:pPr>
            <w:r w:rsidRPr="008D248A">
              <w:rPr>
                <w:rFonts w:ascii="Comic Sans MS" w:hAnsi="Comic Sans MS"/>
                <w:sz w:val="18"/>
                <w:szCs w:val="18"/>
              </w:rPr>
              <w:t>Mettre en œuvre une application</w:t>
            </w:r>
          </w:p>
        </w:tc>
        <w:tc>
          <w:tcPr>
            <w:tcW w:w="900" w:type="dxa"/>
            <w:tcBorders>
              <w:top w:val="single" w:sz="4" w:space="0" w:color="auto"/>
              <w:bottom w:val="single" w:sz="4" w:space="0" w:color="auto"/>
              <w:right w:val="single" w:sz="4" w:space="0" w:color="auto"/>
            </w:tcBorders>
            <w:vAlign w:val="center"/>
          </w:tcPr>
          <w:p w:rsidR="00736896" w:rsidRPr="008D248A" w:rsidRDefault="00A213F2" w:rsidP="00A213F2">
            <w:pPr>
              <w:pStyle w:val="Texteniveau1"/>
              <w:spacing w:before="20" w:after="20"/>
              <w:jc w:val="center"/>
              <w:rPr>
                <w:rFonts w:ascii="Comic Sans MS" w:hAnsi="Comic Sans MS"/>
                <w:sz w:val="18"/>
                <w:szCs w:val="18"/>
              </w:rPr>
            </w:pPr>
            <w:r w:rsidRPr="008D248A">
              <w:rPr>
                <w:rFonts w:ascii="Comic Sans MS" w:hAnsi="Comic Sans MS"/>
                <w:sz w:val="18"/>
                <w:szCs w:val="18"/>
              </w:rPr>
              <w:t>30</w:t>
            </w:r>
          </w:p>
        </w:tc>
      </w:tr>
      <w:tr w:rsidR="00736896" w:rsidRPr="00997E1A" w:rsidTr="00603DE1">
        <w:trPr>
          <w:cantSplit/>
        </w:trPr>
        <w:tc>
          <w:tcPr>
            <w:tcW w:w="1418" w:type="dxa"/>
            <w:vMerge/>
            <w:tcBorders>
              <w:left w:val="single" w:sz="4" w:space="0" w:color="auto"/>
              <w:bottom w:val="single" w:sz="4" w:space="0" w:color="auto"/>
            </w:tcBorders>
          </w:tcPr>
          <w:p w:rsidR="00736896" w:rsidRPr="008D248A" w:rsidRDefault="00736896" w:rsidP="005A1DCD">
            <w:pPr>
              <w:pStyle w:val="TM1"/>
            </w:pPr>
          </w:p>
        </w:tc>
        <w:tc>
          <w:tcPr>
            <w:tcW w:w="3802" w:type="dxa"/>
            <w:vMerge/>
            <w:tcBorders>
              <w:bottom w:val="single" w:sz="4" w:space="0" w:color="auto"/>
            </w:tcBorders>
          </w:tcPr>
          <w:p w:rsidR="00736896" w:rsidRPr="008D248A" w:rsidRDefault="00736896" w:rsidP="00603DE1">
            <w:pPr>
              <w:rPr>
                <w:rFonts w:ascii="Comic Sans MS" w:hAnsi="Comic Sans MS"/>
                <w:sz w:val="18"/>
                <w:szCs w:val="18"/>
              </w:rPr>
            </w:pPr>
          </w:p>
        </w:tc>
        <w:tc>
          <w:tcPr>
            <w:tcW w:w="1017" w:type="dxa"/>
            <w:vMerge/>
            <w:tcBorders>
              <w:bottom w:val="single" w:sz="4" w:space="0" w:color="auto"/>
            </w:tcBorders>
            <w:vAlign w:val="center"/>
          </w:tcPr>
          <w:p w:rsidR="00736896" w:rsidRPr="008D248A" w:rsidRDefault="00736896" w:rsidP="005A1DCD">
            <w:pPr>
              <w:pStyle w:val="TM1"/>
            </w:pPr>
          </w:p>
        </w:tc>
        <w:tc>
          <w:tcPr>
            <w:tcW w:w="1323" w:type="dxa"/>
            <w:vMerge/>
            <w:tcBorders>
              <w:bottom w:val="single" w:sz="4" w:space="0" w:color="auto"/>
            </w:tcBorders>
            <w:vAlign w:val="center"/>
          </w:tcPr>
          <w:p w:rsidR="00736896" w:rsidRPr="008D248A" w:rsidRDefault="00736896" w:rsidP="005A1DCD">
            <w:pPr>
              <w:pStyle w:val="TM1"/>
            </w:pPr>
          </w:p>
        </w:tc>
        <w:tc>
          <w:tcPr>
            <w:tcW w:w="1080" w:type="dxa"/>
            <w:vMerge/>
            <w:tcBorders>
              <w:bottom w:val="single" w:sz="4" w:space="0" w:color="auto"/>
            </w:tcBorders>
            <w:vAlign w:val="center"/>
          </w:tcPr>
          <w:p w:rsidR="00736896" w:rsidRPr="008D248A" w:rsidRDefault="00736896" w:rsidP="005A1DCD">
            <w:pPr>
              <w:pStyle w:val="TM1"/>
            </w:pPr>
          </w:p>
        </w:tc>
        <w:tc>
          <w:tcPr>
            <w:tcW w:w="1440" w:type="dxa"/>
            <w:tcBorders>
              <w:top w:val="single" w:sz="4" w:space="0" w:color="auto"/>
              <w:bottom w:val="single" w:sz="4" w:space="0" w:color="auto"/>
              <w:right w:val="single" w:sz="4" w:space="0" w:color="auto"/>
            </w:tcBorders>
            <w:vAlign w:val="center"/>
          </w:tcPr>
          <w:p w:rsidR="00736896" w:rsidRPr="008D248A" w:rsidRDefault="00A213F2" w:rsidP="007B064D">
            <w:pPr>
              <w:jc w:val="center"/>
              <w:rPr>
                <w:rFonts w:ascii="Comic Sans MS" w:hAnsi="Comic Sans MS"/>
                <w:sz w:val="18"/>
                <w:szCs w:val="18"/>
                <w:lang w:val="fr-FR"/>
              </w:rPr>
            </w:pPr>
            <w:r w:rsidRPr="008D248A">
              <w:rPr>
                <w:rFonts w:ascii="Comic Sans MS" w:hAnsi="Comic Sans MS"/>
                <w:sz w:val="18"/>
                <w:szCs w:val="18"/>
              </w:rPr>
              <w:t>017D</w:t>
            </w:r>
          </w:p>
        </w:tc>
        <w:tc>
          <w:tcPr>
            <w:tcW w:w="6390" w:type="dxa"/>
            <w:tcBorders>
              <w:top w:val="single" w:sz="4" w:space="0" w:color="auto"/>
              <w:left w:val="single" w:sz="4" w:space="0" w:color="auto"/>
              <w:bottom w:val="single" w:sz="4" w:space="0" w:color="auto"/>
            </w:tcBorders>
            <w:vAlign w:val="center"/>
          </w:tcPr>
          <w:p w:rsidR="00736896" w:rsidRPr="008D248A" w:rsidRDefault="00A213F2" w:rsidP="007B064D">
            <w:pPr>
              <w:rPr>
                <w:rFonts w:ascii="Comic Sans MS" w:hAnsi="Comic Sans MS"/>
                <w:sz w:val="18"/>
                <w:szCs w:val="18"/>
              </w:rPr>
            </w:pPr>
            <w:r w:rsidRPr="008D248A">
              <w:rPr>
                <w:rFonts w:ascii="Comic Sans MS" w:hAnsi="Comic Sans MS"/>
                <w:sz w:val="18"/>
                <w:szCs w:val="18"/>
              </w:rPr>
              <w:t>Concevoir et développer une application hypermédia dans des réseaux internes et mondiaux</w:t>
            </w:r>
          </w:p>
        </w:tc>
        <w:tc>
          <w:tcPr>
            <w:tcW w:w="900" w:type="dxa"/>
            <w:tcBorders>
              <w:top w:val="single" w:sz="4" w:space="0" w:color="auto"/>
              <w:bottom w:val="single" w:sz="4" w:space="0" w:color="auto"/>
              <w:right w:val="single" w:sz="4" w:space="0" w:color="auto"/>
            </w:tcBorders>
            <w:vAlign w:val="center"/>
          </w:tcPr>
          <w:p w:rsidR="00736896" w:rsidRPr="008D248A" w:rsidRDefault="00A213F2" w:rsidP="007B064D">
            <w:pPr>
              <w:jc w:val="center"/>
              <w:rPr>
                <w:rFonts w:ascii="Comic Sans MS" w:hAnsi="Comic Sans MS"/>
                <w:sz w:val="18"/>
                <w:szCs w:val="18"/>
              </w:rPr>
            </w:pPr>
            <w:r w:rsidRPr="008D248A">
              <w:rPr>
                <w:rFonts w:ascii="Comic Sans MS" w:hAnsi="Comic Sans MS"/>
                <w:sz w:val="18"/>
                <w:szCs w:val="18"/>
              </w:rPr>
              <w:t>115</w:t>
            </w:r>
          </w:p>
        </w:tc>
      </w:tr>
      <w:tr w:rsidR="00736896" w:rsidRPr="00997E1A" w:rsidTr="00603DE1">
        <w:trPr>
          <w:cantSplit/>
        </w:trPr>
        <w:tc>
          <w:tcPr>
            <w:tcW w:w="1418" w:type="dxa"/>
            <w:tcBorders>
              <w:top w:val="single" w:sz="4" w:space="0" w:color="auto"/>
              <w:left w:val="single" w:sz="4" w:space="0" w:color="auto"/>
              <w:bottom w:val="single" w:sz="6" w:space="0" w:color="auto"/>
            </w:tcBorders>
          </w:tcPr>
          <w:p w:rsidR="00736896" w:rsidRPr="008D248A" w:rsidRDefault="00736896" w:rsidP="00D94A39">
            <w:pPr>
              <w:pStyle w:val="TM1"/>
            </w:pPr>
            <w:r w:rsidRPr="008D248A">
              <w:t>420-LB</w:t>
            </w:r>
            <w:r w:rsidR="00D94A39" w:rsidRPr="008D248A">
              <w:t>B</w:t>
            </w:r>
            <w:r w:rsidRPr="008D248A">
              <w:t>-JQ</w:t>
            </w:r>
          </w:p>
        </w:tc>
        <w:tc>
          <w:tcPr>
            <w:tcW w:w="3802" w:type="dxa"/>
            <w:tcBorders>
              <w:top w:val="single" w:sz="4" w:space="0" w:color="auto"/>
              <w:bottom w:val="single" w:sz="6" w:space="0" w:color="auto"/>
            </w:tcBorders>
          </w:tcPr>
          <w:p w:rsidR="00736896" w:rsidRPr="008D248A" w:rsidRDefault="00736896" w:rsidP="00603DE1">
            <w:pPr>
              <w:rPr>
                <w:rFonts w:ascii="Comic Sans MS" w:hAnsi="Comic Sans MS"/>
                <w:sz w:val="18"/>
                <w:szCs w:val="18"/>
              </w:rPr>
            </w:pPr>
            <w:r w:rsidRPr="008D248A">
              <w:rPr>
                <w:rFonts w:ascii="Comic Sans MS" w:hAnsi="Comic Sans MS"/>
                <w:sz w:val="18"/>
                <w:szCs w:val="18"/>
              </w:rPr>
              <w:t xml:space="preserve">Gestion </w:t>
            </w:r>
            <w:r w:rsidR="002E0CE9" w:rsidRPr="008D248A">
              <w:rPr>
                <w:rFonts w:ascii="Comic Sans MS" w:hAnsi="Comic Sans MS"/>
                <w:sz w:val="18"/>
                <w:szCs w:val="18"/>
              </w:rPr>
              <w:t xml:space="preserve">de la </w:t>
            </w:r>
            <w:r w:rsidRPr="008D248A">
              <w:rPr>
                <w:rFonts w:ascii="Comic Sans MS" w:hAnsi="Comic Sans MS"/>
                <w:sz w:val="18"/>
                <w:szCs w:val="18"/>
              </w:rPr>
              <w:t xml:space="preserve">qualité </w:t>
            </w:r>
            <w:r w:rsidR="002E0CE9" w:rsidRPr="008D248A">
              <w:rPr>
                <w:rFonts w:ascii="Comic Sans MS" w:hAnsi="Comic Sans MS"/>
                <w:sz w:val="18"/>
                <w:szCs w:val="18"/>
              </w:rPr>
              <w:t>d’une application</w:t>
            </w:r>
          </w:p>
        </w:tc>
        <w:tc>
          <w:tcPr>
            <w:tcW w:w="1017" w:type="dxa"/>
            <w:tcBorders>
              <w:top w:val="single" w:sz="4" w:space="0" w:color="auto"/>
              <w:bottom w:val="single" w:sz="6" w:space="0" w:color="auto"/>
            </w:tcBorders>
            <w:vAlign w:val="center"/>
          </w:tcPr>
          <w:p w:rsidR="00736896" w:rsidRPr="008D248A" w:rsidRDefault="00736896" w:rsidP="00DD4660">
            <w:pPr>
              <w:jc w:val="center"/>
              <w:rPr>
                <w:rFonts w:ascii="Comic Sans MS" w:hAnsi="Comic Sans MS"/>
                <w:sz w:val="18"/>
                <w:szCs w:val="18"/>
              </w:rPr>
            </w:pPr>
            <w:r w:rsidRPr="008D248A">
              <w:rPr>
                <w:rFonts w:ascii="Comic Sans MS" w:hAnsi="Comic Sans MS"/>
                <w:sz w:val="18"/>
                <w:szCs w:val="18"/>
              </w:rPr>
              <w:t>45</w:t>
            </w:r>
          </w:p>
        </w:tc>
        <w:tc>
          <w:tcPr>
            <w:tcW w:w="1323" w:type="dxa"/>
            <w:tcBorders>
              <w:top w:val="single" w:sz="4" w:space="0" w:color="auto"/>
              <w:bottom w:val="single" w:sz="6" w:space="0" w:color="auto"/>
            </w:tcBorders>
            <w:vAlign w:val="center"/>
          </w:tcPr>
          <w:p w:rsidR="00736896" w:rsidRPr="008D248A" w:rsidRDefault="00736896" w:rsidP="00D83CD6">
            <w:pPr>
              <w:jc w:val="center"/>
              <w:rPr>
                <w:rFonts w:ascii="Comic Sans MS" w:hAnsi="Comic Sans MS"/>
                <w:sz w:val="18"/>
                <w:szCs w:val="18"/>
              </w:rPr>
            </w:pPr>
            <w:r w:rsidRPr="008D248A">
              <w:rPr>
                <w:rFonts w:ascii="Comic Sans MS" w:hAnsi="Comic Sans MS"/>
                <w:sz w:val="18"/>
                <w:szCs w:val="18"/>
              </w:rPr>
              <w:t>1-2-2</w:t>
            </w:r>
          </w:p>
        </w:tc>
        <w:tc>
          <w:tcPr>
            <w:tcW w:w="1080" w:type="dxa"/>
            <w:tcBorders>
              <w:top w:val="single" w:sz="4" w:space="0" w:color="auto"/>
              <w:bottom w:val="single" w:sz="6" w:space="0" w:color="auto"/>
            </w:tcBorders>
            <w:vAlign w:val="center"/>
          </w:tcPr>
          <w:p w:rsidR="00736896" w:rsidRPr="008D248A" w:rsidRDefault="00736896" w:rsidP="00D83CD6">
            <w:pPr>
              <w:jc w:val="center"/>
              <w:rPr>
                <w:rFonts w:ascii="Comic Sans MS" w:hAnsi="Comic Sans MS"/>
                <w:sz w:val="18"/>
                <w:szCs w:val="18"/>
              </w:rPr>
            </w:pPr>
            <w:r w:rsidRPr="008D248A">
              <w:rPr>
                <w:rFonts w:ascii="Comic Sans MS" w:hAnsi="Comic Sans MS"/>
                <w:sz w:val="18"/>
                <w:szCs w:val="18"/>
              </w:rPr>
              <w:t>1,66</w:t>
            </w:r>
          </w:p>
        </w:tc>
        <w:tc>
          <w:tcPr>
            <w:tcW w:w="1440" w:type="dxa"/>
            <w:tcBorders>
              <w:top w:val="single" w:sz="4" w:space="0" w:color="auto"/>
              <w:bottom w:val="single" w:sz="6" w:space="0" w:color="auto"/>
            </w:tcBorders>
            <w:vAlign w:val="center"/>
          </w:tcPr>
          <w:p w:rsidR="00736896" w:rsidRPr="008D248A" w:rsidRDefault="00736896" w:rsidP="006F4142">
            <w:pPr>
              <w:jc w:val="center"/>
              <w:rPr>
                <w:rFonts w:ascii="Comic Sans MS" w:hAnsi="Comic Sans MS"/>
                <w:sz w:val="18"/>
                <w:szCs w:val="18"/>
              </w:rPr>
            </w:pPr>
            <w:r w:rsidRPr="008D248A">
              <w:rPr>
                <w:rFonts w:ascii="Comic Sans MS" w:hAnsi="Comic Sans MS"/>
                <w:sz w:val="18"/>
                <w:szCs w:val="18"/>
              </w:rPr>
              <w:t>0177</w:t>
            </w:r>
          </w:p>
        </w:tc>
        <w:tc>
          <w:tcPr>
            <w:tcW w:w="6390" w:type="dxa"/>
            <w:tcBorders>
              <w:top w:val="single" w:sz="4" w:space="0" w:color="auto"/>
              <w:bottom w:val="single" w:sz="6" w:space="0" w:color="auto"/>
            </w:tcBorders>
            <w:vAlign w:val="center"/>
          </w:tcPr>
          <w:p w:rsidR="00736896" w:rsidRPr="008D248A" w:rsidRDefault="00736896" w:rsidP="006F4142">
            <w:pPr>
              <w:rPr>
                <w:rFonts w:ascii="Comic Sans MS" w:hAnsi="Comic Sans MS"/>
                <w:sz w:val="18"/>
                <w:szCs w:val="18"/>
              </w:rPr>
            </w:pPr>
            <w:r w:rsidRPr="008D248A">
              <w:rPr>
                <w:rFonts w:ascii="Comic Sans MS" w:hAnsi="Comic Sans MS"/>
                <w:sz w:val="18"/>
                <w:szCs w:val="18"/>
              </w:rPr>
              <w:t>Assurer la qualité d'une application</w:t>
            </w:r>
          </w:p>
        </w:tc>
        <w:tc>
          <w:tcPr>
            <w:tcW w:w="900" w:type="dxa"/>
            <w:tcBorders>
              <w:top w:val="single" w:sz="4" w:space="0" w:color="auto"/>
              <w:bottom w:val="single" w:sz="6" w:space="0" w:color="auto"/>
              <w:right w:val="single" w:sz="4" w:space="0" w:color="auto"/>
            </w:tcBorders>
            <w:vAlign w:val="center"/>
          </w:tcPr>
          <w:p w:rsidR="00736896" w:rsidRPr="008D248A" w:rsidRDefault="00736896" w:rsidP="006F4142">
            <w:pPr>
              <w:pStyle w:val="Texteniveau1"/>
              <w:spacing w:before="20" w:after="20"/>
              <w:jc w:val="center"/>
              <w:rPr>
                <w:rFonts w:ascii="Comic Sans MS" w:hAnsi="Comic Sans MS"/>
                <w:sz w:val="18"/>
                <w:szCs w:val="18"/>
              </w:rPr>
            </w:pPr>
            <w:r w:rsidRPr="008D248A">
              <w:rPr>
                <w:rFonts w:ascii="Comic Sans MS" w:hAnsi="Comic Sans MS"/>
                <w:sz w:val="18"/>
                <w:szCs w:val="18"/>
              </w:rPr>
              <w:t>45</w:t>
            </w:r>
          </w:p>
        </w:tc>
      </w:tr>
      <w:tr w:rsidR="00736896" w:rsidRPr="00997E1A" w:rsidTr="00603DE1">
        <w:trPr>
          <w:cantSplit/>
        </w:trPr>
        <w:tc>
          <w:tcPr>
            <w:tcW w:w="1418" w:type="dxa"/>
            <w:vMerge w:val="restart"/>
            <w:tcBorders>
              <w:top w:val="single" w:sz="6" w:space="0" w:color="auto"/>
              <w:left w:val="single" w:sz="4" w:space="0" w:color="auto"/>
            </w:tcBorders>
          </w:tcPr>
          <w:p w:rsidR="00736896" w:rsidRPr="008D248A" w:rsidRDefault="00736896" w:rsidP="00D94A39">
            <w:pPr>
              <w:pStyle w:val="TM1"/>
            </w:pPr>
            <w:r w:rsidRPr="008D248A">
              <w:t>420-LD</w:t>
            </w:r>
            <w:r w:rsidR="00D94A39" w:rsidRPr="008D248A">
              <w:t>B</w:t>
            </w:r>
            <w:r w:rsidRPr="008D248A">
              <w:t>-JQ</w:t>
            </w:r>
          </w:p>
        </w:tc>
        <w:tc>
          <w:tcPr>
            <w:tcW w:w="3802" w:type="dxa"/>
            <w:vMerge w:val="restart"/>
            <w:tcBorders>
              <w:top w:val="single" w:sz="6" w:space="0" w:color="auto"/>
            </w:tcBorders>
          </w:tcPr>
          <w:p w:rsidR="00736896" w:rsidRPr="008D248A" w:rsidRDefault="00736896" w:rsidP="00603DE1">
            <w:pPr>
              <w:rPr>
                <w:rFonts w:ascii="Comic Sans MS" w:hAnsi="Comic Sans MS"/>
                <w:sz w:val="18"/>
                <w:szCs w:val="18"/>
              </w:rPr>
            </w:pPr>
            <w:r w:rsidRPr="008D248A">
              <w:rPr>
                <w:rFonts w:ascii="Comic Sans MS" w:hAnsi="Comic Sans MS"/>
                <w:sz w:val="18"/>
                <w:szCs w:val="18"/>
              </w:rPr>
              <w:t>Soutien technique</w:t>
            </w:r>
          </w:p>
        </w:tc>
        <w:tc>
          <w:tcPr>
            <w:tcW w:w="1017" w:type="dxa"/>
            <w:vMerge w:val="restart"/>
            <w:tcBorders>
              <w:top w:val="single" w:sz="6" w:space="0" w:color="auto"/>
            </w:tcBorders>
            <w:vAlign w:val="center"/>
          </w:tcPr>
          <w:p w:rsidR="00736896" w:rsidRPr="008D248A" w:rsidRDefault="00736896" w:rsidP="005A1DCD">
            <w:pPr>
              <w:pStyle w:val="TM1"/>
            </w:pPr>
            <w:r w:rsidRPr="008D248A">
              <w:t>60</w:t>
            </w:r>
          </w:p>
        </w:tc>
        <w:tc>
          <w:tcPr>
            <w:tcW w:w="1323" w:type="dxa"/>
            <w:vMerge w:val="restart"/>
            <w:tcBorders>
              <w:top w:val="single" w:sz="6" w:space="0" w:color="auto"/>
            </w:tcBorders>
            <w:vAlign w:val="center"/>
          </w:tcPr>
          <w:p w:rsidR="00736896" w:rsidRPr="008D248A" w:rsidRDefault="00736896" w:rsidP="00D83CD6">
            <w:pPr>
              <w:jc w:val="center"/>
              <w:rPr>
                <w:rFonts w:ascii="Comic Sans MS" w:hAnsi="Comic Sans MS"/>
                <w:sz w:val="18"/>
                <w:szCs w:val="18"/>
              </w:rPr>
            </w:pPr>
            <w:r w:rsidRPr="008D248A">
              <w:rPr>
                <w:rFonts w:ascii="Comic Sans MS" w:hAnsi="Comic Sans MS"/>
                <w:sz w:val="18"/>
                <w:szCs w:val="18"/>
              </w:rPr>
              <w:t>1-3-1</w:t>
            </w:r>
          </w:p>
        </w:tc>
        <w:tc>
          <w:tcPr>
            <w:tcW w:w="1080" w:type="dxa"/>
            <w:vMerge w:val="restart"/>
            <w:tcBorders>
              <w:top w:val="single" w:sz="6" w:space="0" w:color="auto"/>
            </w:tcBorders>
            <w:vAlign w:val="center"/>
          </w:tcPr>
          <w:p w:rsidR="00736896" w:rsidRPr="008D248A" w:rsidRDefault="00736896" w:rsidP="00D83CD6">
            <w:pPr>
              <w:jc w:val="center"/>
              <w:rPr>
                <w:rFonts w:ascii="Comic Sans MS" w:hAnsi="Comic Sans MS"/>
                <w:sz w:val="18"/>
                <w:szCs w:val="18"/>
              </w:rPr>
            </w:pPr>
            <w:r w:rsidRPr="008D248A">
              <w:rPr>
                <w:rFonts w:ascii="Comic Sans MS" w:hAnsi="Comic Sans MS"/>
                <w:sz w:val="18"/>
                <w:szCs w:val="18"/>
              </w:rPr>
              <w:t>1,66</w:t>
            </w:r>
          </w:p>
        </w:tc>
        <w:tc>
          <w:tcPr>
            <w:tcW w:w="1440" w:type="dxa"/>
            <w:tcBorders>
              <w:top w:val="single" w:sz="6" w:space="0" w:color="auto"/>
              <w:bottom w:val="single" w:sz="4" w:space="0" w:color="auto"/>
            </w:tcBorders>
            <w:vAlign w:val="center"/>
          </w:tcPr>
          <w:p w:rsidR="00736896" w:rsidRPr="008D248A" w:rsidRDefault="00736896" w:rsidP="006F4142">
            <w:pPr>
              <w:jc w:val="center"/>
              <w:rPr>
                <w:rFonts w:ascii="Comic Sans MS" w:hAnsi="Comic Sans MS"/>
                <w:sz w:val="18"/>
                <w:szCs w:val="18"/>
              </w:rPr>
            </w:pPr>
            <w:r w:rsidRPr="008D248A">
              <w:rPr>
                <w:rFonts w:ascii="Comic Sans MS" w:hAnsi="Comic Sans MS"/>
                <w:sz w:val="18"/>
                <w:szCs w:val="18"/>
              </w:rPr>
              <w:t>016U</w:t>
            </w:r>
          </w:p>
        </w:tc>
        <w:tc>
          <w:tcPr>
            <w:tcW w:w="6390" w:type="dxa"/>
            <w:tcBorders>
              <w:top w:val="single" w:sz="6" w:space="0" w:color="auto"/>
              <w:bottom w:val="single" w:sz="4" w:space="0" w:color="auto"/>
            </w:tcBorders>
            <w:vAlign w:val="center"/>
          </w:tcPr>
          <w:p w:rsidR="00736896" w:rsidRPr="008D248A" w:rsidRDefault="00736896" w:rsidP="006F4142">
            <w:pPr>
              <w:rPr>
                <w:rFonts w:ascii="Comic Sans MS" w:hAnsi="Comic Sans MS"/>
                <w:sz w:val="18"/>
                <w:szCs w:val="18"/>
              </w:rPr>
            </w:pPr>
            <w:r w:rsidRPr="008D248A">
              <w:rPr>
                <w:rFonts w:ascii="Comic Sans MS" w:hAnsi="Comic Sans MS"/>
                <w:sz w:val="18"/>
                <w:szCs w:val="18"/>
              </w:rPr>
              <w:t>Effectuer la recherche d’information</w:t>
            </w:r>
          </w:p>
        </w:tc>
        <w:tc>
          <w:tcPr>
            <w:tcW w:w="900" w:type="dxa"/>
            <w:tcBorders>
              <w:top w:val="single" w:sz="6" w:space="0" w:color="auto"/>
              <w:bottom w:val="single" w:sz="4" w:space="0" w:color="auto"/>
              <w:right w:val="single" w:sz="4" w:space="0" w:color="auto"/>
            </w:tcBorders>
            <w:vAlign w:val="center"/>
          </w:tcPr>
          <w:p w:rsidR="00736896" w:rsidRPr="008D248A" w:rsidRDefault="00736896" w:rsidP="005A1DCD">
            <w:pPr>
              <w:pStyle w:val="TM1"/>
            </w:pPr>
            <w:r w:rsidRPr="008D248A">
              <w:t>15</w:t>
            </w:r>
          </w:p>
        </w:tc>
      </w:tr>
      <w:tr w:rsidR="00736896" w:rsidRPr="00997E1A" w:rsidTr="00603DE1">
        <w:trPr>
          <w:cantSplit/>
        </w:trPr>
        <w:tc>
          <w:tcPr>
            <w:tcW w:w="1418" w:type="dxa"/>
            <w:vMerge/>
            <w:tcBorders>
              <w:left w:val="single" w:sz="4" w:space="0" w:color="auto"/>
              <w:bottom w:val="single" w:sz="6" w:space="0" w:color="auto"/>
            </w:tcBorders>
          </w:tcPr>
          <w:p w:rsidR="00736896" w:rsidRPr="008D248A" w:rsidRDefault="00736896" w:rsidP="005A1DCD">
            <w:pPr>
              <w:pStyle w:val="TM1"/>
            </w:pPr>
          </w:p>
        </w:tc>
        <w:tc>
          <w:tcPr>
            <w:tcW w:w="3802" w:type="dxa"/>
            <w:vMerge/>
            <w:tcBorders>
              <w:bottom w:val="single" w:sz="6" w:space="0" w:color="auto"/>
            </w:tcBorders>
          </w:tcPr>
          <w:p w:rsidR="00736896" w:rsidRPr="008D248A" w:rsidRDefault="00736896" w:rsidP="00603DE1">
            <w:pPr>
              <w:rPr>
                <w:rFonts w:ascii="Comic Sans MS" w:hAnsi="Comic Sans MS"/>
                <w:sz w:val="18"/>
                <w:szCs w:val="18"/>
              </w:rPr>
            </w:pPr>
          </w:p>
        </w:tc>
        <w:tc>
          <w:tcPr>
            <w:tcW w:w="1017" w:type="dxa"/>
            <w:vMerge/>
            <w:tcBorders>
              <w:bottom w:val="single" w:sz="6" w:space="0" w:color="auto"/>
            </w:tcBorders>
            <w:vAlign w:val="center"/>
          </w:tcPr>
          <w:p w:rsidR="00736896" w:rsidRPr="008D248A" w:rsidRDefault="00736896" w:rsidP="005A1DCD">
            <w:pPr>
              <w:pStyle w:val="TM1"/>
            </w:pPr>
          </w:p>
        </w:tc>
        <w:tc>
          <w:tcPr>
            <w:tcW w:w="1323" w:type="dxa"/>
            <w:vMerge/>
            <w:tcBorders>
              <w:bottom w:val="single" w:sz="6" w:space="0" w:color="auto"/>
            </w:tcBorders>
            <w:vAlign w:val="center"/>
          </w:tcPr>
          <w:p w:rsidR="00736896" w:rsidRPr="008D248A" w:rsidRDefault="00736896" w:rsidP="005A1DCD">
            <w:pPr>
              <w:pStyle w:val="TM1"/>
            </w:pPr>
          </w:p>
        </w:tc>
        <w:tc>
          <w:tcPr>
            <w:tcW w:w="1080" w:type="dxa"/>
            <w:vMerge/>
            <w:tcBorders>
              <w:bottom w:val="single" w:sz="6" w:space="0" w:color="auto"/>
            </w:tcBorders>
            <w:vAlign w:val="center"/>
          </w:tcPr>
          <w:p w:rsidR="00736896" w:rsidRPr="008D248A" w:rsidRDefault="00736896" w:rsidP="005A1DCD">
            <w:pPr>
              <w:pStyle w:val="TM1"/>
            </w:pPr>
          </w:p>
        </w:tc>
        <w:tc>
          <w:tcPr>
            <w:tcW w:w="1440" w:type="dxa"/>
            <w:tcBorders>
              <w:top w:val="single" w:sz="4" w:space="0" w:color="auto"/>
              <w:bottom w:val="single" w:sz="6" w:space="0" w:color="auto"/>
            </w:tcBorders>
            <w:vAlign w:val="center"/>
          </w:tcPr>
          <w:p w:rsidR="00736896" w:rsidRPr="008D248A" w:rsidRDefault="00736896" w:rsidP="006F4142">
            <w:pPr>
              <w:jc w:val="center"/>
              <w:rPr>
                <w:rFonts w:ascii="Comic Sans MS" w:hAnsi="Comic Sans MS"/>
                <w:sz w:val="18"/>
                <w:szCs w:val="18"/>
              </w:rPr>
            </w:pPr>
            <w:r w:rsidRPr="008D248A">
              <w:rPr>
                <w:rFonts w:ascii="Comic Sans MS" w:hAnsi="Comic Sans MS"/>
                <w:sz w:val="18"/>
                <w:szCs w:val="18"/>
              </w:rPr>
              <w:t>0179</w:t>
            </w:r>
          </w:p>
        </w:tc>
        <w:tc>
          <w:tcPr>
            <w:tcW w:w="6390" w:type="dxa"/>
            <w:tcBorders>
              <w:top w:val="single" w:sz="4" w:space="0" w:color="auto"/>
              <w:bottom w:val="single" w:sz="6" w:space="0" w:color="auto"/>
            </w:tcBorders>
            <w:vAlign w:val="center"/>
          </w:tcPr>
          <w:p w:rsidR="00736896" w:rsidRPr="008D248A" w:rsidRDefault="00736896" w:rsidP="006F4142">
            <w:pPr>
              <w:rPr>
                <w:rFonts w:ascii="Comic Sans MS" w:hAnsi="Comic Sans MS"/>
                <w:sz w:val="18"/>
                <w:szCs w:val="18"/>
              </w:rPr>
            </w:pPr>
            <w:r w:rsidRPr="008D248A">
              <w:rPr>
                <w:rFonts w:ascii="Comic Sans MS" w:hAnsi="Comic Sans MS"/>
                <w:sz w:val="18"/>
                <w:szCs w:val="18"/>
              </w:rPr>
              <w:t>Assurer soutien technique et formation aux utilisatrices et utilisateurs</w:t>
            </w:r>
          </w:p>
        </w:tc>
        <w:tc>
          <w:tcPr>
            <w:tcW w:w="900" w:type="dxa"/>
            <w:tcBorders>
              <w:top w:val="single" w:sz="4" w:space="0" w:color="auto"/>
              <w:bottom w:val="single" w:sz="6" w:space="0" w:color="auto"/>
              <w:right w:val="single" w:sz="4" w:space="0" w:color="auto"/>
            </w:tcBorders>
            <w:vAlign w:val="center"/>
          </w:tcPr>
          <w:p w:rsidR="00736896" w:rsidRPr="008D248A" w:rsidRDefault="00736896" w:rsidP="005A1DCD">
            <w:pPr>
              <w:pStyle w:val="TM1"/>
              <w:rPr>
                <w:lang w:val="fr-FR"/>
              </w:rPr>
            </w:pPr>
            <w:r w:rsidRPr="008D248A">
              <w:rPr>
                <w:lang w:val="fr-FR"/>
              </w:rPr>
              <w:t>45</w:t>
            </w:r>
          </w:p>
        </w:tc>
      </w:tr>
      <w:tr w:rsidR="00883E73" w:rsidRPr="00997E1A" w:rsidTr="008E261A">
        <w:trPr>
          <w:cantSplit/>
          <w:trHeight w:val="176"/>
        </w:trPr>
        <w:tc>
          <w:tcPr>
            <w:tcW w:w="1418" w:type="dxa"/>
            <w:vMerge w:val="restart"/>
            <w:tcBorders>
              <w:top w:val="single" w:sz="4" w:space="0" w:color="auto"/>
              <w:left w:val="single" w:sz="4" w:space="0" w:color="auto"/>
            </w:tcBorders>
            <w:vAlign w:val="center"/>
          </w:tcPr>
          <w:p w:rsidR="00883E73" w:rsidRPr="008D248A" w:rsidRDefault="00883E73" w:rsidP="008E261A">
            <w:pPr>
              <w:pStyle w:val="TM1"/>
            </w:pPr>
            <w:r w:rsidRPr="008D248A">
              <w:t>420-LEA-JQ</w:t>
            </w:r>
          </w:p>
        </w:tc>
        <w:tc>
          <w:tcPr>
            <w:tcW w:w="3802" w:type="dxa"/>
            <w:vMerge w:val="restart"/>
            <w:tcBorders>
              <w:top w:val="single" w:sz="4" w:space="0" w:color="auto"/>
            </w:tcBorders>
            <w:vAlign w:val="center"/>
          </w:tcPr>
          <w:p w:rsidR="00883E73" w:rsidRPr="008D248A" w:rsidRDefault="00883E73" w:rsidP="008E261A">
            <w:pPr>
              <w:rPr>
                <w:rFonts w:ascii="Comic Sans MS" w:hAnsi="Comic Sans MS"/>
                <w:sz w:val="18"/>
                <w:szCs w:val="18"/>
              </w:rPr>
            </w:pPr>
            <w:r w:rsidRPr="008D248A">
              <w:rPr>
                <w:rFonts w:ascii="Comic Sans MS" w:hAnsi="Comic Sans MS"/>
                <w:sz w:val="18"/>
                <w:szCs w:val="18"/>
              </w:rPr>
              <w:t>Déploiement d’applications mobiles</w:t>
            </w:r>
          </w:p>
        </w:tc>
        <w:tc>
          <w:tcPr>
            <w:tcW w:w="1017" w:type="dxa"/>
            <w:vMerge w:val="restart"/>
            <w:tcBorders>
              <w:top w:val="single" w:sz="4" w:space="0" w:color="auto"/>
              <w:right w:val="nil"/>
            </w:tcBorders>
            <w:vAlign w:val="center"/>
          </w:tcPr>
          <w:p w:rsidR="00883E73" w:rsidRPr="008D248A" w:rsidRDefault="00883E73" w:rsidP="008E261A">
            <w:pPr>
              <w:pStyle w:val="TM1"/>
            </w:pPr>
            <w:r w:rsidRPr="008D248A">
              <w:t>45</w:t>
            </w:r>
          </w:p>
        </w:tc>
        <w:tc>
          <w:tcPr>
            <w:tcW w:w="1323" w:type="dxa"/>
            <w:vMerge w:val="restart"/>
            <w:tcBorders>
              <w:top w:val="single" w:sz="4" w:space="0" w:color="auto"/>
              <w:left w:val="single" w:sz="4" w:space="0" w:color="auto"/>
              <w:right w:val="single" w:sz="4" w:space="0" w:color="auto"/>
            </w:tcBorders>
            <w:vAlign w:val="center"/>
          </w:tcPr>
          <w:p w:rsidR="00883E73" w:rsidRPr="008D248A" w:rsidRDefault="00883E73" w:rsidP="008E261A">
            <w:pPr>
              <w:pStyle w:val="TM1"/>
            </w:pPr>
            <w:r w:rsidRPr="008D248A">
              <w:t>1-2-1</w:t>
            </w:r>
          </w:p>
        </w:tc>
        <w:tc>
          <w:tcPr>
            <w:tcW w:w="1080" w:type="dxa"/>
            <w:vMerge w:val="restart"/>
            <w:tcBorders>
              <w:top w:val="single" w:sz="4" w:space="0" w:color="auto"/>
              <w:left w:val="nil"/>
              <w:right w:val="nil"/>
            </w:tcBorders>
            <w:vAlign w:val="center"/>
          </w:tcPr>
          <w:p w:rsidR="00883E73" w:rsidRPr="008D248A" w:rsidRDefault="00883E73" w:rsidP="008E261A">
            <w:pPr>
              <w:pStyle w:val="TM1"/>
            </w:pPr>
            <w:r w:rsidRPr="008D248A">
              <w:t>1,33</w:t>
            </w:r>
          </w:p>
        </w:tc>
        <w:tc>
          <w:tcPr>
            <w:tcW w:w="1440" w:type="dxa"/>
            <w:tcBorders>
              <w:top w:val="single" w:sz="4" w:space="0" w:color="auto"/>
              <w:left w:val="single" w:sz="4" w:space="0" w:color="auto"/>
              <w:bottom w:val="single" w:sz="4" w:space="0" w:color="auto"/>
              <w:right w:val="single" w:sz="4" w:space="0" w:color="auto"/>
            </w:tcBorders>
            <w:vAlign w:val="center"/>
          </w:tcPr>
          <w:p w:rsidR="00883E73" w:rsidRPr="008D248A" w:rsidRDefault="00883E73" w:rsidP="008E261A">
            <w:pPr>
              <w:jc w:val="center"/>
              <w:rPr>
                <w:rFonts w:ascii="Comic Sans MS" w:hAnsi="Comic Sans MS"/>
                <w:sz w:val="18"/>
                <w:szCs w:val="18"/>
              </w:rPr>
            </w:pPr>
            <w:r w:rsidRPr="008D248A">
              <w:rPr>
                <w:rFonts w:ascii="Comic Sans MS" w:hAnsi="Comic Sans MS"/>
                <w:sz w:val="18"/>
                <w:szCs w:val="18"/>
              </w:rPr>
              <w:t>0174</w:t>
            </w:r>
          </w:p>
        </w:tc>
        <w:tc>
          <w:tcPr>
            <w:tcW w:w="6390" w:type="dxa"/>
            <w:tcBorders>
              <w:top w:val="single" w:sz="4" w:space="0" w:color="auto"/>
              <w:left w:val="nil"/>
              <w:right w:val="single" w:sz="4" w:space="0" w:color="auto"/>
            </w:tcBorders>
            <w:vAlign w:val="center"/>
          </w:tcPr>
          <w:p w:rsidR="00883E73" w:rsidRPr="008D248A" w:rsidRDefault="00883E73" w:rsidP="008E261A">
            <w:pPr>
              <w:rPr>
                <w:rFonts w:ascii="Comic Sans MS" w:hAnsi="Comic Sans MS"/>
                <w:sz w:val="18"/>
                <w:szCs w:val="18"/>
              </w:rPr>
            </w:pPr>
            <w:r w:rsidRPr="008D248A">
              <w:rPr>
                <w:rFonts w:ascii="Comic Sans MS" w:hAnsi="Comic Sans MS"/>
                <w:sz w:val="18"/>
                <w:szCs w:val="18"/>
              </w:rPr>
              <w:t>Mettre à profit les possibilités d'un environnement informatique en réseau</w:t>
            </w:r>
          </w:p>
        </w:tc>
        <w:tc>
          <w:tcPr>
            <w:tcW w:w="900" w:type="dxa"/>
            <w:tcBorders>
              <w:left w:val="nil"/>
              <w:right w:val="single" w:sz="4" w:space="0" w:color="auto"/>
            </w:tcBorders>
            <w:vAlign w:val="center"/>
          </w:tcPr>
          <w:p w:rsidR="00883E73" w:rsidRPr="008D248A" w:rsidRDefault="00883E73" w:rsidP="008E261A">
            <w:pPr>
              <w:pStyle w:val="TM1"/>
            </w:pPr>
            <w:r w:rsidRPr="008D248A">
              <w:t>10</w:t>
            </w:r>
          </w:p>
        </w:tc>
      </w:tr>
      <w:tr w:rsidR="00883E73" w:rsidRPr="00997E1A" w:rsidTr="008E261A">
        <w:trPr>
          <w:cantSplit/>
          <w:trHeight w:val="176"/>
        </w:trPr>
        <w:tc>
          <w:tcPr>
            <w:tcW w:w="1418" w:type="dxa"/>
            <w:vMerge/>
            <w:tcBorders>
              <w:left w:val="single" w:sz="4" w:space="0" w:color="auto"/>
            </w:tcBorders>
          </w:tcPr>
          <w:p w:rsidR="00883E73" w:rsidRPr="008D248A" w:rsidRDefault="00883E73" w:rsidP="008E261A">
            <w:pPr>
              <w:pStyle w:val="TM1"/>
            </w:pPr>
          </w:p>
        </w:tc>
        <w:tc>
          <w:tcPr>
            <w:tcW w:w="3802" w:type="dxa"/>
            <w:vMerge/>
          </w:tcPr>
          <w:p w:rsidR="00883E73" w:rsidRPr="008D248A" w:rsidRDefault="00883E73" w:rsidP="008E261A">
            <w:pPr>
              <w:rPr>
                <w:rFonts w:ascii="Comic Sans MS" w:hAnsi="Comic Sans MS"/>
                <w:sz w:val="18"/>
                <w:szCs w:val="18"/>
              </w:rPr>
            </w:pPr>
          </w:p>
        </w:tc>
        <w:tc>
          <w:tcPr>
            <w:tcW w:w="1017" w:type="dxa"/>
            <w:vMerge/>
            <w:tcBorders>
              <w:right w:val="nil"/>
            </w:tcBorders>
            <w:vAlign w:val="center"/>
          </w:tcPr>
          <w:p w:rsidR="00883E73" w:rsidRPr="008D248A" w:rsidRDefault="00883E73" w:rsidP="008E261A">
            <w:pPr>
              <w:pStyle w:val="TM1"/>
            </w:pPr>
          </w:p>
        </w:tc>
        <w:tc>
          <w:tcPr>
            <w:tcW w:w="1323" w:type="dxa"/>
            <w:vMerge/>
            <w:tcBorders>
              <w:left w:val="single" w:sz="4" w:space="0" w:color="auto"/>
              <w:right w:val="single" w:sz="4" w:space="0" w:color="auto"/>
            </w:tcBorders>
            <w:vAlign w:val="center"/>
          </w:tcPr>
          <w:p w:rsidR="00883E73" w:rsidRPr="008D248A" w:rsidRDefault="00883E73" w:rsidP="008E261A">
            <w:pPr>
              <w:pStyle w:val="TM1"/>
            </w:pPr>
          </w:p>
        </w:tc>
        <w:tc>
          <w:tcPr>
            <w:tcW w:w="1080" w:type="dxa"/>
            <w:vMerge/>
            <w:tcBorders>
              <w:left w:val="nil"/>
              <w:right w:val="nil"/>
            </w:tcBorders>
            <w:vAlign w:val="center"/>
          </w:tcPr>
          <w:p w:rsidR="00883E73" w:rsidRPr="008D248A" w:rsidRDefault="00883E73" w:rsidP="008E261A">
            <w:pPr>
              <w:pStyle w:val="TM1"/>
            </w:pPr>
          </w:p>
        </w:tc>
        <w:tc>
          <w:tcPr>
            <w:tcW w:w="1440" w:type="dxa"/>
            <w:tcBorders>
              <w:top w:val="single" w:sz="4" w:space="0" w:color="auto"/>
              <w:left w:val="single" w:sz="4" w:space="0" w:color="auto"/>
              <w:bottom w:val="single" w:sz="4" w:space="0" w:color="auto"/>
              <w:right w:val="single" w:sz="4" w:space="0" w:color="auto"/>
            </w:tcBorders>
            <w:vAlign w:val="center"/>
          </w:tcPr>
          <w:p w:rsidR="00883E73" w:rsidRPr="008D248A" w:rsidRDefault="00883E73" w:rsidP="008E261A">
            <w:pPr>
              <w:jc w:val="center"/>
              <w:rPr>
                <w:rFonts w:ascii="Comic Sans MS" w:hAnsi="Comic Sans MS"/>
                <w:sz w:val="18"/>
                <w:szCs w:val="18"/>
              </w:rPr>
            </w:pPr>
            <w:r w:rsidRPr="008D248A">
              <w:rPr>
                <w:rFonts w:ascii="Comic Sans MS" w:hAnsi="Comic Sans MS"/>
                <w:sz w:val="18"/>
                <w:szCs w:val="18"/>
              </w:rPr>
              <w:t>0176</w:t>
            </w:r>
          </w:p>
        </w:tc>
        <w:tc>
          <w:tcPr>
            <w:tcW w:w="6390" w:type="dxa"/>
            <w:tcBorders>
              <w:left w:val="nil"/>
              <w:right w:val="single" w:sz="4" w:space="0" w:color="auto"/>
            </w:tcBorders>
            <w:vAlign w:val="center"/>
          </w:tcPr>
          <w:p w:rsidR="00883E73" w:rsidRPr="008D248A" w:rsidRDefault="00883E73" w:rsidP="008E261A">
            <w:pPr>
              <w:rPr>
                <w:rFonts w:ascii="Comic Sans MS" w:hAnsi="Comic Sans MS"/>
                <w:sz w:val="18"/>
                <w:szCs w:val="18"/>
              </w:rPr>
            </w:pPr>
            <w:r w:rsidRPr="008D248A">
              <w:rPr>
                <w:rFonts w:ascii="Comic Sans MS" w:hAnsi="Comic Sans MS"/>
                <w:sz w:val="18"/>
                <w:szCs w:val="18"/>
              </w:rPr>
              <w:t>Apporter des améliorations fonctionnelles à une application</w:t>
            </w:r>
          </w:p>
        </w:tc>
        <w:tc>
          <w:tcPr>
            <w:tcW w:w="900" w:type="dxa"/>
            <w:tcBorders>
              <w:left w:val="nil"/>
              <w:right w:val="single" w:sz="4" w:space="0" w:color="auto"/>
            </w:tcBorders>
            <w:vAlign w:val="center"/>
          </w:tcPr>
          <w:p w:rsidR="00883E73" w:rsidRPr="008D248A" w:rsidRDefault="00883E73" w:rsidP="008E261A">
            <w:pPr>
              <w:pStyle w:val="TM1"/>
            </w:pPr>
            <w:r w:rsidRPr="008D248A">
              <w:t>15</w:t>
            </w:r>
          </w:p>
        </w:tc>
      </w:tr>
      <w:tr w:rsidR="00883E73" w:rsidRPr="00997E1A" w:rsidTr="008E261A">
        <w:trPr>
          <w:cantSplit/>
          <w:trHeight w:val="176"/>
        </w:trPr>
        <w:tc>
          <w:tcPr>
            <w:tcW w:w="1418" w:type="dxa"/>
            <w:vMerge/>
            <w:tcBorders>
              <w:left w:val="single" w:sz="4" w:space="0" w:color="auto"/>
              <w:bottom w:val="single" w:sz="4" w:space="0" w:color="auto"/>
            </w:tcBorders>
          </w:tcPr>
          <w:p w:rsidR="00883E73" w:rsidRPr="008D248A" w:rsidRDefault="00883E73" w:rsidP="008E261A">
            <w:pPr>
              <w:pStyle w:val="TM1"/>
            </w:pPr>
          </w:p>
        </w:tc>
        <w:tc>
          <w:tcPr>
            <w:tcW w:w="3802" w:type="dxa"/>
            <w:vMerge/>
            <w:tcBorders>
              <w:bottom w:val="single" w:sz="4" w:space="0" w:color="auto"/>
            </w:tcBorders>
          </w:tcPr>
          <w:p w:rsidR="00883E73" w:rsidRPr="008D248A" w:rsidRDefault="00883E73" w:rsidP="008E261A">
            <w:pPr>
              <w:rPr>
                <w:rFonts w:ascii="Comic Sans MS" w:hAnsi="Comic Sans MS"/>
                <w:sz w:val="18"/>
                <w:szCs w:val="18"/>
              </w:rPr>
            </w:pPr>
          </w:p>
        </w:tc>
        <w:tc>
          <w:tcPr>
            <w:tcW w:w="1017" w:type="dxa"/>
            <w:vMerge/>
            <w:tcBorders>
              <w:bottom w:val="single" w:sz="4" w:space="0" w:color="auto"/>
              <w:right w:val="nil"/>
            </w:tcBorders>
            <w:vAlign w:val="center"/>
          </w:tcPr>
          <w:p w:rsidR="00883E73" w:rsidRPr="008D248A" w:rsidRDefault="00883E73" w:rsidP="008E261A">
            <w:pPr>
              <w:pStyle w:val="TM1"/>
            </w:pPr>
          </w:p>
        </w:tc>
        <w:tc>
          <w:tcPr>
            <w:tcW w:w="1323" w:type="dxa"/>
            <w:vMerge/>
            <w:tcBorders>
              <w:left w:val="single" w:sz="4" w:space="0" w:color="auto"/>
              <w:bottom w:val="single" w:sz="4" w:space="0" w:color="auto"/>
              <w:right w:val="single" w:sz="4" w:space="0" w:color="auto"/>
            </w:tcBorders>
            <w:vAlign w:val="center"/>
          </w:tcPr>
          <w:p w:rsidR="00883E73" w:rsidRPr="008D248A" w:rsidRDefault="00883E73" w:rsidP="008E261A">
            <w:pPr>
              <w:pStyle w:val="TM1"/>
            </w:pPr>
          </w:p>
        </w:tc>
        <w:tc>
          <w:tcPr>
            <w:tcW w:w="1080" w:type="dxa"/>
            <w:vMerge/>
            <w:tcBorders>
              <w:left w:val="nil"/>
              <w:bottom w:val="single" w:sz="4" w:space="0" w:color="auto"/>
              <w:right w:val="nil"/>
            </w:tcBorders>
            <w:vAlign w:val="center"/>
          </w:tcPr>
          <w:p w:rsidR="00883E73" w:rsidRPr="008D248A" w:rsidRDefault="00883E73" w:rsidP="008E261A">
            <w:pPr>
              <w:pStyle w:val="TM1"/>
            </w:pPr>
          </w:p>
        </w:tc>
        <w:tc>
          <w:tcPr>
            <w:tcW w:w="1440" w:type="dxa"/>
            <w:tcBorders>
              <w:top w:val="single" w:sz="4" w:space="0" w:color="auto"/>
              <w:left w:val="single" w:sz="4" w:space="0" w:color="auto"/>
              <w:bottom w:val="single" w:sz="4" w:space="0" w:color="auto"/>
              <w:right w:val="single" w:sz="4" w:space="0" w:color="auto"/>
            </w:tcBorders>
            <w:vAlign w:val="center"/>
          </w:tcPr>
          <w:p w:rsidR="00883E73" w:rsidRPr="008D248A" w:rsidRDefault="00883E73" w:rsidP="008E261A">
            <w:pPr>
              <w:jc w:val="center"/>
              <w:rPr>
                <w:rFonts w:ascii="Comic Sans MS" w:hAnsi="Comic Sans MS"/>
                <w:sz w:val="18"/>
                <w:szCs w:val="18"/>
              </w:rPr>
            </w:pPr>
            <w:r w:rsidRPr="008D248A">
              <w:rPr>
                <w:rFonts w:ascii="Comic Sans MS" w:hAnsi="Comic Sans MS"/>
                <w:sz w:val="18"/>
                <w:szCs w:val="18"/>
              </w:rPr>
              <w:t>017A</w:t>
            </w:r>
          </w:p>
        </w:tc>
        <w:tc>
          <w:tcPr>
            <w:tcW w:w="6390" w:type="dxa"/>
            <w:tcBorders>
              <w:left w:val="nil"/>
              <w:bottom w:val="single" w:sz="4" w:space="0" w:color="auto"/>
              <w:right w:val="single" w:sz="4" w:space="0" w:color="auto"/>
            </w:tcBorders>
            <w:vAlign w:val="center"/>
          </w:tcPr>
          <w:p w:rsidR="00883E73" w:rsidRPr="008D248A" w:rsidRDefault="00883E73" w:rsidP="008E261A">
            <w:pPr>
              <w:rPr>
                <w:rFonts w:ascii="Comic Sans MS" w:hAnsi="Comic Sans MS"/>
                <w:sz w:val="18"/>
                <w:szCs w:val="18"/>
              </w:rPr>
            </w:pPr>
            <w:r w:rsidRPr="008D248A">
              <w:rPr>
                <w:rFonts w:ascii="Comic Sans MS" w:hAnsi="Comic Sans MS"/>
                <w:sz w:val="18"/>
                <w:szCs w:val="18"/>
              </w:rPr>
              <w:t>Mettre en œuvre une application</w:t>
            </w:r>
          </w:p>
        </w:tc>
        <w:tc>
          <w:tcPr>
            <w:tcW w:w="900" w:type="dxa"/>
            <w:tcBorders>
              <w:left w:val="nil"/>
              <w:bottom w:val="single" w:sz="4" w:space="0" w:color="auto"/>
              <w:right w:val="single" w:sz="4" w:space="0" w:color="auto"/>
            </w:tcBorders>
            <w:vAlign w:val="center"/>
          </w:tcPr>
          <w:p w:rsidR="00883E73" w:rsidRPr="008D248A" w:rsidRDefault="00883E73" w:rsidP="008E261A">
            <w:pPr>
              <w:pStyle w:val="TM1"/>
            </w:pPr>
            <w:r w:rsidRPr="008D248A">
              <w:t>20</w:t>
            </w:r>
          </w:p>
        </w:tc>
      </w:tr>
      <w:tr w:rsidR="00736896" w:rsidRPr="00997E1A" w:rsidTr="00603DE1">
        <w:trPr>
          <w:cantSplit/>
        </w:trPr>
        <w:tc>
          <w:tcPr>
            <w:tcW w:w="1418" w:type="dxa"/>
            <w:tcBorders>
              <w:top w:val="single" w:sz="6" w:space="0" w:color="auto"/>
              <w:left w:val="single" w:sz="4" w:space="0" w:color="auto"/>
              <w:bottom w:val="single" w:sz="4" w:space="0" w:color="auto"/>
            </w:tcBorders>
          </w:tcPr>
          <w:p w:rsidR="00736896" w:rsidRPr="008D248A" w:rsidRDefault="00736896" w:rsidP="005A1DCD">
            <w:pPr>
              <w:pStyle w:val="TM1"/>
              <w:rPr>
                <w:lang w:val="fr-FR"/>
              </w:rPr>
            </w:pPr>
            <w:r w:rsidRPr="008D248A">
              <w:rPr>
                <w:lang w:val="fr-FR"/>
              </w:rPr>
              <w:t>420-SAA-JQ</w:t>
            </w:r>
          </w:p>
        </w:tc>
        <w:tc>
          <w:tcPr>
            <w:tcW w:w="3802" w:type="dxa"/>
            <w:tcBorders>
              <w:top w:val="single" w:sz="6" w:space="0" w:color="auto"/>
              <w:bottom w:val="single" w:sz="4" w:space="0" w:color="auto"/>
            </w:tcBorders>
          </w:tcPr>
          <w:p w:rsidR="00736896" w:rsidRPr="008D248A" w:rsidRDefault="00736896" w:rsidP="00603DE1">
            <w:pPr>
              <w:rPr>
                <w:rFonts w:ascii="Comic Sans MS" w:hAnsi="Comic Sans MS"/>
                <w:sz w:val="18"/>
                <w:szCs w:val="18"/>
              </w:rPr>
            </w:pPr>
            <w:r w:rsidRPr="008D248A">
              <w:rPr>
                <w:rFonts w:ascii="Comic Sans MS" w:hAnsi="Comic Sans MS"/>
                <w:sz w:val="18"/>
                <w:szCs w:val="18"/>
              </w:rPr>
              <w:t>Gérer des activités en milieu de travail</w:t>
            </w:r>
          </w:p>
        </w:tc>
        <w:tc>
          <w:tcPr>
            <w:tcW w:w="1017" w:type="dxa"/>
            <w:tcBorders>
              <w:top w:val="single" w:sz="6" w:space="0" w:color="auto"/>
              <w:bottom w:val="single" w:sz="4" w:space="0" w:color="auto"/>
            </w:tcBorders>
            <w:vAlign w:val="center"/>
          </w:tcPr>
          <w:p w:rsidR="00736896" w:rsidRPr="008D248A" w:rsidRDefault="00736896" w:rsidP="005A1DCD">
            <w:pPr>
              <w:pStyle w:val="TM1"/>
              <w:rPr>
                <w:lang w:val="fr-FR"/>
              </w:rPr>
            </w:pPr>
            <w:r w:rsidRPr="008D248A">
              <w:rPr>
                <w:lang w:val="fr-FR"/>
              </w:rPr>
              <w:t>45</w:t>
            </w:r>
          </w:p>
        </w:tc>
        <w:tc>
          <w:tcPr>
            <w:tcW w:w="1323" w:type="dxa"/>
            <w:tcBorders>
              <w:top w:val="single" w:sz="6" w:space="0" w:color="auto"/>
              <w:bottom w:val="single" w:sz="4" w:space="0" w:color="auto"/>
            </w:tcBorders>
            <w:vAlign w:val="center"/>
          </w:tcPr>
          <w:p w:rsidR="00736896" w:rsidRPr="008D248A" w:rsidRDefault="00736896" w:rsidP="005A1DCD">
            <w:pPr>
              <w:pStyle w:val="TM1"/>
              <w:rPr>
                <w:lang w:val="fr-FR"/>
              </w:rPr>
            </w:pPr>
            <w:r w:rsidRPr="008D248A">
              <w:rPr>
                <w:lang w:val="fr-FR"/>
              </w:rPr>
              <w:t>1-2-2</w:t>
            </w:r>
          </w:p>
        </w:tc>
        <w:tc>
          <w:tcPr>
            <w:tcW w:w="1080" w:type="dxa"/>
            <w:tcBorders>
              <w:top w:val="single" w:sz="6" w:space="0" w:color="auto"/>
              <w:bottom w:val="single" w:sz="4" w:space="0" w:color="auto"/>
            </w:tcBorders>
            <w:vAlign w:val="center"/>
          </w:tcPr>
          <w:p w:rsidR="00736896" w:rsidRPr="008D248A" w:rsidRDefault="00736896" w:rsidP="005A1DCD">
            <w:pPr>
              <w:pStyle w:val="TM1"/>
              <w:rPr>
                <w:lang w:val="fr-FR"/>
              </w:rPr>
            </w:pPr>
            <w:r w:rsidRPr="008D248A">
              <w:t>1,66</w:t>
            </w:r>
          </w:p>
        </w:tc>
        <w:tc>
          <w:tcPr>
            <w:tcW w:w="1440" w:type="dxa"/>
            <w:tcBorders>
              <w:top w:val="single" w:sz="6" w:space="0" w:color="auto"/>
            </w:tcBorders>
            <w:vAlign w:val="center"/>
          </w:tcPr>
          <w:p w:rsidR="00736896" w:rsidRPr="008D248A" w:rsidRDefault="00736896" w:rsidP="006F4142">
            <w:pPr>
              <w:jc w:val="center"/>
              <w:rPr>
                <w:rFonts w:ascii="Comic Sans MS" w:hAnsi="Comic Sans MS"/>
                <w:sz w:val="18"/>
                <w:szCs w:val="18"/>
              </w:rPr>
            </w:pPr>
            <w:r w:rsidRPr="008D248A">
              <w:rPr>
                <w:rFonts w:ascii="Comic Sans MS" w:hAnsi="Comic Sans MS"/>
                <w:sz w:val="18"/>
                <w:szCs w:val="18"/>
              </w:rPr>
              <w:t>016Y</w:t>
            </w:r>
          </w:p>
        </w:tc>
        <w:tc>
          <w:tcPr>
            <w:tcW w:w="6390" w:type="dxa"/>
            <w:tcBorders>
              <w:top w:val="single" w:sz="6" w:space="0" w:color="auto"/>
            </w:tcBorders>
            <w:vAlign w:val="center"/>
          </w:tcPr>
          <w:p w:rsidR="00736896" w:rsidRPr="008D248A" w:rsidRDefault="00736896" w:rsidP="006F4142">
            <w:pPr>
              <w:rPr>
                <w:rFonts w:ascii="Comic Sans MS" w:hAnsi="Comic Sans MS"/>
                <w:sz w:val="18"/>
                <w:szCs w:val="18"/>
              </w:rPr>
            </w:pPr>
            <w:r w:rsidRPr="008D248A">
              <w:rPr>
                <w:rFonts w:ascii="Comic Sans MS" w:hAnsi="Comic Sans MS"/>
                <w:sz w:val="18"/>
                <w:szCs w:val="18"/>
              </w:rPr>
              <w:t>Planifier et gérer des activités de travail</w:t>
            </w:r>
          </w:p>
        </w:tc>
        <w:tc>
          <w:tcPr>
            <w:tcW w:w="900" w:type="dxa"/>
            <w:tcBorders>
              <w:top w:val="single" w:sz="6" w:space="0" w:color="auto"/>
              <w:right w:val="single" w:sz="4" w:space="0" w:color="auto"/>
            </w:tcBorders>
            <w:vAlign w:val="center"/>
          </w:tcPr>
          <w:p w:rsidR="00736896" w:rsidRPr="008D248A" w:rsidRDefault="00736896" w:rsidP="005A1DCD">
            <w:pPr>
              <w:pStyle w:val="TM1"/>
            </w:pPr>
            <w:r w:rsidRPr="008D248A">
              <w:t>45</w:t>
            </w:r>
          </w:p>
        </w:tc>
      </w:tr>
      <w:tr w:rsidR="00736896" w:rsidRPr="00997E1A" w:rsidTr="00603DE1">
        <w:trPr>
          <w:cantSplit/>
        </w:trPr>
        <w:tc>
          <w:tcPr>
            <w:tcW w:w="1418" w:type="dxa"/>
            <w:vMerge w:val="restart"/>
            <w:tcBorders>
              <w:top w:val="single" w:sz="4" w:space="0" w:color="auto"/>
              <w:left w:val="single" w:sz="4" w:space="0" w:color="auto"/>
            </w:tcBorders>
          </w:tcPr>
          <w:p w:rsidR="00736896" w:rsidRPr="008D248A" w:rsidRDefault="00736896" w:rsidP="00847CEA">
            <w:pPr>
              <w:pStyle w:val="TM1"/>
            </w:pPr>
            <w:r w:rsidRPr="008D248A">
              <w:t>420-SB</w:t>
            </w:r>
            <w:r w:rsidR="00847CEA" w:rsidRPr="008D248A">
              <w:t>B</w:t>
            </w:r>
            <w:r w:rsidRPr="008D248A">
              <w:t>-JQ</w:t>
            </w:r>
          </w:p>
        </w:tc>
        <w:tc>
          <w:tcPr>
            <w:tcW w:w="3802" w:type="dxa"/>
            <w:vMerge w:val="restart"/>
            <w:tcBorders>
              <w:top w:val="single" w:sz="4" w:space="0" w:color="auto"/>
            </w:tcBorders>
          </w:tcPr>
          <w:p w:rsidR="00736896" w:rsidRPr="008D248A" w:rsidRDefault="00736896" w:rsidP="00603DE1">
            <w:pPr>
              <w:rPr>
                <w:rFonts w:ascii="Comic Sans MS" w:hAnsi="Comic Sans MS"/>
                <w:sz w:val="18"/>
                <w:szCs w:val="18"/>
              </w:rPr>
            </w:pPr>
            <w:r w:rsidRPr="008D248A">
              <w:rPr>
                <w:rFonts w:ascii="Comic Sans MS" w:hAnsi="Comic Sans MS"/>
                <w:sz w:val="18"/>
                <w:szCs w:val="18"/>
              </w:rPr>
              <w:t>Développer une application en milieu de travail</w:t>
            </w:r>
          </w:p>
        </w:tc>
        <w:tc>
          <w:tcPr>
            <w:tcW w:w="1017" w:type="dxa"/>
            <w:vMerge w:val="restart"/>
            <w:tcBorders>
              <w:top w:val="single" w:sz="4" w:space="0" w:color="auto"/>
            </w:tcBorders>
            <w:vAlign w:val="center"/>
          </w:tcPr>
          <w:p w:rsidR="00736896" w:rsidRPr="008D248A" w:rsidRDefault="00736896" w:rsidP="005A1DCD">
            <w:pPr>
              <w:pStyle w:val="TM1"/>
            </w:pPr>
            <w:r w:rsidRPr="008D248A">
              <w:t>285</w:t>
            </w:r>
          </w:p>
        </w:tc>
        <w:tc>
          <w:tcPr>
            <w:tcW w:w="1323" w:type="dxa"/>
            <w:vMerge w:val="restart"/>
            <w:tcBorders>
              <w:top w:val="single" w:sz="4" w:space="0" w:color="auto"/>
            </w:tcBorders>
            <w:vAlign w:val="center"/>
          </w:tcPr>
          <w:p w:rsidR="00736896" w:rsidRPr="008D248A" w:rsidRDefault="00736896" w:rsidP="005A1DCD">
            <w:pPr>
              <w:pStyle w:val="TM1"/>
            </w:pPr>
            <w:r w:rsidRPr="008D248A">
              <w:t>4-15-9</w:t>
            </w:r>
          </w:p>
        </w:tc>
        <w:tc>
          <w:tcPr>
            <w:tcW w:w="1080" w:type="dxa"/>
            <w:vMerge w:val="restart"/>
            <w:tcBorders>
              <w:top w:val="single" w:sz="4" w:space="0" w:color="auto"/>
            </w:tcBorders>
            <w:vAlign w:val="center"/>
          </w:tcPr>
          <w:p w:rsidR="00736896" w:rsidRPr="008D248A" w:rsidRDefault="00736896" w:rsidP="005A1DCD">
            <w:pPr>
              <w:pStyle w:val="TM1"/>
            </w:pPr>
            <w:r w:rsidRPr="008D248A">
              <w:t>9,33</w:t>
            </w:r>
          </w:p>
        </w:tc>
        <w:tc>
          <w:tcPr>
            <w:tcW w:w="1440" w:type="dxa"/>
            <w:vAlign w:val="center"/>
          </w:tcPr>
          <w:p w:rsidR="00736896" w:rsidRPr="008D248A" w:rsidRDefault="00736896" w:rsidP="006F4142">
            <w:pPr>
              <w:jc w:val="center"/>
              <w:rPr>
                <w:rFonts w:ascii="Comic Sans MS" w:hAnsi="Comic Sans MS"/>
                <w:sz w:val="18"/>
                <w:szCs w:val="18"/>
              </w:rPr>
            </w:pPr>
            <w:r w:rsidRPr="008D248A">
              <w:rPr>
                <w:rFonts w:ascii="Comic Sans MS" w:hAnsi="Comic Sans MS"/>
                <w:sz w:val="18"/>
                <w:szCs w:val="18"/>
              </w:rPr>
              <w:t>0176</w:t>
            </w:r>
          </w:p>
        </w:tc>
        <w:tc>
          <w:tcPr>
            <w:tcW w:w="6390" w:type="dxa"/>
            <w:vAlign w:val="center"/>
          </w:tcPr>
          <w:p w:rsidR="00736896" w:rsidRPr="008D248A" w:rsidRDefault="00736896" w:rsidP="006F4142">
            <w:pPr>
              <w:rPr>
                <w:rFonts w:ascii="Comic Sans MS" w:hAnsi="Comic Sans MS"/>
                <w:sz w:val="18"/>
                <w:szCs w:val="18"/>
              </w:rPr>
            </w:pPr>
            <w:r w:rsidRPr="008D248A">
              <w:rPr>
                <w:rFonts w:ascii="Comic Sans MS" w:hAnsi="Comic Sans MS"/>
                <w:sz w:val="18"/>
                <w:szCs w:val="18"/>
              </w:rPr>
              <w:t>Apporter des améliorations fonctionnelles à une application</w:t>
            </w:r>
          </w:p>
        </w:tc>
        <w:tc>
          <w:tcPr>
            <w:tcW w:w="900" w:type="dxa"/>
            <w:tcBorders>
              <w:right w:val="single" w:sz="4" w:space="0" w:color="auto"/>
            </w:tcBorders>
            <w:vAlign w:val="center"/>
          </w:tcPr>
          <w:p w:rsidR="00736896" w:rsidRPr="008D248A" w:rsidRDefault="00736896" w:rsidP="00DD4660">
            <w:pPr>
              <w:jc w:val="center"/>
              <w:rPr>
                <w:rFonts w:ascii="Comic Sans MS" w:hAnsi="Comic Sans MS"/>
                <w:sz w:val="18"/>
                <w:szCs w:val="18"/>
                <w:lang w:val="fr-FR"/>
              </w:rPr>
            </w:pPr>
            <w:r w:rsidRPr="008D248A">
              <w:rPr>
                <w:rFonts w:ascii="Comic Sans MS" w:hAnsi="Comic Sans MS"/>
                <w:sz w:val="18"/>
                <w:szCs w:val="18"/>
                <w:lang w:val="fr-FR"/>
              </w:rPr>
              <w:t>105</w:t>
            </w:r>
          </w:p>
        </w:tc>
      </w:tr>
      <w:tr w:rsidR="00736896" w:rsidRPr="00997E1A" w:rsidTr="00603DE1">
        <w:trPr>
          <w:cantSplit/>
        </w:trPr>
        <w:tc>
          <w:tcPr>
            <w:tcW w:w="1418" w:type="dxa"/>
            <w:vMerge/>
            <w:tcBorders>
              <w:left w:val="single" w:sz="4" w:space="0" w:color="auto"/>
            </w:tcBorders>
          </w:tcPr>
          <w:p w:rsidR="00736896" w:rsidRPr="008D248A" w:rsidRDefault="00736896" w:rsidP="005A1DCD">
            <w:pPr>
              <w:pStyle w:val="TM1"/>
              <w:rPr>
                <w:lang w:val="fr-FR"/>
              </w:rPr>
            </w:pPr>
          </w:p>
        </w:tc>
        <w:tc>
          <w:tcPr>
            <w:tcW w:w="3802" w:type="dxa"/>
            <w:vMerge/>
          </w:tcPr>
          <w:p w:rsidR="00736896" w:rsidRPr="008D248A" w:rsidRDefault="00736896" w:rsidP="00603DE1">
            <w:pPr>
              <w:rPr>
                <w:rFonts w:ascii="Comic Sans MS" w:hAnsi="Comic Sans MS"/>
                <w:sz w:val="18"/>
                <w:szCs w:val="18"/>
              </w:rPr>
            </w:pPr>
          </w:p>
        </w:tc>
        <w:tc>
          <w:tcPr>
            <w:tcW w:w="1017" w:type="dxa"/>
            <w:vMerge/>
            <w:vAlign w:val="center"/>
          </w:tcPr>
          <w:p w:rsidR="00736896" w:rsidRPr="008D248A" w:rsidRDefault="00736896" w:rsidP="005A1DCD">
            <w:pPr>
              <w:pStyle w:val="TM1"/>
              <w:rPr>
                <w:lang w:val="fr-FR"/>
              </w:rPr>
            </w:pPr>
          </w:p>
        </w:tc>
        <w:tc>
          <w:tcPr>
            <w:tcW w:w="1323" w:type="dxa"/>
            <w:vMerge/>
            <w:vAlign w:val="center"/>
          </w:tcPr>
          <w:p w:rsidR="00736896" w:rsidRPr="008D248A" w:rsidRDefault="00736896" w:rsidP="005A1DCD">
            <w:pPr>
              <w:pStyle w:val="TM1"/>
              <w:rPr>
                <w:lang w:val="fr-FR"/>
              </w:rPr>
            </w:pPr>
          </w:p>
        </w:tc>
        <w:tc>
          <w:tcPr>
            <w:tcW w:w="1080" w:type="dxa"/>
            <w:vMerge/>
            <w:vAlign w:val="center"/>
          </w:tcPr>
          <w:p w:rsidR="00736896" w:rsidRPr="008D248A" w:rsidRDefault="00736896" w:rsidP="005A1DCD">
            <w:pPr>
              <w:pStyle w:val="TM1"/>
              <w:rPr>
                <w:lang w:val="fr-FR"/>
              </w:rPr>
            </w:pPr>
          </w:p>
        </w:tc>
        <w:tc>
          <w:tcPr>
            <w:tcW w:w="1440" w:type="dxa"/>
            <w:tcBorders>
              <w:bottom w:val="single" w:sz="4" w:space="0" w:color="auto"/>
            </w:tcBorders>
            <w:vAlign w:val="center"/>
          </w:tcPr>
          <w:p w:rsidR="00736896" w:rsidRPr="008D248A" w:rsidRDefault="00736896" w:rsidP="006F4142">
            <w:pPr>
              <w:jc w:val="center"/>
              <w:rPr>
                <w:rFonts w:ascii="Comic Sans MS" w:hAnsi="Comic Sans MS"/>
                <w:sz w:val="18"/>
                <w:szCs w:val="18"/>
                <w:lang w:val="fr-FR"/>
              </w:rPr>
            </w:pPr>
            <w:r w:rsidRPr="008D248A">
              <w:rPr>
                <w:rFonts w:ascii="Comic Sans MS" w:hAnsi="Comic Sans MS"/>
                <w:sz w:val="18"/>
                <w:szCs w:val="18"/>
                <w:lang w:val="fr-FR"/>
              </w:rPr>
              <w:t>017B</w:t>
            </w:r>
          </w:p>
        </w:tc>
        <w:tc>
          <w:tcPr>
            <w:tcW w:w="6390" w:type="dxa"/>
            <w:tcBorders>
              <w:bottom w:val="single" w:sz="4" w:space="0" w:color="auto"/>
            </w:tcBorders>
            <w:vAlign w:val="center"/>
          </w:tcPr>
          <w:p w:rsidR="00736896" w:rsidRPr="008D248A" w:rsidRDefault="00736896" w:rsidP="006F4142">
            <w:pPr>
              <w:rPr>
                <w:rFonts w:ascii="Comic Sans MS" w:hAnsi="Comic Sans MS"/>
                <w:sz w:val="18"/>
                <w:szCs w:val="18"/>
              </w:rPr>
            </w:pPr>
            <w:r w:rsidRPr="008D248A">
              <w:rPr>
                <w:rFonts w:ascii="Comic Sans MS" w:hAnsi="Comic Sans MS"/>
                <w:sz w:val="18"/>
                <w:szCs w:val="18"/>
              </w:rPr>
              <w:t>Concevoir et développer une application dans un environnement de base de données</w:t>
            </w:r>
          </w:p>
        </w:tc>
        <w:tc>
          <w:tcPr>
            <w:tcW w:w="900" w:type="dxa"/>
            <w:tcBorders>
              <w:bottom w:val="single" w:sz="4" w:space="0" w:color="auto"/>
              <w:right w:val="single" w:sz="4" w:space="0" w:color="auto"/>
            </w:tcBorders>
            <w:vAlign w:val="center"/>
          </w:tcPr>
          <w:p w:rsidR="00736896" w:rsidRPr="008D248A" w:rsidRDefault="00736896" w:rsidP="00DD4660">
            <w:pPr>
              <w:jc w:val="center"/>
              <w:rPr>
                <w:rFonts w:ascii="Comic Sans MS" w:hAnsi="Comic Sans MS"/>
                <w:sz w:val="18"/>
                <w:szCs w:val="18"/>
              </w:rPr>
            </w:pPr>
            <w:r w:rsidRPr="008D248A">
              <w:rPr>
                <w:rFonts w:ascii="Comic Sans MS" w:hAnsi="Comic Sans MS"/>
                <w:sz w:val="18"/>
                <w:szCs w:val="18"/>
              </w:rPr>
              <w:t>135</w:t>
            </w:r>
          </w:p>
        </w:tc>
      </w:tr>
      <w:tr w:rsidR="00736896" w:rsidRPr="00997E1A" w:rsidTr="00603DE1">
        <w:trPr>
          <w:cantSplit/>
        </w:trPr>
        <w:tc>
          <w:tcPr>
            <w:tcW w:w="1418" w:type="dxa"/>
            <w:vMerge/>
            <w:tcBorders>
              <w:left w:val="single" w:sz="4" w:space="0" w:color="auto"/>
              <w:bottom w:val="nil"/>
            </w:tcBorders>
          </w:tcPr>
          <w:p w:rsidR="00736896" w:rsidRPr="008D248A" w:rsidRDefault="00736896" w:rsidP="005A1DCD">
            <w:pPr>
              <w:pStyle w:val="TM1"/>
              <w:rPr>
                <w:lang w:val="fr-FR"/>
              </w:rPr>
            </w:pPr>
          </w:p>
        </w:tc>
        <w:tc>
          <w:tcPr>
            <w:tcW w:w="3802" w:type="dxa"/>
            <w:vMerge/>
            <w:tcBorders>
              <w:bottom w:val="single" w:sz="4" w:space="0" w:color="auto"/>
            </w:tcBorders>
          </w:tcPr>
          <w:p w:rsidR="00736896" w:rsidRPr="008D248A" w:rsidRDefault="00736896" w:rsidP="00603DE1">
            <w:pPr>
              <w:rPr>
                <w:rFonts w:ascii="Comic Sans MS" w:hAnsi="Comic Sans MS"/>
                <w:sz w:val="18"/>
                <w:szCs w:val="18"/>
              </w:rPr>
            </w:pPr>
          </w:p>
        </w:tc>
        <w:tc>
          <w:tcPr>
            <w:tcW w:w="1017" w:type="dxa"/>
            <w:vMerge/>
            <w:tcBorders>
              <w:bottom w:val="single" w:sz="4" w:space="0" w:color="auto"/>
            </w:tcBorders>
            <w:vAlign w:val="center"/>
          </w:tcPr>
          <w:p w:rsidR="00736896" w:rsidRPr="008D248A" w:rsidRDefault="00736896" w:rsidP="005A1DCD">
            <w:pPr>
              <w:pStyle w:val="TM1"/>
              <w:rPr>
                <w:lang w:val="fr-FR"/>
              </w:rPr>
            </w:pPr>
          </w:p>
        </w:tc>
        <w:tc>
          <w:tcPr>
            <w:tcW w:w="1323" w:type="dxa"/>
            <w:vMerge/>
            <w:tcBorders>
              <w:bottom w:val="nil"/>
            </w:tcBorders>
            <w:vAlign w:val="center"/>
          </w:tcPr>
          <w:p w:rsidR="00736896" w:rsidRPr="008D248A" w:rsidRDefault="00736896" w:rsidP="005A1DCD">
            <w:pPr>
              <w:pStyle w:val="TM1"/>
              <w:rPr>
                <w:lang w:val="fr-FR"/>
              </w:rPr>
            </w:pPr>
          </w:p>
        </w:tc>
        <w:tc>
          <w:tcPr>
            <w:tcW w:w="1080" w:type="dxa"/>
            <w:vMerge/>
            <w:tcBorders>
              <w:bottom w:val="single" w:sz="4" w:space="0" w:color="auto"/>
            </w:tcBorders>
            <w:vAlign w:val="center"/>
          </w:tcPr>
          <w:p w:rsidR="00736896" w:rsidRPr="008D248A" w:rsidRDefault="00736896" w:rsidP="005A1DCD">
            <w:pPr>
              <w:pStyle w:val="TM1"/>
              <w:rPr>
                <w:lang w:val="fr-FR"/>
              </w:rPr>
            </w:pPr>
          </w:p>
        </w:tc>
        <w:tc>
          <w:tcPr>
            <w:tcW w:w="1440" w:type="dxa"/>
            <w:tcBorders>
              <w:top w:val="single" w:sz="4" w:space="0" w:color="auto"/>
              <w:bottom w:val="nil"/>
            </w:tcBorders>
            <w:vAlign w:val="center"/>
          </w:tcPr>
          <w:p w:rsidR="00736896" w:rsidRPr="008D248A" w:rsidRDefault="00736896" w:rsidP="006F4142">
            <w:pPr>
              <w:jc w:val="center"/>
              <w:rPr>
                <w:rFonts w:ascii="Comic Sans MS" w:hAnsi="Comic Sans MS"/>
                <w:sz w:val="18"/>
                <w:szCs w:val="18"/>
              </w:rPr>
            </w:pPr>
            <w:r w:rsidRPr="008D248A">
              <w:rPr>
                <w:rFonts w:ascii="Comic Sans MS" w:hAnsi="Comic Sans MS"/>
                <w:sz w:val="18"/>
                <w:szCs w:val="18"/>
              </w:rPr>
              <w:t>017C</w:t>
            </w:r>
          </w:p>
        </w:tc>
        <w:tc>
          <w:tcPr>
            <w:tcW w:w="6390" w:type="dxa"/>
            <w:tcBorders>
              <w:top w:val="single" w:sz="4" w:space="0" w:color="auto"/>
              <w:bottom w:val="nil"/>
            </w:tcBorders>
            <w:vAlign w:val="center"/>
          </w:tcPr>
          <w:p w:rsidR="00736896" w:rsidRPr="008D248A" w:rsidRDefault="00736896" w:rsidP="006F4142">
            <w:pPr>
              <w:rPr>
                <w:rFonts w:ascii="Comic Sans MS" w:hAnsi="Comic Sans MS"/>
                <w:sz w:val="18"/>
                <w:szCs w:val="18"/>
              </w:rPr>
            </w:pPr>
            <w:r w:rsidRPr="008D248A">
              <w:rPr>
                <w:rFonts w:ascii="Comic Sans MS" w:hAnsi="Comic Sans MS"/>
                <w:sz w:val="18"/>
                <w:szCs w:val="18"/>
              </w:rPr>
              <w:t>Concevoir et développer une application dans un environnement graphique</w:t>
            </w:r>
          </w:p>
        </w:tc>
        <w:tc>
          <w:tcPr>
            <w:tcW w:w="900" w:type="dxa"/>
            <w:tcBorders>
              <w:top w:val="single" w:sz="4" w:space="0" w:color="auto"/>
              <w:right w:val="single" w:sz="4" w:space="0" w:color="auto"/>
            </w:tcBorders>
            <w:vAlign w:val="center"/>
          </w:tcPr>
          <w:p w:rsidR="00736896" w:rsidRPr="008D248A" w:rsidRDefault="00736896" w:rsidP="00DD4660">
            <w:pPr>
              <w:jc w:val="center"/>
              <w:rPr>
                <w:rFonts w:ascii="Comic Sans MS" w:hAnsi="Comic Sans MS"/>
                <w:sz w:val="18"/>
                <w:szCs w:val="18"/>
              </w:rPr>
            </w:pPr>
            <w:r w:rsidRPr="008D248A">
              <w:rPr>
                <w:rFonts w:ascii="Comic Sans MS" w:hAnsi="Comic Sans MS"/>
                <w:sz w:val="18"/>
                <w:szCs w:val="18"/>
              </w:rPr>
              <w:t>45</w:t>
            </w:r>
          </w:p>
        </w:tc>
      </w:tr>
      <w:tr w:rsidR="00736896" w:rsidRPr="00997E1A" w:rsidTr="00603DE1">
        <w:trPr>
          <w:cantSplit/>
        </w:trPr>
        <w:tc>
          <w:tcPr>
            <w:tcW w:w="1418" w:type="dxa"/>
            <w:tcBorders>
              <w:top w:val="single" w:sz="4" w:space="0" w:color="auto"/>
              <w:left w:val="single" w:sz="4" w:space="0" w:color="auto"/>
              <w:bottom w:val="single" w:sz="4" w:space="0" w:color="auto"/>
            </w:tcBorders>
          </w:tcPr>
          <w:p w:rsidR="00736896" w:rsidRPr="008D248A" w:rsidRDefault="00736896" w:rsidP="005A1DCD">
            <w:pPr>
              <w:pStyle w:val="TM1"/>
            </w:pPr>
            <w:r w:rsidRPr="008D248A">
              <w:t>420-SCA-JQ</w:t>
            </w:r>
          </w:p>
        </w:tc>
        <w:tc>
          <w:tcPr>
            <w:tcW w:w="3802" w:type="dxa"/>
            <w:tcBorders>
              <w:top w:val="single" w:sz="4" w:space="0" w:color="auto"/>
              <w:bottom w:val="single" w:sz="4" w:space="0" w:color="auto"/>
            </w:tcBorders>
          </w:tcPr>
          <w:p w:rsidR="00736896" w:rsidRPr="008D248A" w:rsidRDefault="00736896" w:rsidP="00603DE1">
            <w:pPr>
              <w:rPr>
                <w:rFonts w:ascii="Comic Sans MS" w:hAnsi="Comic Sans MS"/>
                <w:sz w:val="18"/>
                <w:szCs w:val="18"/>
              </w:rPr>
            </w:pPr>
            <w:r w:rsidRPr="008D248A">
              <w:rPr>
                <w:rFonts w:ascii="Comic Sans MS" w:hAnsi="Comic Sans MS"/>
                <w:sz w:val="18"/>
                <w:szCs w:val="18"/>
              </w:rPr>
              <w:t>Soutien technique en milieu de travail</w:t>
            </w:r>
          </w:p>
        </w:tc>
        <w:tc>
          <w:tcPr>
            <w:tcW w:w="1017" w:type="dxa"/>
            <w:tcBorders>
              <w:top w:val="single" w:sz="4" w:space="0" w:color="auto"/>
              <w:bottom w:val="single" w:sz="4" w:space="0" w:color="auto"/>
              <w:right w:val="nil"/>
            </w:tcBorders>
            <w:vAlign w:val="center"/>
          </w:tcPr>
          <w:p w:rsidR="00736896" w:rsidRPr="008D248A" w:rsidRDefault="00736896" w:rsidP="005A1DCD">
            <w:pPr>
              <w:pStyle w:val="TM1"/>
            </w:pPr>
            <w:r w:rsidRPr="008D248A">
              <w:t>105</w:t>
            </w:r>
          </w:p>
        </w:tc>
        <w:tc>
          <w:tcPr>
            <w:tcW w:w="1323" w:type="dxa"/>
            <w:tcBorders>
              <w:top w:val="single" w:sz="4" w:space="0" w:color="auto"/>
              <w:left w:val="single" w:sz="4" w:space="0" w:color="auto"/>
              <w:bottom w:val="single" w:sz="4" w:space="0" w:color="auto"/>
              <w:right w:val="single" w:sz="4" w:space="0" w:color="auto"/>
            </w:tcBorders>
            <w:vAlign w:val="center"/>
          </w:tcPr>
          <w:p w:rsidR="00736896" w:rsidRPr="008D248A" w:rsidRDefault="00736896" w:rsidP="005A1DCD">
            <w:pPr>
              <w:pStyle w:val="TM1"/>
            </w:pPr>
            <w:r w:rsidRPr="008D248A">
              <w:t>1-6-3</w:t>
            </w:r>
          </w:p>
        </w:tc>
        <w:tc>
          <w:tcPr>
            <w:tcW w:w="1080" w:type="dxa"/>
            <w:tcBorders>
              <w:top w:val="single" w:sz="4" w:space="0" w:color="auto"/>
              <w:left w:val="nil"/>
              <w:bottom w:val="single" w:sz="4" w:space="0" w:color="auto"/>
              <w:right w:val="nil"/>
            </w:tcBorders>
            <w:vAlign w:val="center"/>
          </w:tcPr>
          <w:p w:rsidR="00736896" w:rsidRPr="008D248A" w:rsidRDefault="00736896" w:rsidP="005A1DCD">
            <w:pPr>
              <w:pStyle w:val="TM1"/>
            </w:pPr>
            <w:r w:rsidRPr="008D248A">
              <w:t>3,33</w:t>
            </w:r>
          </w:p>
        </w:tc>
        <w:tc>
          <w:tcPr>
            <w:tcW w:w="1440" w:type="dxa"/>
            <w:tcBorders>
              <w:top w:val="single" w:sz="4" w:space="0" w:color="auto"/>
              <w:left w:val="single" w:sz="4" w:space="0" w:color="auto"/>
              <w:bottom w:val="single" w:sz="4" w:space="0" w:color="auto"/>
              <w:right w:val="single" w:sz="4" w:space="0" w:color="auto"/>
            </w:tcBorders>
            <w:vAlign w:val="center"/>
          </w:tcPr>
          <w:p w:rsidR="00736896" w:rsidRPr="008D248A" w:rsidRDefault="00736896" w:rsidP="006F4142">
            <w:pPr>
              <w:jc w:val="center"/>
              <w:rPr>
                <w:rFonts w:ascii="Comic Sans MS" w:hAnsi="Comic Sans MS"/>
                <w:sz w:val="18"/>
                <w:szCs w:val="18"/>
              </w:rPr>
            </w:pPr>
            <w:r w:rsidRPr="008D248A">
              <w:rPr>
                <w:rFonts w:ascii="Comic Sans MS" w:hAnsi="Comic Sans MS"/>
                <w:sz w:val="18"/>
                <w:szCs w:val="18"/>
              </w:rPr>
              <w:t>0179</w:t>
            </w:r>
          </w:p>
        </w:tc>
        <w:tc>
          <w:tcPr>
            <w:tcW w:w="6390" w:type="dxa"/>
            <w:tcBorders>
              <w:top w:val="single" w:sz="4" w:space="0" w:color="auto"/>
              <w:left w:val="nil"/>
              <w:bottom w:val="single" w:sz="4" w:space="0" w:color="auto"/>
              <w:right w:val="single" w:sz="4" w:space="0" w:color="auto"/>
            </w:tcBorders>
            <w:vAlign w:val="center"/>
          </w:tcPr>
          <w:p w:rsidR="00736896" w:rsidRPr="008D248A" w:rsidRDefault="00736896" w:rsidP="00540257">
            <w:pPr>
              <w:rPr>
                <w:rFonts w:ascii="Comic Sans MS" w:hAnsi="Comic Sans MS"/>
                <w:sz w:val="18"/>
                <w:szCs w:val="18"/>
              </w:rPr>
            </w:pPr>
            <w:r w:rsidRPr="008D248A">
              <w:rPr>
                <w:rFonts w:ascii="Comic Sans MS" w:hAnsi="Comic Sans MS"/>
                <w:sz w:val="18"/>
                <w:szCs w:val="18"/>
              </w:rPr>
              <w:t>Assurer soutien technique et formation au</w:t>
            </w:r>
            <w:r w:rsidR="00540257" w:rsidRPr="008D248A">
              <w:rPr>
                <w:rFonts w:ascii="Comic Sans MS" w:hAnsi="Comic Sans MS"/>
                <w:sz w:val="18"/>
                <w:szCs w:val="18"/>
              </w:rPr>
              <w:t>x utilisatrices et utilisateurs</w:t>
            </w:r>
          </w:p>
        </w:tc>
        <w:tc>
          <w:tcPr>
            <w:tcW w:w="900" w:type="dxa"/>
            <w:tcBorders>
              <w:left w:val="nil"/>
              <w:bottom w:val="single" w:sz="4" w:space="0" w:color="auto"/>
              <w:right w:val="single" w:sz="4" w:space="0" w:color="auto"/>
            </w:tcBorders>
            <w:vAlign w:val="center"/>
          </w:tcPr>
          <w:p w:rsidR="00736896" w:rsidRPr="008D248A" w:rsidRDefault="00736896" w:rsidP="005A1DCD">
            <w:pPr>
              <w:pStyle w:val="TM1"/>
            </w:pPr>
            <w:r w:rsidRPr="008D248A">
              <w:t>105</w:t>
            </w:r>
          </w:p>
        </w:tc>
      </w:tr>
      <w:tr w:rsidR="00736896" w:rsidTr="00603DE1">
        <w:trPr>
          <w:cantSplit/>
        </w:trPr>
        <w:tc>
          <w:tcPr>
            <w:tcW w:w="1418" w:type="dxa"/>
            <w:tcBorders>
              <w:top w:val="nil"/>
              <w:left w:val="nil"/>
              <w:bottom w:val="nil"/>
              <w:right w:val="nil"/>
            </w:tcBorders>
          </w:tcPr>
          <w:p w:rsidR="00736896" w:rsidRDefault="00736896" w:rsidP="006F4142">
            <w:pPr>
              <w:pStyle w:val="Texteniveau1"/>
              <w:spacing w:before="20" w:after="20"/>
              <w:jc w:val="center"/>
              <w:rPr>
                <w:rFonts w:ascii="Comic Sans MS" w:hAnsi="Comic Sans MS"/>
                <w:b/>
                <w:sz w:val="18"/>
              </w:rPr>
            </w:pPr>
          </w:p>
        </w:tc>
        <w:tc>
          <w:tcPr>
            <w:tcW w:w="3802" w:type="dxa"/>
            <w:tcBorders>
              <w:top w:val="nil"/>
              <w:left w:val="single" w:sz="4" w:space="0" w:color="auto"/>
              <w:bottom w:val="single" w:sz="4" w:space="0" w:color="auto"/>
              <w:right w:val="single" w:sz="4" w:space="0" w:color="auto"/>
            </w:tcBorders>
            <w:vAlign w:val="center"/>
          </w:tcPr>
          <w:p w:rsidR="00736896" w:rsidRDefault="00736896" w:rsidP="006F4142">
            <w:pPr>
              <w:pStyle w:val="Texteniveau1"/>
              <w:spacing w:before="20" w:after="20"/>
              <w:jc w:val="right"/>
              <w:rPr>
                <w:rFonts w:ascii="Comic Sans MS" w:hAnsi="Comic Sans MS"/>
                <w:b/>
                <w:sz w:val="18"/>
              </w:rPr>
            </w:pPr>
            <w:r>
              <w:rPr>
                <w:rFonts w:ascii="Comic Sans MS" w:hAnsi="Comic Sans MS"/>
                <w:b/>
                <w:sz w:val="18"/>
              </w:rPr>
              <w:t>TOTAL :</w:t>
            </w:r>
          </w:p>
        </w:tc>
        <w:tc>
          <w:tcPr>
            <w:tcW w:w="1017" w:type="dxa"/>
            <w:tcBorders>
              <w:top w:val="nil"/>
              <w:left w:val="nil"/>
              <w:bottom w:val="single" w:sz="4" w:space="0" w:color="auto"/>
              <w:right w:val="single" w:sz="4" w:space="0" w:color="auto"/>
            </w:tcBorders>
            <w:vAlign w:val="center"/>
          </w:tcPr>
          <w:p w:rsidR="00736896" w:rsidRDefault="00F660BA" w:rsidP="006F4142">
            <w:pPr>
              <w:pStyle w:val="Texteniveau1"/>
              <w:spacing w:before="20" w:after="20"/>
              <w:jc w:val="center"/>
              <w:rPr>
                <w:rFonts w:ascii="Comic Sans MS" w:hAnsi="Comic Sans MS"/>
                <w:b/>
                <w:sz w:val="18"/>
              </w:rPr>
            </w:pPr>
            <w:r>
              <w:rPr>
                <w:rFonts w:ascii="Comic Sans MS" w:hAnsi="Comic Sans MS"/>
                <w:b/>
                <w:sz w:val="18"/>
              </w:rPr>
              <w:fldChar w:fldCharType="begin"/>
            </w:r>
            <w:r w:rsidR="004B1D26">
              <w:rPr>
                <w:rFonts w:ascii="Comic Sans MS" w:hAnsi="Comic Sans MS"/>
                <w:b/>
                <w:sz w:val="18"/>
              </w:rPr>
              <w:instrText xml:space="preserve"> =SUM(ABOVE) </w:instrText>
            </w:r>
            <w:r>
              <w:rPr>
                <w:rFonts w:ascii="Comic Sans MS" w:hAnsi="Comic Sans MS"/>
                <w:b/>
                <w:sz w:val="18"/>
              </w:rPr>
              <w:fldChar w:fldCharType="separate"/>
            </w:r>
            <w:r w:rsidR="004B1D26">
              <w:rPr>
                <w:rFonts w:ascii="Comic Sans MS" w:hAnsi="Comic Sans MS"/>
                <w:b/>
                <w:noProof/>
                <w:sz w:val="18"/>
              </w:rPr>
              <w:t>1980</w:t>
            </w:r>
            <w:r>
              <w:rPr>
                <w:rFonts w:ascii="Comic Sans MS" w:hAnsi="Comic Sans MS"/>
                <w:b/>
                <w:sz w:val="18"/>
              </w:rPr>
              <w:fldChar w:fldCharType="end"/>
            </w:r>
          </w:p>
        </w:tc>
        <w:tc>
          <w:tcPr>
            <w:tcW w:w="1323" w:type="dxa"/>
            <w:tcBorders>
              <w:top w:val="nil"/>
              <w:left w:val="nil"/>
              <w:bottom w:val="nil"/>
              <w:right w:val="nil"/>
            </w:tcBorders>
            <w:vAlign w:val="center"/>
          </w:tcPr>
          <w:p w:rsidR="00736896" w:rsidRDefault="00736896" w:rsidP="006F4142">
            <w:pPr>
              <w:pStyle w:val="Texteniveau1"/>
              <w:spacing w:before="20" w:after="20"/>
              <w:jc w:val="center"/>
              <w:rPr>
                <w:rFonts w:ascii="Comic Sans MS" w:hAnsi="Comic Sans MS"/>
                <w:b/>
                <w:sz w:val="18"/>
              </w:rPr>
            </w:pPr>
          </w:p>
        </w:tc>
        <w:tc>
          <w:tcPr>
            <w:tcW w:w="1080" w:type="dxa"/>
            <w:tcBorders>
              <w:top w:val="nil"/>
              <w:left w:val="single" w:sz="4" w:space="0" w:color="auto"/>
              <w:bottom w:val="single" w:sz="4" w:space="0" w:color="auto"/>
              <w:right w:val="single" w:sz="4" w:space="0" w:color="auto"/>
            </w:tcBorders>
            <w:vAlign w:val="center"/>
          </w:tcPr>
          <w:p w:rsidR="00736896" w:rsidRDefault="009E3003" w:rsidP="006F4142">
            <w:pPr>
              <w:pStyle w:val="Texteniveau1"/>
              <w:spacing w:before="20" w:after="20"/>
              <w:jc w:val="center"/>
              <w:rPr>
                <w:rFonts w:ascii="Comic Sans MS" w:hAnsi="Comic Sans MS"/>
                <w:b/>
                <w:sz w:val="18"/>
              </w:rPr>
            </w:pPr>
            <w:r>
              <w:rPr>
                <w:rFonts w:ascii="Comic Sans MS" w:hAnsi="Comic Sans MS"/>
                <w:b/>
                <w:sz w:val="18"/>
              </w:rPr>
              <w:t>65</w:t>
            </w:r>
          </w:p>
        </w:tc>
        <w:tc>
          <w:tcPr>
            <w:tcW w:w="1440" w:type="dxa"/>
            <w:tcBorders>
              <w:top w:val="nil"/>
              <w:left w:val="nil"/>
              <w:bottom w:val="nil"/>
              <w:right w:val="nil"/>
            </w:tcBorders>
            <w:vAlign w:val="center"/>
          </w:tcPr>
          <w:p w:rsidR="00736896" w:rsidRDefault="00736896" w:rsidP="006F4142">
            <w:pPr>
              <w:pStyle w:val="Texteniveau1"/>
              <w:spacing w:before="20" w:after="20"/>
              <w:jc w:val="center"/>
              <w:rPr>
                <w:rFonts w:ascii="Comic Sans MS" w:hAnsi="Comic Sans MS"/>
                <w:b/>
                <w:sz w:val="18"/>
              </w:rPr>
            </w:pPr>
          </w:p>
        </w:tc>
        <w:tc>
          <w:tcPr>
            <w:tcW w:w="6390" w:type="dxa"/>
            <w:tcBorders>
              <w:top w:val="nil"/>
              <w:left w:val="single" w:sz="4" w:space="0" w:color="auto"/>
              <w:bottom w:val="single" w:sz="4" w:space="0" w:color="auto"/>
              <w:right w:val="single" w:sz="4" w:space="0" w:color="auto"/>
            </w:tcBorders>
            <w:vAlign w:val="center"/>
          </w:tcPr>
          <w:p w:rsidR="00736896" w:rsidRDefault="00736896" w:rsidP="006F4142">
            <w:pPr>
              <w:pStyle w:val="Texteniveau1"/>
              <w:spacing w:before="20" w:after="20"/>
              <w:jc w:val="right"/>
              <w:rPr>
                <w:rFonts w:ascii="Comic Sans MS" w:hAnsi="Comic Sans MS"/>
                <w:b/>
                <w:sz w:val="18"/>
              </w:rPr>
            </w:pPr>
            <w:r>
              <w:rPr>
                <w:rFonts w:ascii="Comic Sans MS" w:hAnsi="Comic Sans MS"/>
                <w:b/>
                <w:sz w:val="18"/>
              </w:rPr>
              <w:t>TOTAL :</w:t>
            </w:r>
          </w:p>
        </w:tc>
        <w:tc>
          <w:tcPr>
            <w:tcW w:w="900" w:type="dxa"/>
            <w:tcBorders>
              <w:top w:val="nil"/>
              <w:left w:val="nil"/>
              <w:bottom w:val="single" w:sz="4" w:space="0" w:color="auto"/>
              <w:right w:val="single" w:sz="4" w:space="0" w:color="auto"/>
            </w:tcBorders>
            <w:vAlign w:val="center"/>
          </w:tcPr>
          <w:p w:rsidR="00736896" w:rsidRDefault="00F660BA" w:rsidP="006F4142">
            <w:pPr>
              <w:pStyle w:val="Texteniveau1"/>
              <w:spacing w:before="20" w:after="20"/>
              <w:jc w:val="center"/>
              <w:rPr>
                <w:rFonts w:ascii="Comic Sans MS" w:hAnsi="Comic Sans MS"/>
                <w:b/>
                <w:sz w:val="18"/>
              </w:rPr>
            </w:pPr>
            <w:r>
              <w:rPr>
                <w:rFonts w:ascii="Comic Sans MS" w:hAnsi="Comic Sans MS"/>
                <w:b/>
                <w:sz w:val="18"/>
              </w:rPr>
              <w:fldChar w:fldCharType="begin"/>
            </w:r>
            <w:r w:rsidR="004B1D26">
              <w:rPr>
                <w:rFonts w:ascii="Comic Sans MS" w:hAnsi="Comic Sans MS"/>
                <w:b/>
                <w:sz w:val="18"/>
              </w:rPr>
              <w:instrText xml:space="preserve"> =SUM(ABOVE) </w:instrText>
            </w:r>
            <w:r>
              <w:rPr>
                <w:rFonts w:ascii="Comic Sans MS" w:hAnsi="Comic Sans MS"/>
                <w:b/>
                <w:sz w:val="18"/>
              </w:rPr>
              <w:fldChar w:fldCharType="separate"/>
            </w:r>
            <w:r w:rsidR="00352EF5">
              <w:rPr>
                <w:rFonts w:ascii="Comic Sans MS" w:hAnsi="Comic Sans MS"/>
                <w:b/>
                <w:noProof/>
                <w:sz w:val="18"/>
              </w:rPr>
              <w:t>1980</w:t>
            </w:r>
            <w:r>
              <w:rPr>
                <w:rFonts w:ascii="Comic Sans MS" w:hAnsi="Comic Sans MS"/>
                <w:b/>
                <w:sz w:val="18"/>
              </w:rPr>
              <w:fldChar w:fldCharType="end"/>
            </w:r>
          </w:p>
        </w:tc>
      </w:tr>
    </w:tbl>
    <w:p w:rsidR="00C94F65" w:rsidRDefault="00C94F65" w:rsidP="00C94F65">
      <w:pPr>
        <w:spacing w:line="360" w:lineRule="auto"/>
        <w:ind w:left="810"/>
        <w:jc w:val="both"/>
        <w:sectPr w:rsidR="00C94F65" w:rsidSect="00164172">
          <w:headerReference w:type="default" r:id="rId29"/>
          <w:footnotePr>
            <w:numFmt w:val="chicago"/>
          </w:footnotePr>
          <w:pgSz w:w="20160" w:h="12240" w:orient="landscape" w:code="5"/>
          <w:pgMar w:top="1440" w:right="1440" w:bottom="1276" w:left="1440" w:header="576" w:footer="576" w:gutter="0"/>
          <w:cols w:space="720" w:equalWidth="0">
            <w:col w:w="17568"/>
          </w:cols>
        </w:sectPr>
      </w:pPr>
    </w:p>
    <w:tbl>
      <w:tblPr>
        <w:tblW w:w="17370" w:type="dxa"/>
        <w:tblInd w:w="7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tblPr>
      <w:tblGrid>
        <w:gridCol w:w="1560"/>
        <w:gridCol w:w="6237"/>
        <w:gridCol w:w="1203"/>
        <w:gridCol w:w="1489"/>
        <w:gridCol w:w="5261"/>
        <w:gridCol w:w="1620"/>
      </w:tblGrid>
      <w:tr w:rsidR="00C94F65" w:rsidTr="00E17B9C">
        <w:trPr>
          <w:cantSplit/>
          <w:tblHeader/>
        </w:trPr>
        <w:tc>
          <w:tcPr>
            <w:tcW w:w="1560" w:type="dxa"/>
            <w:tcBorders>
              <w:top w:val="single" w:sz="4" w:space="0" w:color="auto"/>
              <w:left w:val="single" w:sz="4" w:space="0" w:color="auto"/>
            </w:tcBorders>
            <w:shd w:val="clear" w:color="auto" w:fill="E6E6E6"/>
            <w:vAlign w:val="center"/>
          </w:tcPr>
          <w:p w:rsidR="00C94F65" w:rsidRDefault="00C94F65" w:rsidP="006F4142">
            <w:pPr>
              <w:pStyle w:val="Texteniveau1"/>
              <w:suppressAutoHyphens/>
              <w:spacing w:before="20" w:after="20"/>
              <w:jc w:val="center"/>
              <w:rPr>
                <w:rFonts w:ascii="Comic Sans MS" w:hAnsi="Comic Sans MS"/>
                <w:b/>
                <w:sz w:val="20"/>
              </w:rPr>
            </w:pPr>
            <w:r>
              <w:rPr>
                <w:rFonts w:ascii="Comic Sans MS" w:hAnsi="Comic Sans MS"/>
                <w:b/>
                <w:sz w:val="20"/>
              </w:rPr>
              <w:t>Numéro de la compétence</w:t>
            </w:r>
          </w:p>
        </w:tc>
        <w:tc>
          <w:tcPr>
            <w:tcW w:w="6237" w:type="dxa"/>
            <w:tcBorders>
              <w:top w:val="single" w:sz="4" w:space="0" w:color="auto"/>
            </w:tcBorders>
            <w:shd w:val="clear" w:color="auto" w:fill="E6E6E6"/>
            <w:vAlign w:val="center"/>
          </w:tcPr>
          <w:p w:rsidR="00C94F65" w:rsidRDefault="00C94F65" w:rsidP="006F4142">
            <w:pPr>
              <w:pStyle w:val="Texteniveau1"/>
              <w:spacing w:before="20" w:after="20"/>
              <w:jc w:val="center"/>
              <w:rPr>
                <w:rFonts w:ascii="Comic Sans MS" w:hAnsi="Comic Sans MS"/>
                <w:b/>
                <w:sz w:val="20"/>
              </w:rPr>
            </w:pPr>
            <w:r>
              <w:rPr>
                <w:rFonts w:ascii="Comic Sans MS" w:hAnsi="Comic Sans MS"/>
                <w:b/>
                <w:sz w:val="20"/>
              </w:rPr>
              <w:t>Énoncé de la compétence</w:t>
            </w:r>
          </w:p>
        </w:tc>
        <w:tc>
          <w:tcPr>
            <w:tcW w:w="1203" w:type="dxa"/>
            <w:tcBorders>
              <w:top w:val="single" w:sz="4" w:space="0" w:color="auto"/>
            </w:tcBorders>
            <w:shd w:val="clear" w:color="auto" w:fill="E6E6E6"/>
            <w:vAlign w:val="center"/>
          </w:tcPr>
          <w:p w:rsidR="00C94F65" w:rsidRDefault="00C94F65" w:rsidP="006F4142">
            <w:pPr>
              <w:pStyle w:val="Texteniveau1"/>
              <w:spacing w:before="20" w:after="20"/>
              <w:jc w:val="center"/>
              <w:rPr>
                <w:rFonts w:ascii="Comic Sans MS" w:hAnsi="Comic Sans MS"/>
                <w:b/>
                <w:sz w:val="20"/>
              </w:rPr>
            </w:pPr>
            <w:r>
              <w:rPr>
                <w:rFonts w:ascii="Comic Sans MS" w:hAnsi="Comic Sans MS"/>
                <w:b/>
                <w:sz w:val="20"/>
              </w:rPr>
              <w:t>Nombre</w:t>
            </w:r>
          </w:p>
          <w:p w:rsidR="00C94F65" w:rsidRDefault="00C94F65" w:rsidP="006F4142">
            <w:pPr>
              <w:pStyle w:val="Texteniveau1"/>
              <w:spacing w:before="20" w:after="20"/>
              <w:jc w:val="center"/>
              <w:rPr>
                <w:rFonts w:ascii="Comic Sans MS" w:hAnsi="Comic Sans MS"/>
                <w:b/>
                <w:sz w:val="20"/>
              </w:rPr>
            </w:pPr>
            <w:r>
              <w:rPr>
                <w:rFonts w:ascii="Comic Sans MS" w:hAnsi="Comic Sans MS"/>
                <w:b/>
                <w:sz w:val="20"/>
              </w:rPr>
              <w:t>d'heures</w:t>
            </w:r>
          </w:p>
        </w:tc>
        <w:tc>
          <w:tcPr>
            <w:tcW w:w="1489" w:type="dxa"/>
            <w:tcBorders>
              <w:top w:val="single" w:sz="4" w:space="0" w:color="auto"/>
            </w:tcBorders>
            <w:shd w:val="clear" w:color="auto" w:fill="E6E6E6"/>
            <w:vAlign w:val="center"/>
          </w:tcPr>
          <w:p w:rsidR="00C94F65" w:rsidRDefault="00C94F65" w:rsidP="006F4142">
            <w:pPr>
              <w:pStyle w:val="Texteniveau1"/>
              <w:spacing w:before="20" w:after="20"/>
              <w:jc w:val="center"/>
              <w:rPr>
                <w:rFonts w:ascii="Comic Sans MS" w:hAnsi="Comic Sans MS"/>
                <w:b/>
                <w:sz w:val="20"/>
              </w:rPr>
            </w:pPr>
            <w:r>
              <w:rPr>
                <w:rFonts w:ascii="Comic Sans MS" w:hAnsi="Comic Sans MS"/>
                <w:b/>
                <w:sz w:val="20"/>
              </w:rPr>
              <w:t>Numéro</w:t>
            </w:r>
            <w:r>
              <w:rPr>
                <w:rFonts w:ascii="Comic Sans MS" w:hAnsi="Comic Sans MS"/>
                <w:b/>
                <w:sz w:val="20"/>
              </w:rPr>
              <w:br/>
              <w:t>du cours</w:t>
            </w:r>
          </w:p>
        </w:tc>
        <w:tc>
          <w:tcPr>
            <w:tcW w:w="5261" w:type="dxa"/>
            <w:tcBorders>
              <w:top w:val="single" w:sz="4" w:space="0" w:color="auto"/>
            </w:tcBorders>
            <w:shd w:val="clear" w:color="auto" w:fill="E6E6E6"/>
            <w:vAlign w:val="center"/>
          </w:tcPr>
          <w:p w:rsidR="00C94F65" w:rsidRDefault="00C94F65" w:rsidP="006F4142">
            <w:pPr>
              <w:pStyle w:val="Texteniveau1"/>
              <w:spacing w:before="20" w:after="20"/>
              <w:jc w:val="center"/>
              <w:rPr>
                <w:rFonts w:ascii="Comic Sans MS" w:hAnsi="Comic Sans MS"/>
                <w:b/>
                <w:sz w:val="20"/>
              </w:rPr>
            </w:pPr>
            <w:r>
              <w:rPr>
                <w:rFonts w:ascii="Comic Sans MS" w:hAnsi="Comic Sans MS"/>
                <w:b/>
                <w:sz w:val="20"/>
              </w:rPr>
              <w:t>Titre du cours</w:t>
            </w:r>
          </w:p>
        </w:tc>
        <w:tc>
          <w:tcPr>
            <w:tcW w:w="1620" w:type="dxa"/>
            <w:tcBorders>
              <w:top w:val="single" w:sz="4" w:space="0" w:color="auto"/>
              <w:right w:val="single" w:sz="4" w:space="0" w:color="auto"/>
            </w:tcBorders>
            <w:shd w:val="clear" w:color="auto" w:fill="E6E6E6"/>
            <w:vAlign w:val="center"/>
          </w:tcPr>
          <w:p w:rsidR="00C94F65" w:rsidRDefault="00C94F65" w:rsidP="006F4142">
            <w:pPr>
              <w:pStyle w:val="Texteniveau1"/>
              <w:spacing w:before="20" w:after="20"/>
              <w:jc w:val="center"/>
              <w:rPr>
                <w:rFonts w:ascii="Comic Sans MS" w:hAnsi="Comic Sans MS"/>
                <w:b/>
                <w:sz w:val="20"/>
              </w:rPr>
            </w:pPr>
            <w:r>
              <w:rPr>
                <w:rFonts w:ascii="Comic Sans MS" w:hAnsi="Comic Sans MS"/>
                <w:b/>
                <w:sz w:val="20"/>
              </w:rPr>
              <w:t>Nombre</w:t>
            </w:r>
          </w:p>
          <w:p w:rsidR="00C94F65" w:rsidRDefault="00C94F65" w:rsidP="006F4142">
            <w:pPr>
              <w:pStyle w:val="Texteniveau1"/>
              <w:spacing w:before="20" w:after="20"/>
              <w:jc w:val="center"/>
              <w:rPr>
                <w:rFonts w:ascii="Comic Sans MS" w:hAnsi="Comic Sans MS"/>
                <w:b/>
                <w:sz w:val="20"/>
              </w:rPr>
            </w:pPr>
            <w:r>
              <w:rPr>
                <w:rFonts w:ascii="Comic Sans MS" w:hAnsi="Comic Sans MS"/>
                <w:b/>
                <w:sz w:val="20"/>
              </w:rPr>
              <w:t>d'heures</w:t>
            </w:r>
          </w:p>
        </w:tc>
      </w:tr>
      <w:tr w:rsidR="00C94F65" w:rsidRPr="008D248A" w:rsidTr="00E17B9C">
        <w:trPr>
          <w:cantSplit/>
        </w:trPr>
        <w:tc>
          <w:tcPr>
            <w:tcW w:w="1560" w:type="dxa"/>
            <w:tcBorders>
              <w:left w:val="single" w:sz="4"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016N</w:t>
            </w:r>
          </w:p>
        </w:tc>
        <w:tc>
          <w:tcPr>
            <w:tcW w:w="6237" w:type="dxa"/>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Analyser les fonctions de travail</w:t>
            </w:r>
          </w:p>
        </w:tc>
        <w:tc>
          <w:tcPr>
            <w:tcW w:w="1203" w:type="dxa"/>
            <w:vAlign w:val="center"/>
          </w:tcPr>
          <w:p w:rsidR="00C94F65" w:rsidRPr="008D248A" w:rsidRDefault="00C94F65" w:rsidP="005A1DCD">
            <w:pPr>
              <w:pStyle w:val="TM1"/>
            </w:pPr>
            <w:r w:rsidRPr="008D248A">
              <w:t>30</w:t>
            </w:r>
          </w:p>
        </w:tc>
        <w:tc>
          <w:tcPr>
            <w:tcW w:w="1489" w:type="dxa"/>
            <w:vAlign w:val="center"/>
          </w:tcPr>
          <w:p w:rsidR="00C94F65" w:rsidRPr="008D248A" w:rsidRDefault="00C94F65" w:rsidP="001C230B">
            <w:pPr>
              <w:pStyle w:val="TM1"/>
            </w:pPr>
            <w:r w:rsidRPr="008D248A">
              <w:t>420</w:t>
            </w:r>
            <w:r w:rsidRPr="008D248A">
              <w:rPr>
                <w:strike/>
              </w:rPr>
              <w:t>-</w:t>
            </w:r>
            <w:r w:rsidRPr="008D248A">
              <w:t>JA</w:t>
            </w:r>
            <w:r w:rsidR="001C230B" w:rsidRPr="008D248A">
              <w:t>C</w:t>
            </w:r>
            <w:r w:rsidRPr="008D248A">
              <w:rPr>
                <w:strike/>
              </w:rPr>
              <w:t>-</w:t>
            </w:r>
            <w:r w:rsidRPr="008D248A">
              <w:t>JQ</w:t>
            </w:r>
          </w:p>
        </w:tc>
        <w:tc>
          <w:tcPr>
            <w:tcW w:w="5261" w:type="dxa"/>
            <w:vAlign w:val="center"/>
          </w:tcPr>
          <w:p w:rsidR="007D3826" w:rsidRPr="008D248A" w:rsidRDefault="007D3826" w:rsidP="007E26B7">
            <w:pPr>
              <w:rPr>
                <w:rFonts w:ascii="Comic Sans MS" w:hAnsi="Comic Sans MS"/>
                <w:sz w:val="18"/>
                <w:szCs w:val="18"/>
              </w:rPr>
            </w:pPr>
            <w:r w:rsidRPr="008D248A">
              <w:rPr>
                <w:rFonts w:ascii="Comic Sans MS" w:hAnsi="Comic Sans MS"/>
                <w:sz w:val="18"/>
                <w:szCs w:val="18"/>
              </w:rPr>
              <w:t>Informatique et technologie</w:t>
            </w:r>
          </w:p>
        </w:tc>
        <w:tc>
          <w:tcPr>
            <w:tcW w:w="1620" w:type="dxa"/>
            <w:tcBorders>
              <w:right w:val="single" w:sz="4" w:space="0" w:color="auto"/>
            </w:tcBorders>
            <w:vAlign w:val="center"/>
          </w:tcPr>
          <w:p w:rsidR="00C94F65" w:rsidRPr="008D248A" w:rsidRDefault="00C94F65" w:rsidP="005A1DCD">
            <w:pPr>
              <w:pStyle w:val="TM1"/>
            </w:pPr>
            <w:r w:rsidRPr="008D248A">
              <w:t>30</w:t>
            </w:r>
          </w:p>
        </w:tc>
      </w:tr>
      <w:tr w:rsidR="00C94F65" w:rsidRPr="008D248A" w:rsidTr="00E17B9C">
        <w:trPr>
          <w:cantSplit/>
        </w:trPr>
        <w:tc>
          <w:tcPr>
            <w:tcW w:w="1560" w:type="dxa"/>
            <w:vMerge w:val="restart"/>
            <w:tcBorders>
              <w:left w:val="single" w:sz="4"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016P</w:t>
            </w:r>
          </w:p>
        </w:tc>
        <w:tc>
          <w:tcPr>
            <w:tcW w:w="6237" w:type="dxa"/>
            <w:vMerge w:val="restart"/>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Résoudre des problèmes mathématiques et statistiques en informatique</w:t>
            </w:r>
          </w:p>
        </w:tc>
        <w:tc>
          <w:tcPr>
            <w:tcW w:w="1203" w:type="dxa"/>
            <w:vMerge w:val="restart"/>
            <w:tcBorders>
              <w:right w:val="single" w:sz="4" w:space="0" w:color="auto"/>
            </w:tcBorders>
            <w:vAlign w:val="center"/>
          </w:tcPr>
          <w:p w:rsidR="00C94F65" w:rsidRPr="008D248A" w:rsidRDefault="00C94F65" w:rsidP="006F4142">
            <w:pPr>
              <w:pStyle w:val="Texteniveau1"/>
              <w:spacing w:before="20" w:after="20"/>
              <w:jc w:val="center"/>
              <w:rPr>
                <w:rFonts w:ascii="Comic Sans MS" w:hAnsi="Comic Sans MS"/>
                <w:sz w:val="18"/>
                <w:szCs w:val="18"/>
              </w:rPr>
            </w:pPr>
            <w:r w:rsidRPr="008D248A">
              <w:rPr>
                <w:rFonts w:ascii="Comic Sans MS" w:hAnsi="Comic Sans MS"/>
                <w:sz w:val="18"/>
                <w:szCs w:val="18"/>
              </w:rPr>
              <w:t>150</w:t>
            </w:r>
          </w:p>
        </w:tc>
        <w:tc>
          <w:tcPr>
            <w:tcW w:w="1489" w:type="dxa"/>
            <w:tcBorders>
              <w:bottom w:val="single" w:sz="4" w:space="0" w:color="auto"/>
            </w:tcBorders>
            <w:vAlign w:val="center"/>
          </w:tcPr>
          <w:p w:rsidR="00C94F65" w:rsidRPr="008D248A" w:rsidRDefault="00C94F65" w:rsidP="006F4142">
            <w:pPr>
              <w:pStyle w:val="Texteniveau1"/>
              <w:spacing w:before="20" w:after="20"/>
              <w:jc w:val="center"/>
              <w:rPr>
                <w:rFonts w:ascii="Comic Sans MS" w:hAnsi="Comic Sans MS"/>
                <w:sz w:val="18"/>
                <w:szCs w:val="18"/>
              </w:rPr>
            </w:pPr>
            <w:r w:rsidRPr="008D248A">
              <w:rPr>
                <w:rFonts w:ascii="Comic Sans MS" w:hAnsi="Comic Sans MS"/>
                <w:sz w:val="18"/>
                <w:szCs w:val="18"/>
              </w:rPr>
              <w:t>201-ZAA-JQ</w:t>
            </w:r>
          </w:p>
        </w:tc>
        <w:tc>
          <w:tcPr>
            <w:tcW w:w="5261" w:type="dxa"/>
            <w:tcBorders>
              <w:bottom w:val="single" w:sz="4" w:space="0" w:color="auto"/>
            </w:tcBorders>
          </w:tcPr>
          <w:p w:rsidR="00C94F65" w:rsidRPr="008D248A" w:rsidRDefault="00C94F65" w:rsidP="00B01552">
            <w:pPr>
              <w:pStyle w:val="TM1"/>
              <w:jc w:val="left"/>
            </w:pPr>
            <w:r w:rsidRPr="008D248A">
              <w:t>Compléments de mathématiques en informatique</w:t>
            </w:r>
          </w:p>
        </w:tc>
        <w:tc>
          <w:tcPr>
            <w:tcW w:w="1620" w:type="dxa"/>
            <w:tcBorders>
              <w:bottom w:val="single" w:sz="4" w:space="0" w:color="auto"/>
              <w:right w:val="single" w:sz="4" w:space="0" w:color="auto"/>
            </w:tcBorders>
            <w:vAlign w:val="center"/>
          </w:tcPr>
          <w:p w:rsidR="00C94F65" w:rsidRPr="008D248A" w:rsidRDefault="00C94F65" w:rsidP="006F4142">
            <w:pPr>
              <w:pStyle w:val="Texteniveau1"/>
              <w:spacing w:before="20" w:after="20"/>
              <w:jc w:val="center"/>
              <w:rPr>
                <w:rFonts w:ascii="Comic Sans MS" w:hAnsi="Comic Sans MS"/>
                <w:sz w:val="18"/>
                <w:szCs w:val="18"/>
              </w:rPr>
            </w:pPr>
            <w:r w:rsidRPr="008D248A">
              <w:rPr>
                <w:rFonts w:ascii="Comic Sans MS" w:hAnsi="Comic Sans MS"/>
                <w:sz w:val="18"/>
                <w:szCs w:val="18"/>
              </w:rPr>
              <w:t>75</w:t>
            </w:r>
          </w:p>
        </w:tc>
      </w:tr>
      <w:tr w:rsidR="00C94F65" w:rsidRPr="008D248A" w:rsidTr="00E17B9C">
        <w:trPr>
          <w:cantSplit/>
        </w:trPr>
        <w:tc>
          <w:tcPr>
            <w:tcW w:w="1560" w:type="dxa"/>
            <w:vMerge/>
            <w:tcBorders>
              <w:left w:val="single" w:sz="4" w:space="0" w:color="auto"/>
            </w:tcBorders>
            <w:vAlign w:val="center"/>
          </w:tcPr>
          <w:p w:rsidR="00C94F65" w:rsidRPr="008D248A" w:rsidRDefault="00C94F65" w:rsidP="006F4142">
            <w:pPr>
              <w:jc w:val="center"/>
              <w:rPr>
                <w:rFonts w:ascii="Comic Sans MS" w:hAnsi="Comic Sans MS"/>
                <w:sz w:val="18"/>
                <w:szCs w:val="18"/>
              </w:rPr>
            </w:pPr>
          </w:p>
        </w:tc>
        <w:tc>
          <w:tcPr>
            <w:tcW w:w="6237" w:type="dxa"/>
            <w:vMerge/>
            <w:vAlign w:val="center"/>
          </w:tcPr>
          <w:p w:rsidR="00C94F65" w:rsidRPr="008D248A" w:rsidRDefault="00C94F65" w:rsidP="006F4142">
            <w:pPr>
              <w:rPr>
                <w:rFonts w:ascii="Comic Sans MS" w:hAnsi="Comic Sans MS"/>
                <w:sz w:val="18"/>
                <w:szCs w:val="18"/>
              </w:rPr>
            </w:pPr>
          </w:p>
        </w:tc>
        <w:tc>
          <w:tcPr>
            <w:tcW w:w="1203" w:type="dxa"/>
            <w:vMerge/>
            <w:tcBorders>
              <w:right w:val="single" w:sz="4" w:space="0" w:color="auto"/>
            </w:tcBorders>
            <w:vAlign w:val="center"/>
          </w:tcPr>
          <w:p w:rsidR="00C94F65" w:rsidRPr="008D248A" w:rsidRDefault="00C94F65" w:rsidP="006F4142">
            <w:pPr>
              <w:pStyle w:val="Texteniveau1"/>
              <w:spacing w:before="20" w:after="20"/>
              <w:jc w:val="center"/>
              <w:rPr>
                <w:rFonts w:ascii="Comic Sans MS" w:hAnsi="Comic Sans MS"/>
                <w:sz w:val="18"/>
                <w:szCs w:val="18"/>
              </w:rPr>
            </w:pPr>
          </w:p>
        </w:tc>
        <w:tc>
          <w:tcPr>
            <w:tcW w:w="1489" w:type="dxa"/>
            <w:tcBorders>
              <w:top w:val="single" w:sz="4" w:space="0" w:color="auto"/>
            </w:tcBorders>
            <w:vAlign w:val="center"/>
          </w:tcPr>
          <w:p w:rsidR="00C94F65" w:rsidRPr="008D248A" w:rsidRDefault="00C94F65" w:rsidP="006F4142">
            <w:pPr>
              <w:pStyle w:val="Texteniveau1"/>
              <w:spacing w:before="20" w:after="20"/>
              <w:jc w:val="center"/>
              <w:rPr>
                <w:rFonts w:ascii="Comic Sans MS" w:hAnsi="Comic Sans MS"/>
                <w:sz w:val="18"/>
                <w:szCs w:val="18"/>
              </w:rPr>
            </w:pPr>
            <w:r w:rsidRPr="008D248A">
              <w:rPr>
                <w:rFonts w:ascii="Comic Sans MS" w:hAnsi="Comic Sans MS"/>
                <w:sz w:val="18"/>
                <w:szCs w:val="18"/>
              </w:rPr>
              <w:t>201-ZBA-JQ</w:t>
            </w:r>
          </w:p>
        </w:tc>
        <w:tc>
          <w:tcPr>
            <w:tcW w:w="5261" w:type="dxa"/>
            <w:tcBorders>
              <w:top w:val="single" w:sz="4" w:space="0" w:color="auto"/>
            </w:tcBorders>
          </w:tcPr>
          <w:p w:rsidR="00C94F65" w:rsidRPr="008D248A" w:rsidRDefault="00C94F65" w:rsidP="00B01552">
            <w:pPr>
              <w:pStyle w:val="TM1"/>
              <w:jc w:val="left"/>
            </w:pPr>
            <w:r w:rsidRPr="008D248A">
              <w:t>Statistiques pour informatique</w:t>
            </w:r>
          </w:p>
        </w:tc>
        <w:tc>
          <w:tcPr>
            <w:tcW w:w="1620" w:type="dxa"/>
            <w:tcBorders>
              <w:top w:val="single" w:sz="4" w:space="0" w:color="auto"/>
              <w:right w:val="single" w:sz="4" w:space="0" w:color="auto"/>
            </w:tcBorders>
            <w:vAlign w:val="center"/>
          </w:tcPr>
          <w:p w:rsidR="00C94F65" w:rsidRPr="008D248A" w:rsidRDefault="00C94F65" w:rsidP="006F4142">
            <w:pPr>
              <w:pStyle w:val="Texteniveau1"/>
              <w:spacing w:before="20" w:after="20"/>
              <w:jc w:val="center"/>
              <w:rPr>
                <w:rFonts w:ascii="Comic Sans MS" w:hAnsi="Comic Sans MS"/>
                <w:sz w:val="18"/>
                <w:szCs w:val="18"/>
              </w:rPr>
            </w:pPr>
            <w:r w:rsidRPr="008D248A">
              <w:rPr>
                <w:rFonts w:ascii="Comic Sans MS" w:hAnsi="Comic Sans MS"/>
                <w:sz w:val="18"/>
                <w:szCs w:val="18"/>
              </w:rPr>
              <w:t>75</w:t>
            </w:r>
          </w:p>
        </w:tc>
      </w:tr>
      <w:tr w:rsidR="007D3826" w:rsidRPr="008D248A" w:rsidTr="00E17B9C">
        <w:trPr>
          <w:cantSplit/>
          <w:trHeight w:val="309"/>
        </w:trPr>
        <w:tc>
          <w:tcPr>
            <w:tcW w:w="1560" w:type="dxa"/>
            <w:vMerge w:val="restart"/>
            <w:tcBorders>
              <w:left w:val="single" w:sz="4" w:space="0" w:color="auto"/>
            </w:tcBorders>
            <w:vAlign w:val="center"/>
          </w:tcPr>
          <w:p w:rsidR="007D3826" w:rsidRPr="008D248A" w:rsidRDefault="007D3826" w:rsidP="006F4142">
            <w:pPr>
              <w:jc w:val="center"/>
              <w:rPr>
                <w:rFonts w:ascii="Comic Sans MS" w:hAnsi="Comic Sans MS"/>
                <w:sz w:val="18"/>
                <w:szCs w:val="18"/>
              </w:rPr>
            </w:pPr>
            <w:r w:rsidRPr="008D248A">
              <w:rPr>
                <w:rFonts w:ascii="Comic Sans MS" w:hAnsi="Comic Sans MS"/>
                <w:sz w:val="18"/>
                <w:szCs w:val="18"/>
              </w:rPr>
              <w:t>016Q</w:t>
            </w:r>
          </w:p>
        </w:tc>
        <w:tc>
          <w:tcPr>
            <w:tcW w:w="6237" w:type="dxa"/>
            <w:vMerge w:val="restart"/>
            <w:vAlign w:val="center"/>
          </w:tcPr>
          <w:p w:rsidR="007D3826" w:rsidRPr="008D248A" w:rsidRDefault="007D3826" w:rsidP="006F4142">
            <w:pPr>
              <w:rPr>
                <w:rFonts w:ascii="Comic Sans MS" w:hAnsi="Comic Sans MS"/>
                <w:sz w:val="18"/>
                <w:szCs w:val="18"/>
              </w:rPr>
            </w:pPr>
            <w:r w:rsidRPr="008D248A">
              <w:rPr>
                <w:rFonts w:ascii="Comic Sans MS" w:hAnsi="Comic Sans MS"/>
                <w:sz w:val="18"/>
                <w:szCs w:val="18"/>
              </w:rPr>
              <w:t>Mettre à profit les possibilités d'un système d'exploitation propre à une station de travail</w:t>
            </w:r>
          </w:p>
        </w:tc>
        <w:tc>
          <w:tcPr>
            <w:tcW w:w="1203" w:type="dxa"/>
            <w:vMerge w:val="restart"/>
            <w:tcBorders>
              <w:top w:val="single" w:sz="4" w:space="0" w:color="auto"/>
            </w:tcBorders>
            <w:vAlign w:val="center"/>
          </w:tcPr>
          <w:p w:rsidR="007D3826" w:rsidRPr="008D248A" w:rsidRDefault="007D3826" w:rsidP="007D3826">
            <w:pPr>
              <w:jc w:val="center"/>
              <w:rPr>
                <w:rFonts w:ascii="Comic Sans MS" w:hAnsi="Comic Sans MS"/>
                <w:sz w:val="18"/>
                <w:szCs w:val="18"/>
              </w:rPr>
            </w:pPr>
            <w:r w:rsidRPr="008D248A">
              <w:rPr>
                <w:rFonts w:ascii="Comic Sans MS" w:hAnsi="Comic Sans MS"/>
                <w:sz w:val="18"/>
                <w:szCs w:val="18"/>
              </w:rPr>
              <w:t>65</w:t>
            </w:r>
          </w:p>
        </w:tc>
        <w:tc>
          <w:tcPr>
            <w:tcW w:w="1489" w:type="dxa"/>
            <w:tcBorders>
              <w:top w:val="single" w:sz="4" w:space="0" w:color="auto"/>
            </w:tcBorders>
            <w:vAlign w:val="center"/>
          </w:tcPr>
          <w:p w:rsidR="007D3826" w:rsidRPr="008D248A" w:rsidRDefault="007D3826" w:rsidP="001C230B">
            <w:pPr>
              <w:pStyle w:val="TM1"/>
            </w:pPr>
            <w:r w:rsidRPr="008D248A">
              <w:t>420-JF</w:t>
            </w:r>
            <w:r w:rsidR="001C230B" w:rsidRPr="008D248A">
              <w:t>B</w:t>
            </w:r>
            <w:r w:rsidRPr="008D248A">
              <w:t>-JQ</w:t>
            </w:r>
          </w:p>
        </w:tc>
        <w:tc>
          <w:tcPr>
            <w:tcW w:w="5261" w:type="dxa"/>
            <w:tcBorders>
              <w:top w:val="single" w:sz="4" w:space="0" w:color="auto"/>
            </w:tcBorders>
          </w:tcPr>
          <w:p w:rsidR="007D3826" w:rsidRPr="008D248A" w:rsidRDefault="007D3826" w:rsidP="00B01552">
            <w:pPr>
              <w:pStyle w:val="TM1"/>
              <w:jc w:val="left"/>
            </w:pPr>
            <w:r w:rsidRPr="008D248A">
              <w:t>Systèmes d'exploitation</w:t>
            </w:r>
          </w:p>
        </w:tc>
        <w:tc>
          <w:tcPr>
            <w:tcW w:w="1620" w:type="dxa"/>
            <w:tcBorders>
              <w:top w:val="single" w:sz="4" w:space="0" w:color="auto"/>
              <w:right w:val="single" w:sz="4" w:space="0" w:color="auto"/>
            </w:tcBorders>
            <w:vAlign w:val="center"/>
          </w:tcPr>
          <w:p w:rsidR="007D3826" w:rsidRPr="008D248A" w:rsidRDefault="007D3826" w:rsidP="007D3826">
            <w:pPr>
              <w:jc w:val="center"/>
              <w:rPr>
                <w:rFonts w:ascii="Comic Sans MS" w:hAnsi="Comic Sans MS"/>
                <w:sz w:val="18"/>
                <w:szCs w:val="18"/>
              </w:rPr>
            </w:pPr>
            <w:r w:rsidRPr="008D248A">
              <w:rPr>
                <w:rFonts w:ascii="Comic Sans MS" w:hAnsi="Comic Sans MS"/>
                <w:sz w:val="18"/>
                <w:szCs w:val="18"/>
              </w:rPr>
              <w:t>45</w:t>
            </w:r>
          </w:p>
        </w:tc>
      </w:tr>
      <w:tr w:rsidR="007D3826" w:rsidRPr="008D248A" w:rsidTr="00E17B9C">
        <w:trPr>
          <w:cantSplit/>
          <w:trHeight w:val="308"/>
        </w:trPr>
        <w:tc>
          <w:tcPr>
            <w:tcW w:w="1560" w:type="dxa"/>
            <w:vMerge/>
            <w:tcBorders>
              <w:left w:val="single" w:sz="4" w:space="0" w:color="auto"/>
            </w:tcBorders>
            <w:vAlign w:val="center"/>
          </w:tcPr>
          <w:p w:rsidR="007D3826" w:rsidRPr="008D248A" w:rsidRDefault="007D3826" w:rsidP="006F4142">
            <w:pPr>
              <w:jc w:val="center"/>
              <w:rPr>
                <w:rFonts w:ascii="Comic Sans MS" w:hAnsi="Comic Sans MS"/>
                <w:sz w:val="18"/>
                <w:szCs w:val="18"/>
              </w:rPr>
            </w:pPr>
          </w:p>
        </w:tc>
        <w:tc>
          <w:tcPr>
            <w:tcW w:w="6237" w:type="dxa"/>
            <w:vMerge/>
            <w:vAlign w:val="center"/>
          </w:tcPr>
          <w:p w:rsidR="007D3826" w:rsidRPr="008D248A" w:rsidRDefault="007D3826" w:rsidP="006F4142">
            <w:pPr>
              <w:rPr>
                <w:rFonts w:ascii="Comic Sans MS" w:hAnsi="Comic Sans MS"/>
                <w:sz w:val="18"/>
                <w:szCs w:val="18"/>
              </w:rPr>
            </w:pPr>
          </w:p>
        </w:tc>
        <w:tc>
          <w:tcPr>
            <w:tcW w:w="1203" w:type="dxa"/>
            <w:vMerge/>
            <w:vAlign w:val="center"/>
          </w:tcPr>
          <w:p w:rsidR="007D3826" w:rsidRPr="008D248A" w:rsidRDefault="007D3826" w:rsidP="005A1DCD">
            <w:pPr>
              <w:pStyle w:val="TM1"/>
            </w:pPr>
          </w:p>
        </w:tc>
        <w:tc>
          <w:tcPr>
            <w:tcW w:w="1489" w:type="dxa"/>
            <w:vAlign w:val="center"/>
          </w:tcPr>
          <w:p w:rsidR="007D3826" w:rsidRPr="008D248A" w:rsidRDefault="007D3826" w:rsidP="00E718BA">
            <w:pPr>
              <w:pStyle w:val="TM1"/>
            </w:pPr>
            <w:r w:rsidRPr="008D248A">
              <w:t>420-</w:t>
            </w:r>
            <w:r w:rsidR="00E718BA" w:rsidRPr="008D248A">
              <w:t>KPA</w:t>
            </w:r>
            <w:r w:rsidRPr="008D248A">
              <w:t>-JQ</w:t>
            </w:r>
          </w:p>
        </w:tc>
        <w:tc>
          <w:tcPr>
            <w:tcW w:w="5261" w:type="dxa"/>
          </w:tcPr>
          <w:p w:rsidR="007D3826" w:rsidRPr="008D248A" w:rsidRDefault="007D3826" w:rsidP="00B01552">
            <w:pPr>
              <w:pStyle w:val="TM1"/>
              <w:jc w:val="left"/>
            </w:pPr>
            <w:r w:rsidRPr="008D248A">
              <w:t>Sys</w:t>
            </w:r>
            <w:r w:rsidR="00CF10C2" w:rsidRPr="008D248A">
              <w:t>tèmes d’</w:t>
            </w:r>
            <w:r w:rsidRPr="008D248A">
              <w:t>exploit</w:t>
            </w:r>
            <w:r w:rsidR="00CF10C2" w:rsidRPr="008D248A">
              <w:t>ation</w:t>
            </w:r>
            <w:r w:rsidRPr="008D248A">
              <w:t xml:space="preserve"> mobile</w:t>
            </w:r>
            <w:r w:rsidR="00E718BA" w:rsidRPr="008D248A">
              <w:t>s</w:t>
            </w:r>
          </w:p>
        </w:tc>
        <w:tc>
          <w:tcPr>
            <w:tcW w:w="1620" w:type="dxa"/>
            <w:tcBorders>
              <w:right w:val="single" w:sz="4" w:space="0" w:color="auto"/>
            </w:tcBorders>
            <w:vAlign w:val="center"/>
          </w:tcPr>
          <w:p w:rsidR="007D3826" w:rsidRPr="008D248A" w:rsidRDefault="007D3826" w:rsidP="005A1DCD">
            <w:pPr>
              <w:pStyle w:val="TM1"/>
            </w:pPr>
            <w:r w:rsidRPr="008D248A">
              <w:t>20</w:t>
            </w:r>
          </w:p>
        </w:tc>
      </w:tr>
      <w:tr w:rsidR="00C94F65" w:rsidRPr="008D248A" w:rsidTr="00E17B9C">
        <w:trPr>
          <w:cantSplit/>
        </w:trPr>
        <w:tc>
          <w:tcPr>
            <w:tcW w:w="1560" w:type="dxa"/>
            <w:vMerge w:val="restart"/>
            <w:tcBorders>
              <w:left w:val="single" w:sz="4"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016R</w:t>
            </w:r>
          </w:p>
        </w:tc>
        <w:tc>
          <w:tcPr>
            <w:tcW w:w="6237" w:type="dxa"/>
            <w:vMerge w:val="restart"/>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Installer des éléments physiques et logiques dans une station de travail</w:t>
            </w:r>
          </w:p>
        </w:tc>
        <w:tc>
          <w:tcPr>
            <w:tcW w:w="1203" w:type="dxa"/>
            <w:vMerge w:val="restart"/>
            <w:tcBorders>
              <w:right w:val="single" w:sz="4" w:space="0" w:color="auto"/>
            </w:tcBorders>
            <w:vAlign w:val="center"/>
          </w:tcPr>
          <w:p w:rsidR="009504C1" w:rsidRPr="008D248A" w:rsidRDefault="009504C1" w:rsidP="009504C1">
            <w:pPr>
              <w:jc w:val="center"/>
              <w:rPr>
                <w:rFonts w:ascii="Comic Sans MS" w:hAnsi="Comic Sans MS"/>
                <w:sz w:val="18"/>
                <w:szCs w:val="18"/>
              </w:rPr>
            </w:pPr>
            <w:r w:rsidRPr="008D248A">
              <w:rPr>
                <w:rFonts w:ascii="Comic Sans MS" w:hAnsi="Comic Sans MS"/>
                <w:sz w:val="18"/>
                <w:szCs w:val="18"/>
              </w:rPr>
              <w:t>65</w:t>
            </w:r>
          </w:p>
        </w:tc>
        <w:tc>
          <w:tcPr>
            <w:tcW w:w="1489" w:type="dxa"/>
            <w:tcBorders>
              <w:bottom w:val="single" w:sz="4" w:space="0" w:color="auto"/>
            </w:tcBorders>
            <w:vAlign w:val="center"/>
          </w:tcPr>
          <w:p w:rsidR="00C94F65" w:rsidRPr="008D248A" w:rsidRDefault="00C94F65" w:rsidP="001C230B">
            <w:pPr>
              <w:pStyle w:val="TM1"/>
            </w:pPr>
            <w:r w:rsidRPr="008D248A">
              <w:t>420</w:t>
            </w:r>
            <w:r w:rsidRPr="008D248A">
              <w:rPr>
                <w:strike/>
              </w:rPr>
              <w:t>-</w:t>
            </w:r>
            <w:r w:rsidRPr="008D248A">
              <w:t>JC</w:t>
            </w:r>
            <w:r w:rsidR="001C230B" w:rsidRPr="008D248A">
              <w:t>C</w:t>
            </w:r>
            <w:r w:rsidRPr="008D248A">
              <w:rPr>
                <w:strike/>
              </w:rPr>
              <w:t>-</w:t>
            </w:r>
            <w:r w:rsidRPr="008D248A">
              <w:t>JQ</w:t>
            </w:r>
          </w:p>
        </w:tc>
        <w:tc>
          <w:tcPr>
            <w:tcW w:w="5261" w:type="dxa"/>
            <w:tcBorders>
              <w:bottom w:val="single" w:sz="4" w:space="0" w:color="auto"/>
            </w:tcBorders>
          </w:tcPr>
          <w:p w:rsidR="00C94F65" w:rsidRPr="008D248A" w:rsidRDefault="00C94F65" w:rsidP="00B01552">
            <w:pPr>
              <w:pStyle w:val="TM1"/>
              <w:jc w:val="left"/>
            </w:pPr>
            <w:r w:rsidRPr="008D248A">
              <w:t>Installation et configuration des ordinateurs</w:t>
            </w:r>
          </w:p>
        </w:tc>
        <w:tc>
          <w:tcPr>
            <w:tcW w:w="1620" w:type="dxa"/>
            <w:tcBorders>
              <w:bottom w:val="single" w:sz="4" w:space="0" w:color="auto"/>
              <w:right w:val="single" w:sz="4" w:space="0" w:color="auto"/>
            </w:tcBorders>
            <w:vAlign w:val="center"/>
          </w:tcPr>
          <w:p w:rsidR="009504C1" w:rsidRPr="008D248A" w:rsidRDefault="009504C1" w:rsidP="009504C1">
            <w:pPr>
              <w:jc w:val="center"/>
              <w:rPr>
                <w:rFonts w:ascii="Comic Sans MS" w:hAnsi="Comic Sans MS"/>
                <w:sz w:val="18"/>
                <w:szCs w:val="18"/>
              </w:rPr>
            </w:pPr>
            <w:r w:rsidRPr="008D248A">
              <w:rPr>
                <w:rFonts w:ascii="Comic Sans MS" w:hAnsi="Comic Sans MS"/>
                <w:sz w:val="18"/>
                <w:szCs w:val="18"/>
              </w:rPr>
              <w:t>50</w:t>
            </w:r>
          </w:p>
        </w:tc>
      </w:tr>
      <w:tr w:rsidR="00C94F65" w:rsidRPr="008D248A" w:rsidTr="00E17B9C">
        <w:trPr>
          <w:cantSplit/>
        </w:trPr>
        <w:tc>
          <w:tcPr>
            <w:tcW w:w="1560" w:type="dxa"/>
            <w:vMerge/>
            <w:tcBorders>
              <w:left w:val="single" w:sz="4" w:space="0" w:color="auto"/>
            </w:tcBorders>
            <w:vAlign w:val="center"/>
          </w:tcPr>
          <w:p w:rsidR="00C94F65" w:rsidRPr="008D248A" w:rsidRDefault="00C94F65" w:rsidP="006F4142">
            <w:pPr>
              <w:jc w:val="center"/>
              <w:rPr>
                <w:rFonts w:ascii="Comic Sans MS" w:hAnsi="Comic Sans MS"/>
                <w:sz w:val="18"/>
                <w:szCs w:val="18"/>
              </w:rPr>
            </w:pPr>
          </w:p>
        </w:tc>
        <w:tc>
          <w:tcPr>
            <w:tcW w:w="6237" w:type="dxa"/>
            <w:vMerge/>
            <w:vAlign w:val="center"/>
          </w:tcPr>
          <w:p w:rsidR="00C94F65" w:rsidRPr="008D248A" w:rsidRDefault="00C94F65" w:rsidP="006F4142">
            <w:pPr>
              <w:rPr>
                <w:rFonts w:ascii="Comic Sans MS" w:hAnsi="Comic Sans MS"/>
                <w:sz w:val="18"/>
                <w:szCs w:val="18"/>
              </w:rPr>
            </w:pPr>
          </w:p>
        </w:tc>
        <w:tc>
          <w:tcPr>
            <w:tcW w:w="1203" w:type="dxa"/>
            <w:vMerge/>
            <w:tcBorders>
              <w:bottom w:val="single" w:sz="4" w:space="0" w:color="auto"/>
              <w:right w:val="single" w:sz="4" w:space="0" w:color="auto"/>
            </w:tcBorders>
            <w:vAlign w:val="center"/>
          </w:tcPr>
          <w:p w:rsidR="00C94F65" w:rsidRPr="008D248A" w:rsidRDefault="00C94F65" w:rsidP="005A1DCD">
            <w:pPr>
              <w:pStyle w:val="TM1"/>
            </w:pPr>
          </w:p>
        </w:tc>
        <w:tc>
          <w:tcPr>
            <w:tcW w:w="1489" w:type="dxa"/>
            <w:tcBorders>
              <w:top w:val="single" w:sz="4" w:space="0" w:color="auto"/>
              <w:bottom w:val="single" w:sz="4" w:space="0" w:color="auto"/>
            </w:tcBorders>
            <w:vAlign w:val="center"/>
          </w:tcPr>
          <w:p w:rsidR="00C94F65" w:rsidRPr="008D248A" w:rsidRDefault="00C94F65" w:rsidP="001C230B">
            <w:pPr>
              <w:pStyle w:val="TM1"/>
            </w:pPr>
            <w:r w:rsidRPr="008D248A">
              <w:t>420-JF</w:t>
            </w:r>
            <w:r w:rsidR="001C230B" w:rsidRPr="008D248A">
              <w:t>B</w:t>
            </w:r>
            <w:r w:rsidRPr="008D248A">
              <w:t>-JQ</w:t>
            </w:r>
          </w:p>
        </w:tc>
        <w:tc>
          <w:tcPr>
            <w:tcW w:w="5261" w:type="dxa"/>
            <w:tcBorders>
              <w:top w:val="single" w:sz="4" w:space="0" w:color="auto"/>
              <w:bottom w:val="single" w:sz="4" w:space="0" w:color="auto"/>
            </w:tcBorders>
          </w:tcPr>
          <w:p w:rsidR="00C94F65" w:rsidRPr="008D248A" w:rsidRDefault="00C94F65" w:rsidP="00B01552">
            <w:pPr>
              <w:pStyle w:val="TM1"/>
              <w:jc w:val="left"/>
            </w:pPr>
            <w:r w:rsidRPr="008D248A">
              <w:t>Systèmes d'exploitation</w:t>
            </w:r>
          </w:p>
        </w:tc>
        <w:tc>
          <w:tcPr>
            <w:tcW w:w="1620" w:type="dxa"/>
            <w:tcBorders>
              <w:top w:val="single" w:sz="4" w:space="0" w:color="auto"/>
              <w:bottom w:val="single" w:sz="4" w:space="0" w:color="auto"/>
              <w:right w:val="single" w:sz="4" w:space="0" w:color="auto"/>
            </w:tcBorders>
            <w:vAlign w:val="center"/>
          </w:tcPr>
          <w:p w:rsidR="00C94F65" w:rsidRPr="008D248A" w:rsidRDefault="00C94F65" w:rsidP="005A1DCD">
            <w:pPr>
              <w:pStyle w:val="TM1"/>
            </w:pPr>
            <w:r w:rsidRPr="008D248A">
              <w:t>15</w:t>
            </w:r>
          </w:p>
        </w:tc>
      </w:tr>
      <w:tr w:rsidR="00C94F65" w:rsidRPr="008D248A" w:rsidTr="00E17B9C">
        <w:trPr>
          <w:cantSplit/>
        </w:trPr>
        <w:tc>
          <w:tcPr>
            <w:tcW w:w="1560" w:type="dxa"/>
            <w:vMerge w:val="restart"/>
            <w:tcBorders>
              <w:left w:val="single" w:sz="4"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016S</w:t>
            </w:r>
          </w:p>
        </w:tc>
        <w:tc>
          <w:tcPr>
            <w:tcW w:w="6237" w:type="dxa"/>
            <w:vMerge w:val="restart"/>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Exploiter un langage de programmation structurée</w:t>
            </w:r>
          </w:p>
        </w:tc>
        <w:tc>
          <w:tcPr>
            <w:tcW w:w="1203" w:type="dxa"/>
            <w:vMerge w:val="restart"/>
            <w:tcBorders>
              <w:right w:val="single" w:sz="4" w:space="0" w:color="auto"/>
            </w:tcBorders>
            <w:vAlign w:val="center"/>
          </w:tcPr>
          <w:p w:rsidR="00C94F65" w:rsidRPr="008D248A" w:rsidRDefault="00C94F65" w:rsidP="005A1DCD">
            <w:pPr>
              <w:pStyle w:val="TM1"/>
              <w:rPr>
                <w:lang w:val="fr-FR"/>
              </w:rPr>
            </w:pPr>
            <w:r w:rsidRPr="008D248A">
              <w:rPr>
                <w:lang w:val="fr-FR"/>
              </w:rPr>
              <w:t>75</w:t>
            </w:r>
          </w:p>
        </w:tc>
        <w:tc>
          <w:tcPr>
            <w:tcW w:w="1489" w:type="dxa"/>
            <w:tcBorders>
              <w:bottom w:val="single" w:sz="4" w:space="0" w:color="auto"/>
            </w:tcBorders>
            <w:vAlign w:val="center"/>
          </w:tcPr>
          <w:p w:rsidR="00C94F65" w:rsidRPr="008D248A" w:rsidRDefault="00C94F65" w:rsidP="001C230B">
            <w:pPr>
              <w:pStyle w:val="TM1"/>
              <w:rPr>
                <w:lang w:val="fr-FR"/>
              </w:rPr>
            </w:pPr>
            <w:r w:rsidRPr="008D248A">
              <w:rPr>
                <w:lang w:val="fr-FR"/>
              </w:rPr>
              <w:t>420</w:t>
            </w:r>
            <w:r w:rsidRPr="008D248A">
              <w:rPr>
                <w:strike/>
                <w:lang w:val="fr-FR"/>
              </w:rPr>
              <w:t>-</w:t>
            </w:r>
            <w:r w:rsidRPr="008D248A">
              <w:rPr>
                <w:lang w:val="fr-FR"/>
              </w:rPr>
              <w:t>JB</w:t>
            </w:r>
            <w:r w:rsidR="001C230B" w:rsidRPr="008D248A">
              <w:rPr>
                <w:lang w:val="fr-FR"/>
              </w:rPr>
              <w:t>B</w:t>
            </w:r>
            <w:r w:rsidRPr="008D248A">
              <w:rPr>
                <w:strike/>
                <w:lang w:val="fr-FR"/>
              </w:rPr>
              <w:t>-</w:t>
            </w:r>
            <w:r w:rsidRPr="008D248A">
              <w:rPr>
                <w:lang w:val="fr-FR"/>
              </w:rPr>
              <w:t>JQ</w:t>
            </w:r>
          </w:p>
        </w:tc>
        <w:tc>
          <w:tcPr>
            <w:tcW w:w="5261" w:type="dxa"/>
            <w:tcBorders>
              <w:bottom w:val="single" w:sz="4" w:space="0" w:color="auto"/>
            </w:tcBorders>
          </w:tcPr>
          <w:p w:rsidR="007D4F94" w:rsidRPr="008D248A" w:rsidRDefault="007D4F94" w:rsidP="00B01552">
            <w:pPr>
              <w:pStyle w:val="TM1"/>
              <w:jc w:val="left"/>
              <w:rPr>
                <w:lang w:val="fr-FR"/>
              </w:rPr>
            </w:pPr>
            <w:r w:rsidRPr="008D248A">
              <w:rPr>
                <w:lang w:val="fr-FR"/>
              </w:rPr>
              <w:t>Programmation et introduction aux objets</w:t>
            </w:r>
          </w:p>
        </w:tc>
        <w:tc>
          <w:tcPr>
            <w:tcW w:w="1620" w:type="dxa"/>
            <w:tcBorders>
              <w:bottom w:val="single" w:sz="4" w:space="0" w:color="auto"/>
              <w:right w:val="single" w:sz="4" w:space="0" w:color="auto"/>
            </w:tcBorders>
            <w:vAlign w:val="center"/>
          </w:tcPr>
          <w:p w:rsidR="00C94F65" w:rsidRPr="008D248A" w:rsidRDefault="00C94F65" w:rsidP="005A1DCD">
            <w:pPr>
              <w:pStyle w:val="TM1"/>
              <w:rPr>
                <w:lang w:val="fr-FR"/>
              </w:rPr>
            </w:pPr>
            <w:r w:rsidRPr="008D248A">
              <w:rPr>
                <w:lang w:val="fr-FR"/>
              </w:rPr>
              <w:t>30</w:t>
            </w:r>
          </w:p>
        </w:tc>
      </w:tr>
      <w:tr w:rsidR="00C94F65" w:rsidRPr="008D248A" w:rsidTr="00E17B9C">
        <w:trPr>
          <w:cantSplit/>
        </w:trPr>
        <w:tc>
          <w:tcPr>
            <w:tcW w:w="1560" w:type="dxa"/>
            <w:vMerge/>
            <w:tcBorders>
              <w:left w:val="single" w:sz="4" w:space="0" w:color="auto"/>
            </w:tcBorders>
            <w:vAlign w:val="center"/>
          </w:tcPr>
          <w:p w:rsidR="00C94F65" w:rsidRPr="008D248A" w:rsidRDefault="00C94F65" w:rsidP="006F4142">
            <w:pPr>
              <w:jc w:val="center"/>
              <w:rPr>
                <w:rFonts w:ascii="Comic Sans MS" w:hAnsi="Comic Sans MS"/>
                <w:sz w:val="18"/>
                <w:szCs w:val="18"/>
              </w:rPr>
            </w:pPr>
          </w:p>
        </w:tc>
        <w:tc>
          <w:tcPr>
            <w:tcW w:w="6237" w:type="dxa"/>
            <w:vMerge/>
            <w:vAlign w:val="center"/>
          </w:tcPr>
          <w:p w:rsidR="00C94F65" w:rsidRPr="008D248A" w:rsidRDefault="00C94F65" w:rsidP="006F4142">
            <w:pPr>
              <w:rPr>
                <w:rFonts w:ascii="Comic Sans MS" w:hAnsi="Comic Sans MS"/>
                <w:sz w:val="18"/>
                <w:szCs w:val="18"/>
              </w:rPr>
            </w:pPr>
          </w:p>
        </w:tc>
        <w:tc>
          <w:tcPr>
            <w:tcW w:w="1203" w:type="dxa"/>
            <w:vMerge/>
            <w:tcBorders>
              <w:right w:val="single" w:sz="4" w:space="0" w:color="auto"/>
            </w:tcBorders>
            <w:vAlign w:val="center"/>
          </w:tcPr>
          <w:p w:rsidR="00C94F65" w:rsidRPr="008D248A" w:rsidRDefault="00C94F65" w:rsidP="005A1DCD">
            <w:pPr>
              <w:pStyle w:val="TM1"/>
              <w:rPr>
                <w:lang w:val="fr-FR"/>
              </w:rPr>
            </w:pPr>
          </w:p>
        </w:tc>
        <w:tc>
          <w:tcPr>
            <w:tcW w:w="1489" w:type="dxa"/>
            <w:tcBorders>
              <w:top w:val="single" w:sz="4" w:space="0" w:color="auto"/>
            </w:tcBorders>
            <w:vAlign w:val="center"/>
          </w:tcPr>
          <w:p w:rsidR="00C94F65" w:rsidRPr="008D248A" w:rsidRDefault="00C94F65" w:rsidP="001C230B">
            <w:pPr>
              <w:pStyle w:val="TM1"/>
            </w:pPr>
            <w:r w:rsidRPr="008D248A">
              <w:t>420</w:t>
            </w:r>
            <w:r w:rsidRPr="008D248A">
              <w:rPr>
                <w:strike/>
              </w:rPr>
              <w:t>-</w:t>
            </w:r>
            <w:r w:rsidRPr="008D248A">
              <w:t>JD</w:t>
            </w:r>
            <w:r w:rsidR="001C230B" w:rsidRPr="008D248A">
              <w:t>B</w:t>
            </w:r>
            <w:r w:rsidRPr="008D248A">
              <w:rPr>
                <w:strike/>
              </w:rPr>
              <w:t>-</w:t>
            </w:r>
            <w:r w:rsidRPr="008D248A">
              <w:t>JQ</w:t>
            </w:r>
          </w:p>
        </w:tc>
        <w:tc>
          <w:tcPr>
            <w:tcW w:w="5261" w:type="dxa"/>
            <w:tcBorders>
              <w:top w:val="single" w:sz="4" w:space="0" w:color="auto"/>
            </w:tcBorders>
          </w:tcPr>
          <w:p w:rsidR="007D4F94" w:rsidRPr="008D248A" w:rsidRDefault="007D4F94" w:rsidP="007E26B7">
            <w:pPr>
              <w:rPr>
                <w:rFonts w:ascii="Comic Sans MS" w:hAnsi="Comic Sans MS"/>
                <w:sz w:val="18"/>
                <w:szCs w:val="18"/>
              </w:rPr>
            </w:pPr>
            <w:r w:rsidRPr="008D248A">
              <w:rPr>
                <w:rFonts w:ascii="Comic Sans MS" w:hAnsi="Comic Sans MS"/>
                <w:sz w:val="18"/>
                <w:szCs w:val="18"/>
              </w:rPr>
              <w:t>Prog</w:t>
            </w:r>
            <w:r w:rsidR="00EA0CC5" w:rsidRPr="008D248A">
              <w:rPr>
                <w:rFonts w:ascii="Comic Sans MS" w:hAnsi="Comic Sans MS"/>
                <w:sz w:val="18"/>
                <w:szCs w:val="18"/>
              </w:rPr>
              <w:t>rammation orientée objet - C</w:t>
            </w:r>
            <w:r w:rsidRPr="008D248A">
              <w:rPr>
                <w:rFonts w:ascii="Comic Sans MS" w:hAnsi="Comic Sans MS"/>
                <w:sz w:val="18"/>
                <w:szCs w:val="18"/>
              </w:rPr>
              <w:t>oncepts</w:t>
            </w:r>
          </w:p>
        </w:tc>
        <w:tc>
          <w:tcPr>
            <w:tcW w:w="1620" w:type="dxa"/>
            <w:tcBorders>
              <w:top w:val="single" w:sz="4" w:space="0" w:color="auto"/>
              <w:right w:val="single" w:sz="4" w:space="0" w:color="auto"/>
            </w:tcBorders>
            <w:vAlign w:val="center"/>
          </w:tcPr>
          <w:p w:rsidR="00C94F65" w:rsidRPr="008D248A" w:rsidRDefault="00C94F65" w:rsidP="005A1DCD">
            <w:pPr>
              <w:pStyle w:val="TM1"/>
            </w:pPr>
            <w:r w:rsidRPr="008D248A">
              <w:t>45</w:t>
            </w:r>
          </w:p>
        </w:tc>
      </w:tr>
      <w:tr w:rsidR="00A04A82" w:rsidRPr="008D248A" w:rsidTr="00E17B9C">
        <w:trPr>
          <w:cantSplit/>
          <w:trHeight w:val="103"/>
        </w:trPr>
        <w:tc>
          <w:tcPr>
            <w:tcW w:w="1560" w:type="dxa"/>
            <w:vMerge w:val="restart"/>
            <w:tcBorders>
              <w:top w:val="single" w:sz="6" w:space="0" w:color="auto"/>
              <w:left w:val="single" w:sz="4" w:space="0" w:color="auto"/>
            </w:tcBorders>
            <w:vAlign w:val="center"/>
          </w:tcPr>
          <w:p w:rsidR="00A04A82" w:rsidRPr="008D248A" w:rsidRDefault="00A04A82" w:rsidP="006F4142">
            <w:pPr>
              <w:jc w:val="center"/>
              <w:rPr>
                <w:rFonts w:ascii="Comic Sans MS" w:hAnsi="Comic Sans MS"/>
                <w:sz w:val="18"/>
                <w:szCs w:val="18"/>
              </w:rPr>
            </w:pPr>
            <w:r w:rsidRPr="008D248A">
              <w:rPr>
                <w:rFonts w:ascii="Comic Sans MS" w:hAnsi="Comic Sans MS"/>
                <w:sz w:val="18"/>
                <w:szCs w:val="18"/>
              </w:rPr>
              <w:t>016T</w:t>
            </w:r>
          </w:p>
        </w:tc>
        <w:tc>
          <w:tcPr>
            <w:tcW w:w="6237" w:type="dxa"/>
            <w:vMerge w:val="restart"/>
            <w:tcBorders>
              <w:top w:val="single" w:sz="6" w:space="0" w:color="auto"/>
            </w:tcBorders>
            <w:vAlign w:val="center"/>
          </w:tcPr>
          <w:p w:rsidR="00A04A82" w:rsidRPr="008D248A" w:rsidRDefault="00A04A82" w:rsidP="006F4142">
            <w:pPr>
              <w:rPr>
                <w:rFonts w:ascii="Comic Sans MS" w:hAnsi="Comic Sans MS"/>
                <w:sz w:val="18"/>
                <w:szCs w:val="18"/>
              </w:rPr>
            </w:pPr>
            <w:r w:rsidRPr="008D248A">
              <w:rPr>
                <w:rFonts w:ascii="Comic Sans MS" w:hAnsi="Comic Sans MS"/>
                <w:sz w:val="18"/>
                <w:szCs w:val="18"/>
              </w:rPr>
              <w:t>Appliquer une approche de développement par objets</w:t>
            </w:r>
          </w:p>
        </w:tc>
        <w:tc>
          <w:tcPr>
            <w:tcW w:w="1203" w:type="dxa"/>
            <w:vMerge w:val="restart"/>
            <w:tcBorders>
              <w:top w:val="single" w:sz="6" w:space="0" w:color="auto"/>
            </w:tcBorders>
            <w:vAlign w:val="center"/>
          </w:tcPr>
          <w:p w:rsidR="009504C1" w:rsidRPr="008D248A" w:rsidRDefault="00370361" w:rsidP="009504C1">
            <w:pPr>
              <w:jc w:val="center"/>
              <w:rPr>
                <w:rFonts w:ascii="Comic Sans MS" w:hAnsi="Comic Sans MS"/>
                <w:sz w:val="18"/>
                <w:szCs w:val="18"/>
              </w:rPr>
            </w:pPr>
            <w:r w:rsidRPr="008D248A">
              <w:rPr>
                <w:rFonts w:ascii="Comic Sans MS" w:hAnsi="Comic Sans MS"/>
                <w:sz w:val="18"/>
                <w:szCs w:val="18"/>
              </w:rPr>
              <w:t>90</w:t>
            </w:r>
          </w:p>
        </w:tc>
        <w:tc>
          <w:tcPr>
            <w:tcW w:w="1489" w:type="dxa"/>
            <w:tcBorders>
              <w:top w:val="single" w:sz="6" w:space="0" w:color="auto"/>
            </w:tcBorders>
            <w:vAlign w:val="center"/>
          </w:tcPr>
          <w:p w:rsidR="00A04A82" w:rsidRPr="008D248A" w:rsidRDefault="00A04A82" w:rsidP="001C230B">
            <w:pPr>
              <w:pStyle w:val="TM1"/>
            </w:pPr>
            <w:r w:rsidRPr="008D248A">
              <w:t>420</w:t>
            </w:r>
            <w:r w:rsidRPr="008D248A">
              <w:rPr>
                <w:strike/>
              </w:rPr>
              <w:t>-</w:t>
            </w:r>
            <w:r w:rsidRPr="008D248A">
              <w:t>KE</w:t>
            </w:r>
            <w:r w:rsidR="001C230B" w:rsidRPr="008D248A">
              <w:t>B</w:t>
            </w:r>
            <w:r w:rsidRPr="008D248A">
              <w:rPr>
                <w:strike/>
              </w:rPr>
              <w:t>-</w:t>
            </w:r>
            <w:r w:rsidRPr="008D248A">
              <w:t>JQ</w:t>
            </w:r>
          </w:p>
        </w:tc>
        <w:tc>
          <w:tcPr>
            <w:tcW w:w="5261" w:type="dxa"/>
            <w:tcBorders>
              <w:top w:val="single" w:sz="6" w:space="0" w:color="auto"/>
            </w:tcBorders>
          </w:tcPr>
          <w:p w:rsidR="00A04A82" w:rsidRPr="008D248A" w:rsidRDefault="00A04A82" w:rsidP="00B01552">
            <w:pPr>
              <w:pStyle w:val="TM1"/>
              <w:jc w:val="left"/>
            </w:pPr>
            <w:r w:rsidRPr="008D248A">
              <w:t>P</w:t>
            </w:r>
            <w:r w:rsidR="00EA0CC5" w:rsidRPr="008D248A">
              <w:t>rogrammation orienté</w:t>
            </w:r>
            <w:r w:rsidR="001C230B" w:rsidRPr="008D248A">
              <w:t>e</w:t>
            </w:r>
            <w:r w:rsidR="00EA0CC5" w:rsidRPr="008D248A">
              <w:t xml:space="preserve"> objet - A</w:t>
            </w:r>
            <w:r w:rsidR="009504C1" w:rsidRPr="008D248A">
              <w:t>vancée</w:t>
            </w:r>
          </w:p>
        </w:tc>
        <w:tc>
          <w:tcPr>
            <w:tcW w:w="1620" w:type="dxa"/>
            <w:tcBorders>
              <w:top w:val="single" w:sz="6" w:space="0" w:color="auto"/>
              <w:right w:val="single" w:sz="4" w:space="0" w:color="auto"/>
            </w:tcBorders>
            <w:vAlign w:val="center"/>
          </w:tcPr>
          <w:p w:rsidR="009504C1" w:rsidRPr="008D248A" w:rsidRDefault="009504C1" w:rsidP="009504C1">
            <w:pPr>
              <w:jc w:val="center"/>
              <w:rPr>
                <w:rFonts w:ascii="Comic Sans MS" w:hAnsi="Comic Sans MS"/>
                <w:sz w:val="18"/>
                <w:szCs w:val="18"/>
              </w:rPr>
            </w:pPr>
            <w:r w:rsidRPr="008D248A">
              <w:rPr>
                <w:rFonts w:ascii="Comic Sans MS" w:hAnsi="Comic Sans MS"/>
                <w:sz w:val="18"/>
                <w:szCs w:val="18"/>
              </w:rPr>
              <w:t>75</w:t>
            </w:r>
          </w:p>
        </w:tc>
      </w:tr>
      <w:tr w:rsidR="008043B5" w:rsidRPr="008D248A" w:rsidTr="00E17B9C">
        <w:trPr>
          <w:cantSplit/>
          <w:trHeight w:val="214"/>
        </w:trPr>
        <w:tc>
          <w:tcPr>
            <w:tcW w:w="1560" w:type="dxa"/>
            <w:vMerge/>
            <w:tcBorders>
              <w:left w:val="single" w:sz="4" w:space="0" w:color="auto"/>
            </w:tcBorders>
            <w:vAlign w:val="center"/>
          </w:tcPr>
          <w:p w:rsidR="008043B5" w:rsidRPr="008D248A" w:rsidRDefault="008043B5" w:rsidP="006F4142">
            <w:pPr>
              <w:jc w:val="center"/>
              <w:rPr>
                <w:rFonts w:ascii="Comic Sans MS" w:hAnsi="Comic Sans MS"/>
                <w:sz w:val="18"/>
                <w:szCs w:val="18"/>
              </w:rPr>
            </w:pPr>
          </w:p>
        </w:tc>
        <w:tc>
          <w:tcPr>
            <w:tcW w:w="6237" w:type="dxa"/>
            <w:vMerge/>
            <w:vAlign w:val="center"/>
          </w:tcPr>
          <w:p w:rsidR="008043B5" w:rsidRPr="008D248A" w:rsidRDefault="008043B5" w:rsidP="006F4142">
            <w:pPr>
              <w:rPr>
                <w:rFonts w:ascii="Comic Sans MS" w:hAnsi="Comic Sans MS"/>
                <w:sz w:val="18"/>
                <w:szCs w:val="18"/>
              </w:rPr>
            </w:pPr>
          </w:p>
        </w:tc>
        <w:tc>
          <w:tcPr>
            <w:tcW w:w="1203" w:type="dxa"/>
            <w:vMerge/>
            <w:vAlign w:val="center"/>
          </w:tcPr>
          <w:p w:rsidR="008043B5" w:rsidRPr="008D248A" w:rsidRDefault="008043B5" w:rsidP="005A1DCD">
            <w:pPr>
              <w:pStyle w:val="TM1"/>
            </w:pPr>
          </w:p>
        </w:tc>
        <w:tc>
          <w:tcPr>
            <w:tcW w:w="1489" w:type="dxa"/>
            <w:vAlign w:val="center"/>
          </w:tcPr>
          <w:p w:rsidR="008043B5" w:rsidRPr="008D248A" w:rsidRDefault="008043B5" w:rsidP="001C230B">
            <w:pPr>
              <w:pStyle w:val="TM1"/>
            </w:pPr>
            <w:r w:rsidRPr="008D248A">
              <w:t>420</w:t>
            </w:r>
            <w:r w:rsidRPr="008D248A">
              <w:rPr>
                <w:strike/>
              </w:rPr>
              <w:t>-</w:t>
            </w:r>
            <w:r w:rsidRPr="008D248A">
              <w:t>KB</w:t>
            </w:r>
            <w:r w:rsidR="001C230B" w:rsidRPr="008D248A">
              <w:t>B</w:t>
            </w:r>
            <w:r w:rsidRPr="008D248A">
              <w:rPr>
                <w:strike/>
              </w:rPr>
              <w:t>-</w:t>
            </w:r>
            <w:r w:rsidRPr="008D248A">
              <w:t>JQ</w:t>
            </w:r>
          </w:p>
        </w:tc>
        <w:tc>
          <w:tcPr>
            <w:tcW w:w="5261" w:type="dxa"/>
          </w:tcPr>
          <w:p w:rsidR="008043B5" w:rsidRPr="008D248A" w:rsidRDefault="008043B5" w:rsidP="00B01552">
            <w:pPr>
              <w:pStyle w:val="TM1"/>
              <w:jc w:val="left"/>
            </w:pPr>
            <w:r w:rsidRPr="008D248A">
              <w:t>Programmation orienté</w:t>
            </w:r>
            <w:r w:rsidR="001C230B" w:rsidRPr="008D248A">
              <w:t>e</w:t>
            </w:r>
            <w:r w:rsidRPr="008D248A">
              <w:t xml:space="preserve"> objet - Intermédiaire</w:t>
            </w:r>
          </w:p>
        </w:tc>
        <w:tc>
          <w:tcPr>
            <w:tcW w:w="1620" w:type="dxa"/>
            <w:tcBorders>
              <w:right w:val="single" w:sz="4" w:space="0" w:color="auto"/>
            </w:tcBorders>
            <w:vAlign w:val="center"/>
          </w:tcPr>
          <w:p w:rsidR="008043B5" w:rsidRPr="008D248A" w:rsidRDefault="008043B5" w:rsidP="005A1DCD">
            <w:pPr>
              <w:pStyle w:val="TM1"/>
            </w:pPr>
            <w:r w:rsidRPr="008D248A">
              <w:t>15</w:t>
            </w:r>
          </w:p>
        </w:tc>
      </w:tr>
      <w:tr w:rsidR="00EF2A1D" w:rsidRPr="008D248A" w:rsidTr="00EF2A1D">
        <w:trPr>
          <w:cantSplit/>
          <w:trHeight w:val="124"/>
        </w:trPr>
        <w:tc>
          <w:tcPr>
            <w:tcW w:w="1560" w:type="dxa"/>
            <w:vMerge w:val="restart"/>
            <w:tcBorders>
              <w:top w:val="single" w:sz="6" w:space="0" w:color="auto"/>
              <w:left w:val="single" w:sz="4" w:space="0" w:color="auto"/>
            </w:tcBorders>
            <w:vAlign w:val="center"/>
          </w:tcPr>
          <w:p w:rsidR="00EF2A1D" w:rsidRPr="008D248A" w:rsidRDefault="00EF2A1D" w:rsidP="006F4142">
            <w:pPr>
              <w:jc w:val="center"/>
              <w:rPr>
                <w:rFonts w:ascii="Comic Sans MS" w:hAnsi="Comic Sans MS"/>
                <w:sz w:val="18"/>
                <w:szCs w:val="18"/>
              </w:rPr>
            </w:pPr>
            <w:r w:rsidRPr="008D248A">
              <w:rPr>
                <w:rFonts w:ascii="Comic Sans MS" w:hAnsi="Comic Sans MS"/>
                <w:sz w:val="18"/>
                <w:szCs w:val="18"/>
              </w:rPr>
              <w:t>016U</w:t>
            </w:r>
          </w:p>
        </w:tc>
        <w:tc>
          <w:tcPr>
            <w:tcW w:w="6237" w:type="dxa"/>
            <w:vMerge w:val="restart"/>
            <w:tcBorders>
              <w:top w:val="single" w:sz="6" w:space="0" w:color="auto"/>
            </w:tcBorders>
            <w:vAlign w:val="center"/>
          </w:tcPr>
          <w:p w:rsidR="00EF2A1D" w:rsidRPr="008D248A" w:rsidRDefault="00EF2A1D" w:rsidP="006F4142">
            <w:pPr>
              <w:rPr>
                <w:rFonts w:ascii="Comic Sans MS" w:hAnsi="Comic Sans MS"/>
                <w:sz w:val="18"/>
                <w:szCs w:val="18"/>
              </w:rPr>
            </w:pPr>
            <w:r w:rsidRPr="008D248A">
              <w:rPr>
                <w:rFonts w:ascii="Comic Sans MS" w:hAnsi="Comic Sans MS"/>
                <w:sz w:val="18"/>
                <w:szCs w:val="18"/>
              </w:rPr>
              <w:t>Effectuer la recherche d'information</w:t>
            </w:r>
          </w:p>
        </w:tc>
        <w:tc>
          <w:tcPr>
            <w:tcW w:w="1203" w:type="dxa"/>
            <w:vMerge w:val="restart"/>
            <w:tcBorders>
              <w:top w:val="single" w:sz="6" w:space="0" w:color="auto"/>
              <w:right w:val="single" w:sz="4" w:space="0" w:color="auto"/>
            </w:tcBorders>
            <w:vAlign w:val="center"/>
          </w:tcPr>
          <w:p w:rsidR="00EF2A1D" w:rsidRPr="008D248A" w:rsidRDefault="00EF2A1D" w:rsidP="009504C1">
            <w:pPr>
              <w:jc w:val="center"/>
              <w:rPr>
                <w:rFonts w:ascii="Comic Sans MS" w:hAnsi="Comic Sans MS"/>
                <w:sz w:val="18"/>
                <w:szCs w:val="18"/>
                <w:lang w:val="fr-FR"/>
              </w:rPr>
            </w:pPr>
            <w:r w:rsidRPr="008D248A">
              <w:rPr>
                <w:rFonts w:ascii="Comic Sans MS" w:hAnsi="Comic Sans MS"/>
                <w:sz w:val="18"/>
                <w:szCs w:val="18"/>
                <w:lang w:val="fr-FR"/>
              </w:rPr>
              <w:t>65</w:t>
            </w:r>
          </w:p>
        </w:tc>
        <w:tc>
          <w:tcPr>
            <w:tcW w:w="1489" w:type="dxa"/>
            <w:tcBorders>
              <w:top w:val="single" w:sz="6" w:space="0" w:color="auto"/>
            </w:tcBorders>
            <w:vAlign w:val="center"/>
          </w:tcPr>
          <w:p w:rsidR="00EF2A1D" w:rsidRPr="008D248A" w:rsidRDefault="00EF2A1D" w:rsidP="005A1DCD">
            <w:pPr>
              <w:pStyle w:val="TM1"/>
            </w:pPr>
            <w:r w:rsidRPr="008D248A">
              <w:t>420-JCB-JQ</w:t>
            </w:r>
          </w:p>
        </w:tc>
        <w:tc>
          <w:tcPr>
            <w:tcW w:w="5261" w:type="dxa"/>
            <w:tcBorders>
              <w:top w:val="single" w:sz="6" w:space="0" w:color="auto"/>
            </w:tcBorders>
            <w:shd w:val="clear" w:color="auto" w:fill="auto"/>
          </w:tcPr>
          <w:p w:rsidR="00EF2A1D" w:rsidRPr="008D248A" w:rsidRDefault="00EF2A1D" w:rsidP="00B01552">
            <w:pPr>
              <w:pStyle w:val="TM1"/>
              <w:jc w:val="left"/>
            </w:pPr>
            <w:r w:rsidRPr="008D248A">
              <w:t>Installation et configuration des ordinateurs</w:t>
            </w:r>
          </w:p>
        </w:tc>
        <w:tc>
          <w:tcPr>
            <w:tcW w:w="1620" w:type="dxa"/>
            <w:tcBorders>
              <w:top w:val="single" w:sz="6" w:space="0" w:color="auto"/>
              <w:right w:val="single" w:sz="4" w:space="0" w:color="auto"/>
            </w:tcBorders>
            <w:shd w:val="clear" w:color="auto" w:fill="auto"/>
            <w:vAlign w:val="center"/>
          </w:tcPr>
          <w:p w:rsidR="00EF2A1D" w:rsidRPr="008D248A" w:rsidRDefault="00EF2A1D" w:rsidP="005A1DCD">
            <w:pPr>
              <w:pStyle w:val="TM1"/>
            </w:pPr>
            <w:r w:rsidRPr="008D248A">
              <w:t>10</w:t>
            </w:r>
          </w:p>
        </w:tc>
      </w:tr>
      <w:tr w:rsidR="00EF2A1D" w:rsidRPr="008D248A" w:rsidTr="00EF2A1D">
        <w:trPr>
          <w:cantSplit/>
          <w:trHeight w:val="98"/>
        </w:trPr>
        <w:tc>
          <w:tcPr>
            <w:tcW w:w="1560" w:type="dxa"/>
            <w:vMerge/>
            <w:tcBorders>
              <w:left w:val="single" w:sz="4" w:space="0" w:color="auto"/>
            </w:tcBorders>
            <w:vAlign w:val="center"/>
          </w:tcPr>
          <w:p w:rsidR="00EF2A1D" w:rsidRPr="008D248A" w:rsidRDefault="00EF2A1D" w:rsidP="006F4142">
            <w:pPr>
              <w:jc w:val="center"/>
              <w:rPr>
                <w:rFonts w:ascii="Comic Sans MS" w:hAnsi="Comic Sans MS"/>
                <w:sz w:val="18"/>
                <w:szCs w:val="18"/>
              </w:rPr>
            </w:pPr>
          </w:p>
        </w:tc>
        <w:tc>
          <w:tcPr>
            <w:tcW w:w="6237" w:type="dxa"/>
            <w:vMerge/>
            <w:vAlign w:val="center"/>
          </w:tcPr>
          <w:p w:rsidR="00EF2A1D" w:rsidRPr="008D248A" w:rsidRDefault="00EF2A1D" w:rsidP="006F4142">
            <w:pPr>
              <w:rPr>
                <w:rFonts w:ascii="Comic Sans MS" w:hAnsi="Comic Sans MS"/>
                <w:sz w:val="18"/>
                <w:szCs w:val="18"/>
              </w:rPr>
            </w:pPr>
          </w:p>
        </w:tc>
        <w:tc>
          <w:tcPr>
            <w:tcW w:w="1203" w:type="dxa"/>
            <w:vMerge/>
            <w:tcBorders>
              <w:right w:val="single" w:sz="4" w:space="0" w:color="auto"/>
            </w:tcBorders>
            <w:vAlign w:val="center"/>
          </w:tcPr>
          <w:p w:rsidR="00EF2A1D" w:rsidRPr="008D248A" w:rsidRDefault="00EF2A1D" w:rsidP="005A1DCD">
            <w:pPr>
              <w:pStyle w:val="TM1"/>
            </w:pPr>
          </w:p>
        </w:tc>
        <w:tc>
          <w:tcPr>
            <w:tcW w:w="1489" w:type="dxa"/>
            <w:tcBorders>
              <w:top w:val="single" w:sz="4" w:space="0" w:color="auto"/>
              <w:bottom w:val="single" w:sz="6" w:space="0" w:color="auto"/>
            </w:tcBorders>
            <w:vAlign w:val="center"/>
          </w:tcPr>
          <w:p w:rsidR="00EF2A1D" w:rsidRPr="008D248A" w:rsidRDefault="00EF2A1D" w:rsidP="001C230B">
            <w:pPr>
              <w:pStyle w:val="TM1"/>
            </w:pPr>
            <w:r w:rsidRPr="008D248A">
              <w:t>420-LDB-JQ</w:t>
            </w:r>
          </w:p>
        </w:tc>
        <w:tc>
          <w:tcPr>
            <w:tcW w:w="5261" w:type="dxa"/>
            <w:tcBorders>
              <w:top w:val="single" w:sz="4" w:space="0" w:color="auto"/>
            </w:tcBorders>
          </w:tcPr>
          <w:p w:rsidR="00EF2A1D" w:rsidRPr="008D248A" w:rsidRDefault="00EF2A1D" w:rsidP="00B01552">
            <w:pPr>
              <w:pStyle w:val="TM1"/>
              <w:jc w:val="left"/>
            </w:pPr>
            <w:r w:rsidRPr="008D248A">
              <w:t>Soutien technique</w:t>
            </w:r>
          </w:p>
        </w:tc>
        <w:tc>
          <w:tcPr>
            <w:tcW w:w="1620" w:type="dxa"/>
            <w:tcBorders>
              <w:top w:val="single" w:sz="4" w:space="0" w:color="auto"/>
              <w:right w:val="single" w:sz="4" w:space="0" w:color="auto"/>
            </w:tcBorders>
            <w:vAlign w:val="center"/>
          </w:tcPr>
          <w:p w:rsidR="00EF2A1D" w:rsidRPr="008D248A" w:rsidRDefault="00EF2A1D" w:rsidP="005A1DCD">
            <w:pPr>
              <w:pStyle w:val="TM1"/>
            </w:pPr>
            <w:r w:rsidRPr="008D248A">
              <w:t>15</w:t>
            </w:r>
          </w:p>
        </w:tc>
      </w:tr>
      <w:tr w:rsidR="00EF2A1D" w:rsidRPr="008D248A" w:rsidTr="008E261A">
        <w:trPr>
          <w:cantSplit/>
          <w:trHeight w:val="98"/>
        </w:trPr>
        <w:tc>
          <w:tcPr>
            <w:tcW w:w="1560" w:type="dxa"/>
            <w:vMerge/>
            <w:tcBorders>
              <w:left w:val="single" w:sz="4" w:space="0" w:color="auto"/>
            </w:tcBorders>
            <w:vAlign w:val="center"/>
          </w:tcPr>
          <w:p w:rsidR="00EF2A1D" w:rsidRPr="008D248A" w:rsidRDefault="00EF2A1D" w:rsidP="006F4142">
            <w:pPr>
              <w:jc w:val="center"/>
              <w:rPr>
                <w:rFonts w:ascii="Comic Sans MS" w:hAnsi="Comic Sans MS"/>
                <w:sz w:val="18"/>
                <w:szCs w:val="18"/>
              </w:rPr>
            </w:pPr>
          </w:p>
        </w:tc>
        <w:tc>
          <w:tcPr>
            <w:tcW w:w="6237" w:type="dxa"/>
            <w:vMerge/>
            <w:vAlign w:val="center"/>
          </w:tcPr>
          <w:p w:rsidR="00EF2A1D" w:rsidRPr="008D248A" w:rsidRDefault="00EF2A1D" w:rsidP="006F4142">
            <w:pPr>
              <w:rPr>
                <w:rFonts w:ascii="Comic Sans MS" w:hAnsi="Comic Sans MS"/>
                <w:sz w:val="18"/>
                <w:szCs w:val="18"/>
              </w:rPr>
            </w:pPr>
          </w:p>
        </w:tc>
        <w:tc>
          <w:tcPr>
            <w:tcW w:w="1203" w:type="dxa"/>
            <w:vMerge/>
            <w:tcBorders>
              <w:right w:val="single" w:sz="4" w:space="0" w:color="auto"/>
            </w:tcBorders>
            <w:vAlign w:val="center"/>
          </w:tcPr>
          <w:p w:rsidR="00EF2A1D" w:rsidRPr="008D248A" w:rsidRDefault="00EF2A1D" w:rsidP="005A1DCD">
            <w:pPr>
              <w:pStyle w:val="TM1"/>
            </w:pPr>
          </w:p>
        </w:tc>
        <w:tc>
          <w:tcPr>
            <w:tcW w:w="1489" w:type="dxa"/>
            <w:tcBorders>
              <w:top w:val="single" w:sz="4" w:space="0" w:color="auto"/>
              <w:bottom w:val="single" w:sz="6" w:space="0" w:color="auto"/>
            </w:tcBorders>
            <w:vAlign w:val="center"/>
          </w:tcPr>
          <w:p w:rsidR="00EF2A1D" w:rsidRPr="008D248A" w:rsidRDefault="00EF2A1D" w:rsidP="001C230B">
            <w:pPr>
              <w:pStyle w:val="TM1"/>
            </w:pPr>
            <w:r w:rsidRPr="008D248A">
              <w:t>420-KNA-JQ</w:t>
            </w:r>
          </w:p>
        </w:tc>
        <w:tc>
          <w:tcPr>
            <w:tcW w:w="5261" w:type="dxa"/>
          </w:tcPr>
          <w:p w:rsidR="00EF2A1D" w:rsidRPr="008D248A" w:rsidRDefault="00EF2A1D" w:rsidP="00B01552">
            <w:pPr>
              <w:pStyle w:val="TM1"/>
              <w:jc w:val="left"/>
            </w:pPr>
            <w:r w:rsidRPr="008D248A">
              <w:t>Conception d’applications mobiles</w:t>
            </w:r>
          </w:p>
        </w:tc>
        <w:tc>
          <w:tcPr>
            <w:tcW w:w="1620" w:type="dxa"/>
            <w:tcBorders>
              <w:right w:val="single" w:sz="4" w:space="0" w:color="auto"/>
            </w:tcBorders>
            <w:vAlign w:val="center"/>
          </w:tcPr>
          <w:p w:rsidR="00EF2A1D" w:rsidRPr="008D248A" w:rsidRDefault="00EF2A1D" w:rsidP="005A1DCD">
            <w:pPr>
              <w:pStyle w:val="TM1"/>
            </w:pPr>
            <w:r w:rsidRPr="008D248A">
              <w:t>30</w:t>
            </w:r>
          </w:p>
        </w:tc>
      </w:tr>
      <w:tr w:rsidR="00EF2A1D" w:rsidRPr="008D248A" w:rsidTr="00E17B9C">
        <w:trPr>
          <w:cantSplit/>
          <w:trHeight w:val="218"/>
        </w:trPr>
        <w:tc>
          <w:tcPr>
            <w:tcW w:w="1560" w:type="dxa"/>
            <w:vMerge/>
            <w:tcBorders>
              <w:left w:val="single" w:sz="4" w:space="0" w:color="auto"/>
              <w:bottom w:val="single" w:sz="6" w:space="0" w:color="auto"/>
            </w:tcBorders>
            <w:vAlign w:val="center"/>
          </w:tcPr>
          <w:p w:rsidR="00EF2A1D" w:rsidRPr="008D248A" w:rsidRDefault="00EF2A1D" w:rsidP="006F4142">
            <w:pPr>
              <w:jc w:val="center"/>
              <w:rPr>
                <w:rFonts w:ascii="Comic Sans MS" w:hAnsi="Comic Sans MS"/>
                <w:sz w:val="18"/>
                <w:szCs w:val="18"/>
              </w:rPr>
            </w:pPr>
          </w:p>
        </w:tc>
        <w:tc>
          <w:tcPr>
            <w:tcW w:w="6237" w:type="dxa"/>
            <w:vMerge/>
            <w:tcBorders>
              <w:bottom w:val="single" w:sz="6" w:space="0" w:color="auto"/>
            </w:tcBorders>
            <w:vAlign w:val="center"/>
          </w:tcPr>
          <w:p w:rsidR="00EF2A1D" w:rsidRPr="008D248A" w:rsidRDefault="00EF2A1D" w:rsidP="006F4142">
            <w:pPr>
              <w:rPr>
                <w:rFonts w:ascii="Comic Sans MS" w:hAnsi="Comic Sans MS"/>
                <w:sz w:val="18"/>
                <w:szCs w:val="18"/>
              </w:rPr>
            </w:pPr>
          </w:p>
        </w:tc>
        <w:tc>
          <w:tcPr>
            <w:tcW w:w="1203" w:type="dxa"/>
            <w:vMerge/>
            <w:tcBorders>
              <w:bottom w:val="single" w:sz="6" w:space="0" w:color="auto"/>
              <w:right w:val="single" w:sz="4" w:space="0" w:color="auto"/>
            </w:tcBorders>
            <w:vAlign w:val="center"/>
          </w:tcPr>
          <w:p w:rsidR="00EF2A1D" w:rsidRPr="008D248A" w:rsidRDefault="00EF2A1D" w:rsidP="005A1DCD">
            <w:pPr>
              <w:pStyle w:val="TM1"/>
            </w:pPr>
          </w:p>
        </w:tc>
        <w:tc>
          <w:tcPr>
            <w:tcW w:w="1489" w:type="dxa"/>
            <w:tcBorders>
              <w:top w:val="single" w:sz="4" w:space="0" w:color="auto"/>
              <w:bottom w:val="single" w:sz="6" w:space="0" w:color="auto"/>
            </w:tcBorders>
            <w:vAlign w:val="center"/>
          </w:tcPr>
          <w:p w:rsidR="00EF2A1D" w:rsidRPr="008D248A" w:rsidRDefault="00EF2A1D" w:rsidP="00E718BA">
            <w:pPr>
              <w:pStyle w:val="TM1"/>
            </w:pPr>
            <w:r w:rsidRPr="008D248A">
              <w:t>420-KPA-JQ</w:t>
            </w:r>
          </w:p>
        </w:tc>
        <w:tc>
          <w:tcPr>
            <w:tcW w:w="5261" w:type="dxa"/>
            <w:tcBorders>
              <w:bottom w:val="single" w:sz="6" w:space="0" w:color="auto"/>
            </w:tcBorders>
            <w:vAlign w:val="center"/>
          </w:tcPr>
          <w:p w:rsidR="00EF2A1D" w:rsidRPr="008D248A" w:rsidRDefault="00EF2A1D" w:rsidP="00B01552">
            <w:pPr>
              <w:pStyle w:val="TM1"/>
              <w:jc w:val="left"/>
            </w:pPr>
            <w:r w:rsidRPr="008D248A">
              <w:t>Systèmes d’exploitation mobiles</w:t>
            </w:r>
          </w:p>
        </w:tc>
        <w:tc>
          <w:tcPr>
            <w:tcW w:w="1620" w:type="dxa"/>
            <w:tcBorders>
              <w:bottom w:val="single" w:sz="6" w:space="0" w:color="auto"/>
              <w:right w:val="single" w:sz="4" w:space="0" w:color="auto"/>
            </w:tcBorders>
            <w:vAlign w:val="center"/>
          </w:tcPr>
          <w:p w:rsidR="00EF2A1D" w:rsidRPr="008D248A" w:rsidRDefault="00EF2A1D" w:rsidP="005A1DCD">
            <w:pPr>
              <w:pStyle w:val="TM1"/>
            </w:pPr>
            <w:r w:rsidRPr="008D248A">
              <w:t>10</w:t>
            </w:r>
          </w:p>
        </w:tc>
      </w:tr>
      <w:tr w:rsidR="00C94F65" w:rsidRPr="008D248A" w:rsidTr="00E17B9C">
        <w:trPr>
          <w:cantSplit/>
        </w:trPr>
        <w:tc>
          <w:tcPr>
            <w:tcW w:w="1560" w:type="dxa"/>
            <w:tcBorders>
              <w:top w:val="single" w:sz="4" w:space="0" w:color="auto"/>
              <w:left w:val="single" w:sz="4" w:space="0" w:color="auto"/>
              <w:bottom w:val="nil"/>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016V</w:t>
            </w:r>
          </w:p>
        </w:tc>
        <w:tc>
          <w:tcPr>
            <w:tcW w:w="6237" w:type="dxa"/>
            <w:tcBorders>
              <w:top w:val="single" w:sz="4" w:space="0" w:color="auto"/>
              <w:bottom w:val="nil"/>
            </w:tcBorders>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Interagir et communiquer dans des situations de travail variées</w:t>
            </w:r>
          </w:p>
        </w:tc>
        <w:tc>
          <w:tcPr>
            <w:tcW w:w="1203" w:type="dxa"/>
            <w:tcBorders>
              <w:top w:val="single" w:sz="4" w:space="0" w:color="auto"/>
              <w:bottom w:val="nil"/>
            </w:tcBorders>
            <w:vAlign w:val="center"/>
          </w:tcPr>
          <w:p w:rsidR="00C94F65" w:rsidRPr="008D248A" w:rsidRDefault="00C94F65" w:rsidP="006F4142">
            <w:pPr>
              <w:pStyle w:val="Texteniveau1"/>
              <w:spacing w:before="20" w:after="20"/>
              <w:jc w:val="center"/>
              <w:rPr>
                <w:rFonts w:ascii="Comic Sans MS" w:hAnsi="Comic Sans MS"/>
                <w:sz w:val="18"/>
                <w:szCs w:val="18"/>
              </w:rPr>
            </w:pPr>
            <w:r w:rsidRPr="008D248A">
              <w:rPr>
                <w:rFonts w:ascii="Comic Sans MS" w:hAnsi="Comic Sans MS"/>
                <w:sz w:val="18"/>
                <w:szCs w:val="18"/>
              </w:rPr>
              <w:t>45</w:t>
            </w:r>
          </w:p>
        </w:tc>
        <w:tc>
          <w:tcPr>
            <w:tcW w:w="1489" w:type="dxa"/>
            <w:tcBorders>
              <w:top w:val="single" w:sz="4" w:space="0" w:color="auto"/>
              <w:bottom w:val="nil"/>
            </w:tcBorders>
            <w:vAlign w:val="center"/>
          </w:tcPr>
          <w:p w:rsidR="00C94F65" w:rsidRPr="008D248A" w:rsidRDefault="00C94F65" w:rsidP="006F4142">
            <w:pPr>
              <w:pStyle w:val="Texteniveau1"/>
              <w:spacing w:before="20" w:after="20"/>
              <w:jc w:val="center"/>
              <w:rPr>
                <w:rFonts w:ascii="Comic Sans MS" w:hAnsi="Comic Sans MS"/>
                <w:sz w:val="18"/>
                <w:szCs w:val="18"/>
              </w:rPr>
            </w:pPr>
            <w:r w:rsidRPr="008D248A">
              <w:rPr>
                <w:rFonts w:ascii="Comic Sans MS" w:hAnsi="Comic Sans MS"/>
                <w:sz w:val="18"/>
                <w:szCs w:val="18"/>
              </w:rPr>
              <w:t>350-ZEA-JQ</w:t>
            </w:r>
          </w:p>
        </w:tc>
        <w:tc>
          <w:tcPr>
            <w:tcW w:w="5261" w:type="dxa"/>
            <w:tcBorders>
              <w:top w:val="single" w:sz="4" w:space="0" w:color="auto"/>
              <w:bottom w:val="nil"/>
            </w:tcBorders>
            <w:vAlign w:val="center"/>
          </w:tcPr>
          <w:p w:rsidR="00C94F65" w:rsidRPr="008D248A" w:rsidRDefault="00C94F65" w:rsidP="007E26B7">
            <w:pPr>
              <w:pStyle w:val="Texteniveau1"/>
              <w:spacing w:before="20" w:after="20"/>
              <w:rPr>
                <w:rFonts w:ascii="Comic Sans MS" w:hAnsi="Comic Sans MS"/>
                <w:sz w:val="18"/>
                <w:szCs w:val="18"/>
              </w:rPr>
            </w:pPr>
            <w:r w:rsidRPr="008D248A">
              <w:rPr>
                <w:rFonts w:ascii="Comic Sans MS" w:hAnsi="Comic Sans MS"/>
                <w:sz w:val="18"/>
                <w:szCs w:val="18"/>
              </w:rPr>
              <w:t>Communication au travail</w:t>
            </w:r>
          </w:p>
        </w:tc>
        <w:tc>
          <w:tcPr>
            <w:tcW w:w="1620" w:type="dxa"/>
            <w:tcBorders>
              <w:top w:val="single" w:sz="4" w:space="0" w:color="auto"/>
              <w:bottom w:val="nil"/>
              <w:right w:val="single" w:sz="4" w:space="0" w:color="auto"/>
            </w:tcBorders>
            <w:vAlign w:val="center"/>
          </w:tcPr>
          <w:p w:rsidR="00C94F65" w:rsidRPr="008D248A" w:rsidRDefault="00C94F65" w:rsidP="006F4142">
            <w:pPr>
              <w:pStyle w:val="Texteniveau1"/>
              <w:spacing w:before="20" w:after="20"/>
              <w:jc w:val="center"/>
              <w:rPr>
                <w:rFonts w:ascii="Comic Sans MS" w:hAnsi="Comic Sans MS"/>
                <w:sz w:val="18"/>
                <w:szCs w:val="18"/>
              </w:rPr>
            </w:pPr>
            <w:r w:rsidRPr="008D248A">
              <w:rPr>
                <w:rFonts w:ascii="Comic Sans MS" w:hAnsi="Comic Sans MS"/>
                <w:sz w:val="18"/>
                <w:szCs w:val="18"/>
              </w:rPr>
              <w:t>45</w:t>
            </w:r>
          </w:p>
        </w:tc>
      </w:tr>
      <w:tr w:rsidR="00C94F65" w:rsidRPr="008D248A" w:rsidTr="00E17B9C">
        <w:trPr>
          <w:cantSplit/>
        </w:trPr>
        <w:tc>
          <w:tcPr>
            <w:tcW w:w="1560" w:type="dxa"/>
            <w:vMerge w:val="restart"/>
            <w:tcBorders>
              <w:top w:val="single" w:sz="4" w:space="0" w:color="auto"/>
              <w:left w:val="single" w:sz="4"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016W</w:t>
            </w:r>
          </w:p>
        </w:tc>
        <w:tc>
          <w:tcPr>
            <w:tcW w:w="6237" w:type="dxa"/>
            <w:vMerge w:val="restart"/>
            <w:tcBorders>
              <w:top w:val="single" w:sz="4" w:space="0" w:color="auto"/>
            </w:tcBorders>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Produire des algorithmes</w:t>
            </w:r>
          </w:p>
        </w:tc>
        <w:tc>
          <w:tcPr>
            <w:tcW w:w="1203" w:type="dxa"/>
            <w:vMerge w:val="restart"/>
            <w:tcBorders>
              <w:top w:val="single" w:sz="4" w:space="0" w:color="auto"/>
              <w:right w:val="single" w:sz="4" w:space="0" w:color="auto"/>
            </w:tcBorders>
            <w:vAlign w:val="center"/>
          </w:tcPr>
          <w:p w:rsidR="00C94F65" w:rsidRPr="008D248A" w:rsidRDefault="00C94F65" w:rsidP="005A1DCD">
            <w:pPr>
              <w:pStyle w:val="TM1"/>
              <w:rPr>
                <w:lang w:val="fr-FR"/>
              </w:rPr>
            </w:pPr>
            <w:r w:rsidRPr="008D248A">
              <w:rPr>
                <w:lang w:val="fr-FR"/>
              </w:rPr>
              <w:t>75</w:t>
            </w:r>
          </w:p>
        </w:tc>
        <w:tc>
          <w:tcPr>
            <w:tcW w:w="1489" w:type="dxa"/>
            <w:tcBorders>
              <w:top w:val="single" w:sz="4" w:space="0" w:color="auto"/>
              <w:bottom w:val="single" w:sz="4" w:space="0" w:color="auto"/>
            </w:tcBorders>
            <w:vAlign w:val="center"/>
          </w:tcPr>
          <w:p w:rsidR="00C94F65" w:rsidRPr="008D248A" w:rsidRDefault="00C94F65" w:rsidP="001C230B">
            <w:pPr>
              <w:pStyle w:val="TM1"/>
              <w:rPr>
                <w:lang w:val="fr-FR"/>
              </w:rPr>
            </w:pPr>
            <w:r w:rsidRPr="008D248A">
              <w:rPr>
                <w:lang w:val="fr-FR"/>
              </w:rPr>
              <w:t>420-JB</w:t>
            </w:r>
            <w:r w:rsidR="001C230B" w:rsidRPr="008D248A">
              <w:rPr>
                <w:lang w:val="fr-FR"/>
              </w:rPr>
              <w:t>B</w:t>
            </w:r>
            <w:r w:rsidRPr="008D248A">
              <w:rPr>
                <w:lang w:val="fr-FR"/>
              </w:rPr>
              <w:t>-JQ</w:t>
            </w:r>
          </w:p>
        </w:tc>
        <w:tc>
          <w:tcPr>
            <w:tcW w:w="5261" w:type="dxa"/>
            <w:tcBorders>
              <w:top w:val="single" w:sz="4" w:space="0" w:color="auto"/>
              <w:bottom w:val="single" w:sz="4" w:space="0" w:color="auto"/>
            </w:tcBorders>
          </w:tcPr>
          <w:p w:rsidR="007D4F94" w:rsidRPr="008D248A" w:rsidRDefault="007D4F94" w:rsidP="007E26B7">
            <w:pPr>
              <w:rPr>
                <w:rFonts w:ascii="Comic Sans MS" w:hAnsi="Comic Sans MS"/>
                <w:sz w:val="18"/>
                <w:szCs w:val="18"/>
                <w:lang w:val="fr-FR"/>
              </w:rPr>
            </w:pPr>
            <w:r w:rsidRPr="008D248A">
              <w:rPr>
                <w:rFonts w:ascii="Comic Sans MS" w:hAnsi="Comic Sans MS"/>
                <w:sz w:val="18"/>
                <w:szCs w:val="18"/>
                <w:lang w:val="fr-FR"/>
              </w:rPr>
              <w:t>Programmation et introduction aux objets</w:t>
            </w:r>
          </w:p>
        </w:tc>
        <w:tc>
          <w:tcPr>
            <w:tcW w:w="1620" w:type="dxa"/>
            <w:tcBorders>
              <w:top w:val="single" w:sz="4" w:space="0" w:color="auto"/>
              <w:bottom w:val="single" w:sz="4" w:space="0" w:color="auto"/>
              <w:right w:val="single" w:sz="4" w:space="0" w:color="auto"/>
            </w:tcBorders>
            <w:vAlign w:val="center"/>
          </w:tcPr>
          <w:p w:rsidR="00C94F65" w:rsidRPr="008D248A" w:rsidRDefault="00C94F65" w:rsidP="005A1DCD">
            <w:pPr>
              <w:pStyle w:val="TM1"/>
              <w:rPr>
                <w:lang w:val="fr-FR"/>
              </w:rPr>
            </w:pPr>
            <w:r w:rsidRPr="008D248A">
              <w:rPr>
                <w:lang w:val="fr-FR"/>
              </w:rPr>
              <w:t>45</w:t>
            </w:r>
          </w:p>
        </w:tc>
      </w:tr>
      <w:tr w:rsidR="00C94F65" w:rsidRPr="008D248A" w:rsidTr="00E17B9C">
        <w:trPr>
          <w:cantSplit/>
        </w:trPr>
        <w:tc>
          <w:tcPr>
            <w:tcW w:w="1560" w:type="dxa"/>
            <w:vMerge/>
            <w:tcBorders>
              <w:left w:val="single" w:sz="4" w:space="0" w:color="auto"/>
              <w:bottom w:val="single" w:sz="4" w:space="0" w:color="auto"/>
            </w:tcBorders>
            <w:vAlign w:val="center"/>
          </w:tcPr>
          <w:p w:rsidR="00C94F65" w:rsidRPr="008D248A" w:rsidRDefault="00C94F65" w:rsidP="006F4142">
            <w:pPr>
              <w:jc w:val="center"/>
              <w:rPr>
                <w:rFonts w:ascii="Comic Sans MS" w:hAnsi="Comic Sans MS"/>
                <w:sz w:val="18"/>
                <w:szCs w:val="18"/>
              </w:rPr>
            </w:pPr>
          </w:p>
        </w:tc>
        <w:tc>
          <w:tcPr>
            <w:tcW w:w="6237" w:type="dxa"/>
            <w:vMerge/>
            <w:tcBorders>
              <w:bottom w:val="single" w:sz="4" w:space="0" w:color="auto"/>
            </w:tcBorders>
            <w:vAlign w:val="center"/>
          </w:tcPr>
          <w:p w:rsidR="00C94F65" w:rsidRPr="008D248A" w:rsidRDefault="00C94F65" w:rsidP="006F4142">
            <w:pPr>
              <w:rPr>
                <w:rFonts w:ascii="Comic Sans MS" w:hAnsi="Comic Sans MS"/>
                <w:sz w:val="18"/>
                <w:szCs w:val="18"/>
              </w:rPr>
            </w:pPr>
          </w:p>
        </w:tc>
        <w:tc>
          <w:tcPr>
            <w:tcW w:w="1203" w:type="dxa"/>
            <w:vMerge/>
            <w:tcBorders>
              <w:bottom w:val="single" w:sz="4" w:space="0" w:color="auto"/>
              <w:right w:val="single" w:sz="4" w:space="0" w:color="auto"/>
            </w:tcBorders>
            <w:vAlign w:val="center"/>
          </w:tcPr>
          <w:p w:rsidR="00C94F65" w:rsidRPr="008D248A" w:rsidRDefault="00C94F65" w:rsidP="005A1DCD">
            <w:pPr>
              <w:pStyle w:val="TM1"/>
              <w:rPr>
                <w:lang w:val="fr-FR"/>
              </w:rPr>
            </w:pPr>
          </w:p>
        </w:tc>
        <w:tc>
          <w:tcPr>
            <w:tcW w:w="1489" w:type="dxa"/>
            <w:tcBorders>
              <w:top w:val="single" w:sz="4" w:space="0" w:color="auto"/>
              <w:bottom w:val="single" w:sz="4" w:space="0" w:color="auto"/>
            </w:tcBorders>
            <w:vAlign w:val="center"/>
          </w:tcPr>
          <w:p w:rsidR="00C94F65" w:rsidRPr="008D248A" w:rsidRDefault="00C94F65" w:rsidP="001C230B">
            <w:pPr>
              <w:pStyle w:val="TM1"/>
            </w:pPr>
            <w:r w:rsidRPr="008D248A">
              <w:t>420-JD</w:t>
            </w:r>
            <w:r w:rsidR="001C230B" w:rsidRPr="008D248A">
              <w:t>B</w:t>
            </w:r>
            <w:r w:rsidRPr="008D248A">
              <w:t>-JQ</w:t>
            </w:r>
          </w:p>
        </w:tc>
        <w:tc>
          <w:tcPr>
            <w:tcW w:w="5261" w:type="dxa"/>
            <w:tcBorders>
              <w:top w:val="single" w:sz="4" w:space="0" w:color="auto"/>
              <w:bottom w:val="single" w:sz="4" w:space="0" w:color="auto"/>
            </w:tcBorders>
          </w:tcPr>
          <w:p w:rsidR="007D4F94" w:rsidRPr="008D248A" w:rsidRDefault="007D4F94" w:rsidP="007E26B7">
            <w:pPr>
              <w:rPr>
                <w:rFonts w:ascii="Comic Sans MS" w:hAnsi="Comic Sans MS"/>
                <w:sz w:val="18"/>
                <w:szCs w:val="18"/>
              </w:rPr>
            </w:pPr>
            <w:r w:rsidRPr="008D248A">
              <w:rPr>
                <w:rFonts w:ascii="Comic Sans MS" w:hAnsi="Comic Sans MS"/>
                <w:sz w:val="18"/>
                <w:szCs w:val="18"/>
              </w:rPr>
              <w:t>P</w:t>
            </w:r>
            <w:r w:rsidR="00370361" w:rsidRPr="008D248A">
              <w:rPr>
                <w:rFonts w:ascii="Comic Sans MS" w:hAnsi="Comic Sans MS"/>
                <w:sz w:val="18"/>
                <w:szCs w:val="18"/>
              </w:rPr>
              <w:t>rogrammation orientée objet : C</w:t>
            </w:r>
            <w:r w:rsidRPr="008D248A">
              <w:rPr>
                <w:rFonts w:ascii="Comic Sans MS" w:hAnsi="Comic Sans MS"/>
                <w:sz w:val="18"/>
                <w:szCs w:val="18"/>
              </w:rPr>
              <w:t>oncepts</w:t>
            </w:r>
          </w:p>
        </w:tc>
        <w:tc>
          <w:tcPr>
            <w:tcW w:w="1620" w:type="dxa"/>
            <w:tcBorders>
              <w:top w:val="single" w:sz="4" w:space="0" w:color="auto"/>
              <w:bottom w:val="single" w:sz="4" w:space="0" w:color="auto"/>
              <w:right w:val="single" w:sz="4" w:space="0" w:color="auto"/>
            </w:tcBorders>
            <w:vAlign w:val="center"/>
          </w:tcPr>
          <w:p w:rsidR="00C94F65" w:rsidRPr="008D248A" w:rsidRDefault="00C94F65" w:rsidP="005A1DCD">
            <w:pPr>
              <w:pStyle w:val="TM1"/>
            </w:pPr>
            <w:r w:rsidRPr="008D248A">
              <w:t>30</w:t>
            </w:r>
          </w:p>
        </w:tc>
      </w:tr>
      <w:tr w:rsidR="00C94F65" w:rsidRPr="008D248A" w:rsidTr="00E17B9C">
        <w:trPr>
          <w:cantSplit/>
        </w:trPr>
        <w:tc>
          <w:tcPr>
            <w:tcW w:w="1560" w:type="dxa"/>
            <w:tcBorders>
              <w:top w:val="nil"/>
              <w:left w:val="single" w:sz="4" w:space="0" w:color="auto"/>
              <w:bottom w:val="single" w:sz="4"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016X</w:t>
            </w:r>
          </w:p>
        </w:tc>
        <w:tc>
          <w:tcPr>
            <w:tcW w:w="6237" w:type="dxa"/>
            <w:tcBorders>
              <w:top w:val="nil"/>
              <w:bottom w:val="single" w:sz="4" w:space="0" w:color="auto"/>
            </w:tcBorders>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Produire une interface utilisateur</w:t>
            </w:r>
          </w:p>
        </w:tc>
        <w:tc>
          <w:tcPr>
            <w:tcW w:w="1203" w:type="dxa"/>
            <w:tcBorders>
              <w:top w:val="nil"/>
              <w:bottom w:val="single" w:sz="4" w:space="0" w:color="auto"/>
            </w:tcBorders>
            <w:vAlign w:val="center"/>
          </w:tcPr>
          <w:p w:rsidR="009504C1" w:rsidRPr="008D248A" w:rsidRDefault="009504C1" w:rsidP="009504C1">
            <w:pPr>
              <w:jc w:val="center"/>
              <w:rPr>
                <w:rFonts w:ascii="Comic Sans MS" w:hAnsi="Comic Sans MS"/>
                <w:sz w:val="18"/>
                <w:szCs w:val="18"/>
              </w:rPr>
            </w:pPr>
            <w:r w:rsidRPr="008D248A">
              <w:rPr>
                <w:rFonts w:ascii="Comic Sans MS" w:hAnsi="Comic Sans MS"/>
                <w:sz w:val="18"/>
                <w:szCs w:val="18"/>
              </w:rPr>
              <w:t>30</w:t>
            </w:r>
          </w:p>
        </w:tc>
        <w:tc>
          <w:tcPr>
            <w:tcW w:w="1489" w:type="dxa"/>
            <w:tcBorders>
              <w:top w:val="nil"/>
              <w:bottom w:val="single" w:sz="4" w:space="0" w:color="auto"/>
            </w:tcBorders>
            <w:vAlign w:val="center"/>
          </w:tcPr>
          <w:p w:rsidR="00C94F65" w:rsidRPr="008D248A" w:rsidRDefault="00C94F65" w:rsidP="005A1DCD">
            <w:pPr>
              <w:pStyle w:val="TM1"/>
            </w:pPr>
            <w:r w:rsidRPr="008D248A">
              <w:t>420</w:t>
            </w:r>
            <w:r w:rsidRPr="008D248A">
              <w:rPr>
                <w:strike/>
              </w:rPr>
              <w:t>-</w:t>
            </w:r>
            <w:r w:rsidRPr="008D248A">
              <w:t>KCB</w:t>
            </w:r>
            <w:r w:rsidRPr="008D248A">
              <w:rPr>
                <w:strike/>
              </w:rPr>
              <w:t>-</w:t>
            </w:r>
            <w:r w:rsidRPr="008D248A">
              <w:t>JQ</w:t>
            </w:r>
          </w:p>
        </w:tc>
        <w:tc>
          <w:tcPr>
            <w:tcW w:w="5261" w:type="dxa"/>
            <w:tcBorders>
              <w:top w:val="nil"/>
              <w:bottom w:val="single" w:sz="4" w:space="0" w:color="auto"/>
            </w:tcBorders>
            <w:vAlign w:val="center"/>
          </w:tcPr>
          <w:p w:rsidR="00C94F65" w:rsidRPr="008D248A" w:rsidRDefault="00C94F65" w:rsidP="00B01552">
            <w:pPr>
              <w:pStyle w:val="TM1"/>
              <w:jc w:val="left"/>
            </w:pPr>
            <w:r w:rsidRPr="008D248A">
              <w:t xml:space="preserve">Conception d'interfaces </w:t>
            </w:r>
          </w:p>
        </w:tc>
        <w:tc>
          <w:tcPr>
            <w:tcW w:w="1620" w:type="dxa"/>
            <w:tcBorders>
              <w:top w:val="nil"/>
              <w:bottom w:val="single" w:sz="4" w:space="0" w:color="auto"/>
              <w:right w:val="single" w:sz="4" w:space="0" w:color="auto"/>
            </w:tcBorders>
            <w:vAlign w:val="center"/>
          </w:tcPr>
          <w:p w:rsidR="009504C1" w:rsidRPr="008D248A" w:rsidRDefault="009504C1" w:rsidP="009504C1">
            <w:pPr>
              <w:jc w:val="center"/>
              <w:rPr>
                <w:rFonts w:ascii="Comic Sans MS" w:hAnsi="Comic Sans MS"/>
                <w:sz w:val="18"/>
                <w:szCs w:val="18"/>
              </w:rPr>
            </w:pPr>
            <w:r w:rsidRPr="008D248A">
              <w:rPr>
                <w:rFonts w:ascii="Comic Sans MS" w:hAnsi="Comic Sans MS"/>
                <w:sz w:val="18"/>
                <w:szCs w:val="18"/>
              </w:rPr>
              <w:t>30</w:t>
            </w:r>
          </w:p>
        </w:tc>
      </w:tr>
      <w:tr w:rsidR="00C94F65" w:rsidRPr="008D248A" w:rsidTr="00E17B9C">
        <w:trPr>
          <w:cantSplit/>
        </w:trPr>
        <w:tc>
          <w:tcPr>
            <w:tcW w:w="1560" w:type="dxa"/>
            <w:tcBorders>
              <w:top w:val="nil"/>
              <w:left w:val="single" w:sz="4"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016Y</w:t>
            </w:r>
          </w:p>
        </w:tc>
        <w:tc>
          <w:tcPr>
            <w:tcW w:w="6237" w:type="dxa"/>
            <w:tcBorders>
              <w:top w:val="nil"/>
            </w:tcBorders>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Planifier et gérer des activités de travail</w:t>
            </w:r>
          </w:p>
        </w:tc>
        <w:tc>
          <w:tcPr>
            <w:tcW w:w="1203" w:type="dxa"/>
            <w:tcBorders>
              <w:top w:val="nil"/>
            </w:tcBorders>
            <w:vAlign w:val="center"/>
          </w:tcPr>
          <w:p w:rsidR="00C94F65" w:rsidRPr="008D248A" w:rsidRDefault="00C94F65" w:rsidP="005A1DCD">
            <w:pPr>
              <w:pStyle w:val="TM1"/>
            </w:pPr>
            <w:r w:rsidRPr="008D248A">
              <w:t>45</w:t>
            </w:r>
          </w:p>
        </w:tc>
        <w:tc>
          <w:tcPr>
            <w:tcW w:w="1489" w:type="dxa"/>
            <w:tcBorders>
              <w:top w:val="nil"/>
            </w:tcBorders>
            <w:vAlign w:val="center"/>
          </w:tcPr>
          <w:p w:rsidR="00C94F65" w:rsidRPr="008D248A" w:rsidRDefault="00C94F65" w:rsidP="005A1DCD">
            <w:pPr>
              <w:pStyle w:val="TM1"/>
              <w:rPr>
                <w:lang w:val="fr-FR"/>
              </w:rPr>
            </w:pPr>
            <w:r w:rsidRPr="008D248A">
              <w:rPr>
                <w:lang w:val="fr-FR"/>
              </w:rPr>
              <w:t>420-SAA-JQ</w:t>
            </w:r>
          </w:p>
        </w:tc>
        <w:tc>
          <w:tcPr>
            <w:tcW w:w="5261" w:type="dxa"/>
            <w:tcBorders>
              <w:top w:val="nil"/>
            </w:tcBorders>
            <w:vAlign w:val="center"/>
          </w:tcPr>
          <w:p w:rsidR="00C94F65" w:rsidRPr="008D248A" w:rsidRDefault="00C94F65" w:rsidP="00B01552">
            <w:pPr>
              <w:pStyle w:val="TM1"/>
              <w:jc w:val="left"/>
              <w:rPr>
                <w:lang w:val="fr-FR"/>
              </w:rPr>
            </w:pPr>
            <w:r w:rsidRPr="008D248A">
              <w:rPr>
                <w:lang w:val="fr-FR"/>
              </w:rPr>
              <w:t xml:space="preserve">Gérer des </w:t>
            </w:r>
            <w:r w:rsidRPr="008D248A">
              <w:t>activités</w:t>
            </w:r>
            <w:r w:rsidRPr="008D248A">
              <w:rPr>
                <w:lang w:val="fr-FR"/>
              </w:rPr>
              <w:t xml:space="preserve"> en milieu de travail</w:t>
            </w:r>
          </w:p>
        </w:tc>
        <w:tc>
          <w:tcPr>
            <w:tcW w:w="1620" w:type="dxa"/>
            <w:tcBorders>
              <w:top w:val="nil"/>
              <w:right w:val="single" w:sz="4" w:space="0" w:color="auto"/>
            </w:tcBorders>
            <w:vAlign w:val="center"/>
          </w:tcPr>
          <w:p w:rsidR="00C94F65" w:rsidRPr="008D248A" w:rsidRDefault="00C94F65" w:rsidP="005A1DCD">
            <w:pPr>
              <w:pStyle w:val="TM1"/>
              <w:rPr>
                <w:lang w:val="fr-FR"/>
              </w:rPr>
            </w:pPr>
            <w:r w:rsidRPr="008D248A">
              <w:rPr>
                <w:lang w:val="fr-FR"/>
              </w:rPr>
              <w:t>45</w:t>
            </w:r>
          </w:p>
        </w:tc>
      </w:tr>
      <w:tr w:rsidR="00E15460" w:rsidRPr="008D248A" w:rsidTr="00E17B9C">
        <w:trPr>
          <w:cantSplit/>
        </w:trPr>
        <w:tc>
          <w:tcPr>
            <w:tcW w:w="1560" w:type="dxa"/>
            <w:vMerge w:val="restart"/>
            <w:tcBorders>
              <w:top w:val="single" w:sz="6" w:space="0" w:color="auto"/>
              <w:left w:val="single" w:sz="4" w:space="0" w:color="auto"/>
            </w:tcBorders>
            <w:vAlign w:val="center"/>
          </w:tcPr>
          <w:p w:rsidR="00E15460" w:rsidRPr="008D248A" w:rsidRDefault="00E15460" w:rsidP="006F4142">
            <w:pPr>
              <w:jc w:val="center"/>
              <w:rPr>
                <w:rFonts w:ascii="Comic Sans MS" w:hAnsi="Comic Sans MS"/>
                <w:sz w:val="18"/>
                <w:szCs w:val="18"/>
              </w:rPr>
            </w:pPr>
            <w:r w:rsidRPr="008D248A">
              <w:rPr>
                <w:rFonts w:ascii="Comic Sans MS" w:hAnsi="Comic Sans MS"/>
                <w:sz w:val="18"/>
                <w:szCs w:val="18"/>
              </w:rPr>
              <w:t>016Z</w:t>
            </w:r>
          </w:p>
        </w:tc>
        <w:tc>
          <w:tcPr>
            <w:tcW w:w="6237" w:type="dxa"/>
            <w:vMerge w:val="restart"/>
            <w:tcBorders>
              <w:top w:val="single" w:sz="6" w:space="0" w:color="auto"/>
            </w:tcBorders>
            <w:vAlign w:val="center"/>
          </w:tcPr>
          <w:p w:rsidR="00E15460" w:rsidRPr="008D248A" w:rsidRDefault="00E15460" w:rsidP="006F4142">
            <w:pPr>
              <w:rPr>
                <w:rFonts w:ascii="Comic Sans MS" w:hAnsi="Comic Sans MS"/>
                <w:sz w:val="18"/>
                <w:szCs w:val="18"/>
              </w:rPr>
            </w:pPr>
            <w:r w:rsidRPr="008D248A">
              <w:rPr>
                <w:rFonts w:ascii="Comic Sans MS" w:hAnsi="Comic Sans MS"/>
                <w:sz w:val="18"/>
                <w:szCs w:val="18"/>
              </w:rPr>
              <w:t>Assurer la production et la gestion de documents</w:t>
            </w:r>
          </w:p>
        </w:tc>
        <w:tc>
          <w:tcPr>
            <w:tcW w:w="1203" w:type="dxa"/>
            <w:vMerge w:val="restart"/>
            <w:tcBorders>
              <w:top w:val="single" w:sz="6" w:space="0" w:color="auto"/>
              <w:right w:val="single" w:sz="4" w:space="0" w:color="auto"/>
            </w:tcBorders>
            <w:vAlign w:val="center"/>
          </w:tcPr>
          <w:p w:rsidR="00E15460" w:rsidRPr="008D248A" w:rsidRDefault="00E15460" w:rsidP="005A1DCD">
            <w:pPr>
              <w:pStyle w:val="TM1"/>
            </w:pPr>
            <w:r w:rsidRPr="008D248A">
              <w:t>45</w:t>
            </w:r>
          </w:p>
        </w:tc>
        <w:tc>
          <w:tcPr>
            <w:tcW w:w="1489" w:type="dxa"/>
            <w:tcBorders>
              <w:top w:val="single" w:sz="6" w:space="0" w:color="auto"/>
              <w:bottom w:val="single" w:sz="4" w:space="0" w:color="auto"/>
            </w:tcBorders>
            <w:vAlign w:val="center"/>
          </w:tcPr>
          <w:p w:rsidR="00E15460" w:rsidRPr="008D248A" w:rsidRDefault="00E15460" w:rsidP="001C230B">
            <w:pPr>
              <w:pStyle w:val="TM1"/>
            </w:pPr>
            <w:r w:rsidRPr="008D248A">
              <w:t>420-JA</w:t>
            </w:r>
            <w:r w:rsidR="001C230B" w:rsidRPr="008D248A">
              <w:t>C</w:t>
            </w:r>
            <w:r w:rsidRPr="008D248A">
              <w:t>-JQ</w:t>
            </w:r>
          </w:p>
        </w:tc>
        <w:tc>
          <w:tcPr>
            <w:tcW w:w="5261" w:type="dxa"/>
            <w:tcBorders>
              <w:top w:val="single" w:sz="6" w:space="0" w:color="auto"/>
              <w:bottom w:val="single" w:sz="4" w:space="0" w:color="auto"/>
            </w:tcBorders>
          </w:tcPr>
          <w:p w:rsidR="002856F3" w:rsidRPr="008D248A" w:rsidRDefault="007D4F94" w:rsidP="007E26B7">
            <w:pPr>
              <w:rPr>
                <w:rFonts w:ascii="Comic Sans MS" w:hAnsi="Comic Sans MS"/>
                <w:strike/>
                <w:sz w:val="18"/>
                <w:szCs w:val="18"/>
              </w:rPr>
            </w:pPr>
            <w:r w:rsidRPr="008D248A">
              <w:rPr>
                <w:rFonts w:ascii="Comic Sans MS" w:hAnsi="Comic Sans MS"/>
                <w:sz w:val="18"/>
                <w:szCs w:val="18"/>
              </w:rPr>
              <w:t>Informatique et technologie</w:t>
            </w:r>
          </w:p>
        </w:tc>
        <w:tc>
          <w:tcPr>
            <w:tcW w:w="1620" w:type="dxa"/>
            <w:tcBorders>
              <w:top w:val="single" w:sz="6" w:space="0" w:color="auto"/>
              <w:bottom w:val="single" w:sz="4" w:space="0" w:color="auto"/>
              <w:right w:val="single" w:sz="4" w:space="0" w:color="auto"/>
            </w:tcBorders>
            <w:vAlign w:val="center"/>
          </w:tcPr>
          <w:p w:rsidR="007D4F94" w:rsidRPr="008D248A" w:rsidRDefault="007D4F94" w:rsidP="007D4F94">
            <w:pPr>
              <w:jc w:val="center"/>
              <w:rPr>
                <w:rFonts w:ascii="Comic Sans MS" w:hAnsi="Comic Sans MS"/>
                <w:sz w:val="18"/>
                <w:szCs w:val="18"/>
              </w:rPr>
            </w:pPr>
            <w:r w:rsidRPr="008D248A">
              <w:rPr>
                <w:rFonts w:ascii="Comic Sans MS" w:hAnsi="Comic Sans MS"/>
                <w:sz w:val="18"/>
                <w:szCs w:val="18"/>
              </w:rPr>
              <w:t>15</w:t>
            </w:r>
          </w:p>
        </w:tc>
      </w:tr>
      <w:tr w:rsidR="00E15460" w:rsidRPr="008D248A" w:rsidTr="00E17B9C">
        <w:trPr>
          <w:cantSplit/>
          <w:trHeight w:val="155"/>
        </w:trPr>
        <w:tc>
          <w:tcPr>
            <w:tcW w:w="1560" w:type="dxa"/>
            <w:vMerge/>
            <w:tcBorders>
              <w:left w:val="single" w:sz="4" w:space="0" w:color="auto"/>
            </w:tcBorders>
            <w:vAlign w:val="center"/>
          </w:tcPr>
          <w:p w:rsidR="00E15460" w:rsidRPr="008D248A" w:rsidRDefault="00E15460" w:rsidP="006F4142">
            <w:pPr>
              <w:jc w:val="center"/>
              <w:rPr>
                <w:rFonts w:ascii="Comic Sans MS" w:hAnsi="Comic Sans MS"/>
                <w:sz w:val="18"/>
                <w:szCs w:val="18"/>
              </w:rPr>
            </w:pPr>
          </w:p>
        </w:tc>
        <w:tc>
          <w:tcPr>
            <w:tcW w:w="6237" w:type="dxa"/>
            <w:vMerge/>
            <w:vAlign w:val="center"/>
          </w:tcPr>
          <w:p w:rsidR="00E15460" w:rsidRPr="008D248A" w:rsidRDefault="00E15460" w:rsidP="006F4142">
            <w:pPr>
              <w:rPr>
                <w:rFonts w:ascii="Comic Sans MS" w:hAnsi="Comic Sans MS"/>
                <w:sz w:val="18"/>
                <w:szCs w:val="18"/>
              </w:rPr>
            </w:pPr>
          </w:p>
        </w:tc>
        <w:tc>
          <w:tcPr>
            <w:tcW w:w="1203" w:type="dxa"/>
            <w:vMerge/>
            <w:tcBorders>
              <w:right w:val="single" w:sz="4" w:space="0" w:color="auto"/>
            </w:tcBorders>
            <w:vAlign w:val="center"/>
          </w:tcPr>
          <w:p w:rsidR="00E15460" w:rsidRPr="008D248A" w:rsidRDefault="00E15460" w:rsidP="005A1DCD">
            <w:pPr>
              <w:pStyle w:val="TM1"/>
            </w:pPr>
          </w:p>
        </w:tc>
        <w:tc>
          <w:tcPr>
            <w:tcW w:w="1489" w:type="dxa"/>
            <w:tcBorders>
              <w:top w:val="single" w:sz="4" w:space="0" w:color="auto"/>
              <w:bottom w:val="single" w:sz="6" w:space="0" w:color="auto"/>
            </w:tcBorders>
            <w:vAlign w:val="center"/>
          </w:tcPr>
          <w:p w:rsidR="00E15460" w:rsidRPr="008D248A" w:rsidRDefault="00EF2A1D" w:rsidP="00EF2A1D">
            <w:pPr>
              <w:pStyle w:val="TM1"/>
            </w:pPr>
            <w:r w:rsidRPr="008D248A">
              <w:t>420</w:t>
            </w:r>
            <w:r w:rsidRPr="008D248A">
              <w:rPr>
                <w:strike/>
              </w:rPr>
              <w:t>-</w:t>
            </w:r>
            <w:r w:rsidRPr="008D248A">
              <w:t>KDB</w:t>
            </w:r>
            <w:r w:rsidRPr="008D248A">
              <w:rPr>
                <w:strike/>
              </w:rPr>
              <w:t>-</w:t>
            </w:r>
            <w:r w:rsidRPr="008D248A">
              <w:t>JQ</w:t>
            </w:r>
          </w:p>
        </w:tc>
        <w:tc>
          <w:tcPr>
            <w:tcW w:w="5261" w:type="dxa"/>
            <w:tcBorders>
              <w:top w:val="single" w:sz="4" w:space="0" w:color="auto"/>
            </w:tcBorders>
          </w:tcPr>
          <w:p w:rsidR="00E15460" w:rsidRPr="008D248A" w:rsidRDefault="00EF2A1D" w:rsidP="00EF2A1D">
            <w:pPr>
              <w:pStyle w:val="TM1"/>
              <w:jc w:val="left"/>
            </w:pPr>
            <w:r w:rsidRPr="008D248A">
              <w:t>Techniques de modélisation</w:t>
            </w:r>
          </w:p>
        </w:tc>
        <w:tc>
          <w:tcPr>
            <w:tcW w:w="1620" w:type="dxa"/>
            <w:tcBorders>
              <w:top w:val="single" w:sz="4" w:space="0" w:color="auto"/>
              <w:right w:val="single" w:sz="4" w:space="0" w:color="auto"/>
            </w:tcBorders>
            <w:vAlign w:val="center"/>
          </w:tcPr>
          <w:p w:rsidR="009504C1" w:rsidRPr="008D248A" w:rsidRDefault="00EF2A1D" w:rsidP="00EF2A1D">
            <w:pPr>
              <w:jc w:val="center"/>
              <w:rPr>
                <w:rFonts w:ascii="Comic Sans MS" w:hAnsi="Comic Sans MS"/>
                <w:sz w:val="18"/>
                <w:szCs w:val="18"/>
              </w:rPr>
            </w:pPr>
            <w:r w:rsidRPr="008D248A">
              <w:rPr>
                <w:rFonts w:ascii="Comic Sans MS" w:hAnsi="Comic Sans MS"/>
                <w:sz w:val="18"/>
                <w:szCs w:val="18"/>
              </w:rPr>
              <w:t>10</w:t>
            </w:r>
          </w:p>
        </w:tc>
      </w:tr>
      <w:tr w:rsidR="00E15460" w:rsidRPr="008D248A" w:rsidTr="00E17B9C">
        <w:trPr>
          <w:cantSplit/>
          <w:trHeight w:val="154"/>
        </w:trPr>
        <w:tc>
          <w:tcPr>
            <w:tcW w:w="1560" w:type="dxa"/>
            <w:vMerge/>
            <w:tcBorders>
              <w:left w:val="single" w:sz="4" w:space="0" w:color="auto"/>
              <w:bottom w:val="single" w:sz="6" w:space="0" w:color="auto"/>
            </w:tcBorders>
            <w:vAlign w:val="center"/>
          </w:tcPr>
          <w:p w:rsidR="00E15460" w:rsidRPr="008D248A" w:rsidRDefault="00E15460" w:rsidP="006F4142">
            <w:pPr>
              <w:jc w:val="center"/>
              <w:rPr>
                <w:rFonts w:ascii="Comic Sans MS" w:hAnsi="Comic Sans MS"/>
                <w:sz w:val="18"/>
                <w:szCs w:val="18"/>
              </w:rPr>
            </w:pPr>
          </w:p>
        </w:tc>
        <w:tc>
          <w:tcPr>
            <w:tcW w:w="6237" w:type="dxa"/>
            <w:vMerge/>
            <w:tcBorders>
              <w:bottom w:val="single" w:sz="6" w:space="0" w:color="auto"/>
            </w:tcBorders>
            <w:vAlign w:val="center"/>
          </w:tcPr>
          <w:p w:rsidR="00E15460" w:rsidRPr="008D248A" w:rsidRDefault="00E15460" w:rsidP="006F4142">
            <w:pPr>
              <w:rPr>
                <w:rFonts w:ascii="Comic Sans MS" w:hAnsi="Comic Sans MS"/>
                <w:sz w:val="18"/>
                <w:szCs w:val="18"/>
              </w:rPr>
            </w:pPr>
          </w:p>
        </w:tc>
        <w:tc>
          <w:tcPr>
            <w:tcW w:w="1203" w:type="dxa"/>
            <w:vMerge/>
            <w:tcBorders>
              <w:bottom w:val="single" w:sz="6" w:space="0" w:color="auto"/>
              <w:right w:val="single" w:sz="4" w:space="0" w:color="auto"/>
            </w:tcBorders>
            <w:vAlign w:val="center"/>
          </w:tcPr>
          <w:p w:rsidR="00E15460" w:rsidRPr="008D248A" w:rsidRDefault="00E15460" w:rsidP="005A1DCD">
            <w:pPr>
              <w:pStyle w:val="TM1"/>
            </w:pPr>
          </w:p>
        </w:tc>
        <w:tc>
          <w:tcPr>
            <w:tcW w:w="1489" w:type="dxa"/>
            <w:tcBorders>
              <w:top w:val="single" w:sz="4" w:space="0" w:color="auto"/>
              <w:bottom w:val="single" w:sz="6" w:space="0" w:color="auto"/>
            </w:tcBorders>
            <w:vAlign w:val="center"/>
          </w:tcPr>
          <w:p w:rsidR="00E15460" w:rsidRPr="008D248A" w:rsidRDefault="00EF2A1D" w:rsidP="001C230B">
            <w:pPr>
              <w:pStyle w:val="TM1"/>
            </w:pPr>
            <w:r w:rsidRPr="008D248A">
              <w:t>420</w:t>
            </w:r>
            <w:r w:rsidRPr="008D248A">
              <w:rPr>
                <w:strike/>
              </w:rPr>
              <w:t>-</w:t>
            </w:r>
            <w:r w:rsidRPr="008D248A">
              <w:t>LAB</w:t>
            </w:r>
            <w:r w:rsidRPr="008D248A">
              <w:rPr>
                <w:strike/>
              </w:rPr>
              <w:t>-</w:t>
            </w:r>
            <w:r w:rsidRPr="008D248A">
              <w:t>JQ</w:t>
            </w:r>
          </w:p>
        </w:tc>
        <w:tc>
          <w:tcPr>
            <w:tcW w:w="5261" w:type="dxa"/>
            <w:tcBorders>
              <w:bottom w:val="single" w:sz="6" w:space="0" w:color="auto"/>
            </w:tcBorders>
            <w:vAlign w:val="center"/>
          </w:tcPr>
          <w:p w:rsidR="00E15460" w:rsidRPr="008D248A" w:rsidRDefault="00EF2A1D" w:rsidP="00B01552">
            <w:pPr>
              <w:pStyle w:val="TM1"/>
              <w:jc w:val="left"/>
            </w:pPr>
            <w:r w:rsidRPr="008D248A">
              <w:t>Projet de fin  d’études</w:t>
            </w:r>
          </w:p>
        </w:tc>
        <w:tc>
          <w:tcPr>
            <w:tcW w:w="1620" w:type="dxa"/>
            <w:tcBorders>
              <w:bottom w:val="single" w:sz="6" w:space="0" w:color="auto"/>
              <w:right w:val="single" w:sz="4" w:space="0" w:color="auto"/>
            </w:tcBorders>
            <w:vAlign w:val="center"/>
          </w:tcPr>
          <w:p w:rsidR="00E15460" w:rsidRPr="008D248A" w:rsidRDefault="00EF2A1D" w:rsidP="005A1DCD">
            <w:pPr>
              <w:pStyle w:val="TM1"/>
            </w:pPr>
            <w:r w:rsidRPr="008D248A">
              <w:t>20</w:t>
            </w:r>
          </w:p>
        </w:tc>
      </w:tr>
      <w:tr w:rsidR="00C94F65" w:rsidRPr="008D248A" w:rsidTr="00E17B9C">
        <w:trPr>
          <w:cantSplit/>
        </w:trPr>
        <w:tc>
          <w:tcPr>
            <w:tcW w:w="1560" w:type="dxa"/>
            <w:tcBorders>
              <w:left w:val="single" w:sz="4"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0170</w:t>
            </w:r>
          </w:p>
        </w:tc>
        <w:tc>
          <w:tcPr>
            <w:tcW w:w="6237" w:type="dxa"/>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Organiser et exploiter des données</w:t>
            </w:r>
          </w:p>
        </w:tc>
        <w:tc>
          <w:tcPr>
            <w:tcW w:w="1203" w:type="dxa"/>
            <w:vAlign w:val="center"/>
          </w:tcPr>
          <w:p w:rsidR="00390CCB" w:rsidRPr="008D248A" w:rsidRDefault="00390CCB" w:rsidP="00390CCB">
            <w:pPr>
              <w:jc w:val="center"/>
              <w:rPr>
                <w:rFonts w:ascii="Comic Sans MS" w:hAnsi="Comic Sans MS"/>
                <w:sz w:val="18"/>
                <w:szCs w:val="18"/>
              </w:rPr>
            </w:pPr>
            <w:r w:rsidRPr="008D248A">
              <w:rPr>
                <w:rFonts w:ascii="Comic Sans MS" w:hAnsi="Comic Sans MS"/>
                <w:sz w:val="18"/>
                <w:szCs w:val="18"/>
              </w:rPr>
              <w:t>30</w:t>
            </w:r>
          </w:p>
        </w:tc>
        <w:tc>
          <w:tcPr>
            <w:tcW w:w="1489" w:type="dxa"/>
            <w:vAlign w:val="center"/>
          </w:tcPr>
          <w:p w:rsidR="00C94F65" w:rsidRPr="008D248A" w:rsidRDefault="00C94F65" w:rsidP="00824FB3">
            <w:pPr>
              <w:pStyle w:val="TM1"/>
            </w:pPr>
            <w:r w:rsidRPr="008D248A">
              <w:t>420-KB</w:t>
            </w:r>
            <w:r w:rsidR="00824FB3" w:rsidRPr="008D248A">
              <w:t>B</w:t>
            </w:r>
            <w:r w:rsidRPr="008D248A">
              <w:t>-JQ</w:t>
            </w:r>
          </w:p>
        </w:tc>
        <w:tc>
          <w:tcPr>
            <w:tcW w:w="5261" w:type="dxa"/>
            <w:vAlign w:val="center"/>
          </w:tcPr>
          <w:p w:rsidR="00296B6F" w:rsidRPr="008D248A" w:rsidRDefault="00A82EF8" w:rsidP="007E26B7">
            <w:pPr>
              <w:rPr>
                <w:rFonts w:ascii="Comic Sans MS" w:hAnsi="Comic Sans MS"/>
                <w:sz w:val="18"/>
                <w:szCs w:val="18"/>
              </w:rPr>
            </w:pPr>
            <w:r w:rsidRPr="008D248A">
              <w:rPr>
                <w:rFonts w:ascii="Comic Sans MS" w:hAnsi="Comic Sans MS"/>
                <w:sz w:val="18"/>
                <w:szCs w:val="18"/>
              </w:rPr>
              <w:t>Programmation orientée objet - Intermédiaire</w:t>
            </w:r>
          </w:p>
        </w:tc>
        <w:tc>
          <w:tcPr>
            <w:tcW w:w="1620" w:type="dxa"/>
            <w:tcBorders>
              <w:right w:val="single" w:sz="4" w:space="0" w:color="auto"/>
            </w:tcBorders>
            <w:vAlign w:val="center"/>
          </w:tcPr>
          <w:p w:rsidR="00296B6F" w:rsidRPr="008D248A" w:rsidRDefault="00296B6F" w:rsidP="00296B6F">
            <w:pPr>
              <w:jc w:val="center"/>
              <w:rPr>
                <w:rFonts w:ascii="Comic Sans MS" w:hAnsi="Comic Sans MS"/>
                <w:sz w:val="18"/>
                <w:szCs w:val="18"/>
              </w:rPr>
            </w:pPr>
            <w:r w:rsidRPr="008D248A">
              <w:rPr>
                <w:rFonts w:ascii="Comic Sans MS" w:hAnsi="Comic Sans MS"/>
                <w:sz w:val="18"/>
                <w:szCs w:val="18"/>
              </w:rPr>
              <w:t>30</w:t>
            </w:r>
          </w:p>
        </w:tc>
      </w:tr>
      <w:tr w:rsidR="00EF2A1D" w:rsidRPr="008D248A" w:rsidTr="00EF2A1D">
        <w:trPr>
          <w:cantSplit/>
          <w:trHeight w:val="51"/>
        </w:trPr>
        <w:tc>
          <w:tcPr>
            <w:tcW w:w="1560" w:type="dxa"/>
            <w:vMerge w:val="restart"/>
            <w:tcBorders>
              <w:left w:val="single" w:sz="4" w:space="0" w:color="auto"/>
            </w:tcBorders>
            <w:vAlign w:val="center"/>
          </w:tcPr>
          <w:p w:rsidR="00EF2A1D" w:rsidRPr="008D248A" w:rsidRDefault="00EF2A1D" w:rsidP="00CF10C2">
            <w:pPr>
              <w:keepNext/>
              <w:jc w:val="center"/>
              <w:rPr>
                <w:rFonts w:ascii="Comic Sans MS" w:hAnsi="Comic Sans MS"/>
                <w:sz w:val="18"/>
                <w:szCs w:val="18"/>
              </w:rPr>
            </w:pPr>
            <w:r w:rsidRPr="008D248A">
              <w:rPr>
                <w:rFonts w:ascii="Comic Sans MS" w:hAnsi="Comic Sans MS"/>
                <w:sz w:val="18"/>
                <w:szCs w:val="18"/>
              </w:rPr>
              <w:t>0171</w:t>
            </w:r>
          </w:p>
        </w:tc>
        <w:tc>
          <w:tcPr>
            <w:tcW w:w="6237" w:type="dxa"/>
            <w:vMerge w:val="restart"/>
            <w:vAlign w:val="center"/>
          </w:tcPr>
          <w:p w:rsidR="00EF2A1D" w:rsidRPr="008D248A" w:rsidRDefault="00EF2A1D" w:rsidP="00CF10C2">
            <w:pPr>
              <w:keepNext/>
              <w:rPr>
                <w:rFonts w:ascii="Comic Sans MS" w:hAnsi="Comic Sans MS"/>
                <w:sz w:val="18"/>
                <w:szCs w:val="18"/>
              </w:rPr>
            </w:pPr>
            <w:r w:rsidRPr="008D248A">
              <w:rPr>
                <w:rFonts w:ascii="Comic Sans MS" w:hAnsi="Comic Sans MS"/>
                <w:sz w:val="18"/>
                <w:szCs w:val="18"/>
              </w:rPr>
              <w:t>Corriger des programmes</w:t>
            </w:r>
          </w:p>
        </w:tc>
        <w:tc>
          <w:tcPr>
            <w:tcW w:w="1203" w:type="dxa"/>
            <w:vMerge w:val="restart"/>
            <w:tcBorders>
              <w:right w:val="single" w:sz="4" w:space="0" w:color="auto"/>
            </w:tcBorders>
            <w:vAlign w:val="center"/>
          </w:tcPr>
          <w:p w:rsidR="00EF2A1D" w:rsidRPr="008D248A" w:rsidRDefault="00EF2A1D" w:rsidP="005A1DCD">
            <w:pPr>
              <w:pStyle w:val="TM1"/>
              <w:rPr>
                <w:lang w:val="fr-FR"/>
              </w:rPr>
            </w:pPr>
            <w:r w:rsidRPr="008D248A">
              <w:rPr>
                <w:lang w:val="fr-FR"/>
              </w:rPr>
              <w:t>45</w:t>
            </w:r>
          </w:p>
        </w:tc>
        <w:tc>
          <w:tcPr>
            <w:tcW w:w="1489" w:type="dxa"/>
            <w:vAlign w:val="center"/>
          </w:tcPr>
          <w:p w:rsidR="00EF2A1D" w:rsidRPr="008D248A" w:rsidRDefault="00EF2A1D" w:rsidP="00824FB3">
            <w:pPr>
              <w:pStyle w:val="TM1"/>
              <w:rPr>
                <w:lang w:val="fr-FR"/>
              </w:rPr>
            </w:pPr>
            <w:r w:rsidRPr="008D248A">
              <w:rPr>
                <w:lang w:val="fr-FR"/>
              </w:rPr>
              <w:t>420-JBB-JQ</w:t>
            </w:r>
          </w:p>
        </w:tc>
        <w:tc>
          <w:tcPr>
            <w:tcW w:w="5261" w:type="dxa"/>
          </w:tcPr>
          <w:p w:rsidR="00EF2A1D" w:rsidRPr="008D248A" w:rsidRDefault="00EF2A1D" w:rsidP="00CF10C2">
            <w:pPr>
              <w:keepNext/>
              <w:rPr>
                <w:rFonts w:ascii="Comic Sans MS" w:hAnsi="Comic Sans MS"/>
                <w:sz w:val="18"/>
                <w:szCs w:val="18"/>
                <w:lang w:val="fr-FR"/>
              </w:rPr>
            </w:pPr>
            <w:r w:rsidRPr="008D248A">
              <w:rPr>
                <w:rFonts w:ascii="Comic Sans MS" w:hAnsi="Comic Sans MS"/>
                <w:sz w:val="18"/>
                <w:szCs w:val="18"/>
                <w:lang w:val="fr-FR"/>
              </w:rPr>
              <w:t>Programmation et introduction aux objets</w:t>
            </w:r>
          </w:p>
        </w:tc>
        <w:tc>
          <w:tcPr>
            <w:tcW w:w="1620" w:type="dxa"/>
            <w:tcBorders>
              <w:right w:val="single" w:sz="4" w:space="0" w:color="auto"/>
            </w:tcBorders>
            <w:vAlign w:val="center"/>
          </w:tcPr>
          <w:p w:rsidR="00EF2A1D" w:rsidRPr="008D248A" w:rsidRDefault="00EF2A1D" w:rsidP="005A1DCD">
            <w:pPr>
              <w:pStyle w:val="TM1"/>
              <w:rPr>
                <w:lang w:val="fr-FR"/>
              </w:rPr>
            </w:pPr>
            <w:r w:rsidRPr="008D248A">
              <w:rPr>
                <w:lang w:val="fr-FR"/>
              </w:rPr>
              <w:t>15</w:t>
            </w:r>
          </w:p>
        </w:tc>
      </w:tr>
      <w:tr w:rsidR="00C94F65" w:rsidRPr="008D248A" w:rsidTr="00E17B9C">
        <w:trPr>
          <w:cantSplit/>
        </w:trPr>
        <w:tc>
          <w:tcPr>
            <w:tcW w:w="1560" w:type="dxa"/>
            <w:vMerge/>
            <w:tcBorders>
              <w:left w:val="single" w:sz="4" w:space="0" w:color="auto"/>
            </w:tcBorders>
            <w:vAlign w:val="center"/>
          </w:tcPr>
          <w:p w:rsidR="00C94F65" w:rsidRPr="008D248A" w:rsidRDefault="00C94F65" w:rsidP="00CF10C2">
            <w:pPr>
              <w:keepNext/>
              <w:jc w:val="center"/>
              <w:rPr>
                <w:rFonts w:ascii="Comic Sans MS" w:hAnsi="Comic Sans MS"/>
                <w:sz w:val="18"/>
                <w:szCs w:val="18"/>
              </w:rPr>
            </w:pPr>
          </w:p>
        </w:tc>
        <w:tc>
          <w:tcPr>
            <w:tcW w:w="6237" w:type="dxa"/>
            <w:vMerge/>
            <w:vAlign w:val="center"/>
          </w:tcPr>
          <w:p w:rsidR="00C94F65" w:rsidRPr="008D248A" w:rsidRDefault="00C94F65" w:rsidP="00CF10C2">
            <w:pPr>
              <w:keepNext/>
              <w:rPr>
                <w:rFonts w:ascii="Comic Sans MS" w:hAnsi="Comic Sans MS"/>
                <w:sz w:val="18"/>
                <w:szCs w:val="18"/>
              </w:rPr>
            </w:pPr>
          </w:p>
        </w:tc>
        <w:tc>
          <w:tcPr>
            <w:tcW w:w="1203" w:type="dxa"/>
            <w:vMerge/>
            <w:tcBorders>
              <w:right w:val="single" w:sz="4" w:space="0" w:color="auto"/>
            </w:tcBorders>
            <w:vAlign w:val="center"/>
          </w:tcPr>
          <w:p w:rsidR="00C94F65" w:rsidRPr="008D248A" w:rsidRDefault="00C94F65" w:rsidP="005A1DCD">
            <w:pPr>
              <w:pStyle w:val="TM1"/>
            </w:pPr>
          </w:p>
        </w:tc>
        <w:tc>
          <w:tcPr>
            <w:tcW w:w="1489" w:type="dxa"/>
            <w:tcBorders>
              <w:top w:val="single" w:sz="4" w:space="0" w:color="auto"/>
            </w:tcBorders>
            <w:vAlign w:val="center"/>
          </w:tcPr>
          <w:p w:rsidR="00C94F65" w:rsidRPr="008D248A" w:rsidRDefault="00C94F65" w:rsidP="00824FB3">
            <w:pPr>
              <w:pStyle w:val="TM1"/>
            </w:pPr>
            <w:r w:rsidRPr="008D248A">
              <w:t>420</w:t>
            </w:r>
            <w:r w:rsidRPr="008D248A">
              <w:rPr>
                <w:strike/>
              </w:rPr>
              <w:t>-</w:t>
            </w:r>
            <w:r w:rsidRPr="008D248A">
              <w:t>KB</w:t>
            </w:r>
            <w:r w:rsidR="00824FB3" w:rsidRPr="008D248A">
              <w:t>B</w:t>
            </w:r>
            <w:r w:rsidRPr="008D248A">
              <w:rPr>
                <w:strike/>
              </w:rPr>
              <w:t>-</w:t>
            </w:r>
            <w:r w:rsidRPr="008D248A">
              <w:t>JQ</w:t>
            </w:r>
          </w:p>
        </w:tc>
        <w:tc>
          <w:tcPr>
            <w:tcW w:w="5261" w:type="dxa"/>
            <w:tcBorders>
              <w:top w:val="single" w:sz="4" w:space="0" w:color="auto"/>
            </w:tcBorders>
          </w:tcPr>
          <w:p w:rsidR="00296B6F" w:rsidRPr="008D248A" w:rsidRDefault="00296B6F" w:rsidP="00CF10C2">
            <w:pPr>
              <w:keepNext/>
              <w:rPr>
                <w:rFonts w:ascii="Comic Sans MS" w:hAnsi="Comic Sans MS"/>
                <w:sz w:val="18"/>
                <w:szCs w:val="18"/>
              </w:rPr>
            </w:pPr>
            <w:r w:rsidRPr="008D248A">
              <w:rPr>
                <w:rFonts w:ascii="Comic Sans MS" w:hAnsi="Comic Sans MS"/>
                <w:sz w:val="18"/>
                <w:szCs w:val="18"/>
              </w:rPr>
              <w:t>P</w:t>
            </w:r>
            <w:r w:rsidR="006B056C" w:rsidRPr="008D248A">
              <w:rPr>
                <w:rFonts w:ascii="Comic Sans MS" w:hAnsi="Comic Sans MS"/>
                <w:sz w:val="18"/>
                <w:szCs w:val="18"/>
              </w:rPr>
              <w:t xml:space="preserve">rogrammation orientée objet - </w:t>
            </w:r>
            <w:r w:rsidRPr="008D248A">
              <w:rPr>
                <w:rFonts w:ascii="Comic Sans MS" w:hAnsi="Comic Sans MS"/>
                <w:sz w:val="18"/>
                <w:szCs w:val="18"/>
              </w:rPr>
              <w:t>Intermédiaire</w:t>
            </w:r>
          </w:p>
        </w:tc>
        <w:tc>
          <w:tcPr>
            <w:tcW w:w="1620" w:type="dxa"/>
            <w:tcBorders>
              <w:top w:val="single" w:sz="4" w:space="0" w:color="auto"/>
              <w:right w:val="single" w:sz="4" w:space="0" w:color="auto"/>
            </w:tcBorders>
            <w:vAlign w:val="center"/>
          </w:tcPr>
          <w:p w:rsidR="00296B6F" w:rsidRPr="008D248A" w:rsidRDefault="00296B6F" w:rsidP="00CF10C2">
            <w:pPr>
              <w:keepNext/>
              <w:jc w:val="center"/>
              <w:rPr>
                <w:rFonts w:ascii="Comic Sans MS" w:hAnsi="Comic Sans MS"/>
                <w:sz w:val="18"/>
                <w:szCs w:val="18"/>
              </w:rPr>
            </w:pPr>
            <w:r w:rsidRPr="008D248A">
              <w:rPr>
                <w:rFonts w:ascii="Comic Sans MS" w:hAnsi="Comic Sans MS"/>
                <w:sz w:val="18"/>
                <w:szCs w:val="18"/>
              </w:rPr>
              <w:t>30</w:t>
            </w:r>
          </w:p>
        </w:tc>
      </w:tr>
      <w:tr w:rsidR="00C94F65" w:rsidRPr="008D248A" w:rsidTr="00EF2A1D">
        <w:trPr>
          <w:cantSplit/>
        </w:trPr>
        <w:tc>
          <w:tcPr>
            <w:tcW w:w="1560" w:type="dxa"/>
            <w:tcBorders>
              <w:left w:val="single" w:sz="4" w:space="0" w:color="auto"/>
              <w:bottom w:val="single" w:sz="4"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0172</w:t>
            </w:r>
          </w:p>
        </w:tc>
        <w:tc>
          <w:tcPr>
            <w:tcW w:w="6237" w:type="dxa"/>
            <w:tcBorders>
              <w:bottom w:val="single" w:sz="4" w:space="0" w:color="auto"/>
            </w:tcBorders>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Analyser les caractéristiques de systèmes d'information d'entreprises variées en vue de la formulation de solutions informatiques</w:t>
            </w:r>
          </w:p>
        </w:tc>
        <w:tc>
          <w:tcPr>
            <w:tcW w:w="1203" w:type="dxa"/>
            <w:tcBorders>
              <w:bottom w:val="single" w:sz="4" w:space="0" w:color="auto"/>
            </w:tcBorders>
            <w:vAlign w:val="center"/>
          </w:tcPr>
          <w:p w:rsidR="00C94F65" w:rsidRPr="008D248A" w:rsidRDefault="00C94F65" w:rsidP="005A1DCD">
            <w:pPr>
              <w:pStyle w:val="TM1"/>
            </w:pPr>
            <w:r w:rsidRPr="008D248A">
              <w:t>60</w:t>
            </w:r>
          </w:p>
        </w:tc>
        <w:tc>
          <w:tcPr>
            <w:tcW w:w="1489" w:type="dxa"/>
            <w:tcBorders>
              <w:bottom w:val="single" w:sz="4" w:space="0" w:color="auto"/>
            </w:tcBorders>
            <w:vAlign w:val="center"/>
          </w:tcPr>
          <w:p w:rsidR="00C94F65" w:rsidRPr="008D248A" w:rsidRDefault="00C94F65" w:rsidP="005A1DCD">
            <w:pPr>
              <w:pStyle w:val="TM1"/>
            </w:pPr>
            <w:r w:rsidRPr="008D248A">
              <w:t>401-ZAA-JQ</w:t>
            </w:r>
          </w:p>
        </w:tc>
        <w:tc>
          <w:tcPr>
            <w:tcW w:w="5261" w:type="dxa"/>
            <w:tcBorders>
              <w:bottom w:val="single" w:sz="4" w:space="0" w:color="auto"/>
            </w:tcBorders>
            <w:vAlign w:val="center"/>
          </w:tcPr>
          <w:p w:rsidR="00C94F65" w:rsidRPr="008D248A" w:rsidRDefault="00C94F65" w:rsidP="00EF2A1D">
            <w:pPr>
              <w:pStyle w:val="TM1"/>
              <w:jc w:val="left"/>
            </w:pPr>
            <w:r w:rsidRPr="008D248A">
              <w:t>L'entreprise et ses systèmes</w:t>
            </w:r>
          </w:p>
        </w:tc>
        <w:tc>
          <w:tcPr>
            <w:tcW w:w="1620" w:type="dxa"/>
            <w:tcBorders>
              <w:bottom w:val="single" w:sz="4" w:space="0" w:color="auto"/>
              <w:right w:val="single" w:sz="4" w:space="0" w:color="auto"/>
            </w:tcBorders>
            <w:vAlign w:val="center"/>
          </w:tcPr>
          <w:p w:rsidR="00C94F65" w:rsidRPr="008D248A" w:rsidRDefault="00C94F65" w:rsidP="005A1DCD">
            <w:pPr>
              <w:pStyle w:val="TM1"/>
            </w:pPr>
            <w:r w:rsidRPr="008D248A">
              <w:t>60</w:t>
            </w:r>
          </w:p>
        </w:tc>
      </w:tr>
      <w:tr w:rsidR="00794410" w:rsidRPr="008D248A" w:rsidTr="00E17B9C">
        <w:trPr>
          <w:cantSplit/>
          <w:trHeight w:val="231"/>
        </w:trPr>
        <w:tc>
          <w:tcPr>
            <w:tcW w:w="1560" w:type="dxa"/>
            <w:vMerge w:val="restart"/>
            <w:tcBorders>
              <w:top w:val="single" w:sz="4" w:space="0" w:color="auto"/>
              <w:left w:val="single" w:sz="4" w:space="0" w:color="auto"/>
            </w:tcBorders>
            <w:vAlign w:val="center"/>
          </w:tcPr>
          <w:p w:rsidR="00794410" w:rsidRPr="008D248A" w:rsidRDefault="00794410" w:rsidP="006F4142">
            <w:pPr>
              <w:jc w:val="center"/>
              <w:rPr>
                <w:rFonts w:ascii="Comic Sans MS" w:hAnsi="Comic Sans MS"/>
                <w:sz w:val="18"/>
                <w:szCs w:val="18"/>
              </w:rPr>
            </w:pPr>
            <w:r w:rsidRPr="008D248A">
              <w:rPr>
                <w:rFonts w:ascii="Comic Sans MS" w:hAnsi="Comic Sans MS"/>
                <w:sz w:val="18"/>
                <w:szCs w:val="18"/>
              </w:rPr>
              <w:t>0173</w:t>
            </w:r>
          </w:p>
        </w:tc>
        <w:tc>
          <w:tcPr>
            <w:tcW w:w="6237" w:type="dxa"/>
            <w:vMerge w:val="restart"/>
            <w:tcBorders>
              <w:top w:val="single" w:sz="4" w:space="0" w:color="auto"/>
            </w:tcBorders>
            <w:vAlign w:val="center"/>
          </w:tcPr>
          <w:p w:rsidR="00794410" w:rsidRPr="008D248A" w:rsidRDefault="00794410" w:rsidP="006F4142">
            <w:pPr>
              <w:rPr>
                <w:rFonts w:ascii="Comic Sans MS" w:hAnsi="Comic Sans MS"/>
                <w:sz w:val="18"/>
                <w:szCs w:val="18"/>
              </w:rPr>
            </w:pPr>
            <w:r w:rsidRPr="008D248A">
              <w:rPr>
                <w:rFonts w:ascii="Comic Sans MS" w:hAnsi="Comic Sans MS"/>
                <w:sz w:val="18"/>
                <w:szCs w:val="18"/>
              </w:rPr>
              <w:t>Développer des modèles conceptuels selon l'approche structurée</w:t>
            </w:r>
          </w:p>
        </w:tc>
        <w:tc>
          <w:tcPr>
            <w:tcW w:w="1203" w:type="dxa"/>
            <w:vMerge w:val="restart"/>
            <w:tcBorders>
              <w:top w:val="single" w:sz="4" w:space="0" w:color="auto"/>
            </w:tcBorders>
            <w:vAlign w:val="center"/>
          </w:tcPr>
          <w:p w:rsidR="00677506" w:rsidRPr="008D248A" w:rsidRDefault="00677506" w:rsidP="00677506">
            <w:pPr>
              <w:pStyle w:val="Texteniveau1"/>
              <w:spacing w:before="20" w:after="20"/>
              <w:jc w:val="center"/>
              <w:rPr>
                <w:rFonts w:ascii="Comic Sans MS" w:hAnsi="Comic Sans MS"/>
                <w:sz w:val="18"/>
                <w:szCs w:val="18"/>
              </w:rPr>
            </w:pPr>
            <w:r w:rsidRPr="008D248A">
              <w:rPr>
                <w:rFonts w:ascii="Comic Sans MS" w:hAnsi="Comic Sans MS"/>
                <w:sz w:val="18"/>
                <w:szCs w:val="18"/>
              </w:rPr>
              <w:t>80</w:t>
            </w:r>
          </w:p>
        </w:tc>
        <w:tc>
          <w:tcPr>
            <w:tcW w:w="1489" w:type="dxa"/>
            <w:tcBorders>
              <w:top w:val="single" w:sz="4" w:space="0" w:color="auto"/>
              <w:bottom w:val="single" w:sz="6" w:space="0" w:color="auto"/>
            </w:tcBorders>
            <w:vAlign w:val="center"/>
          </w:tcPr>
          <w:p w:rsidR="00794410" w:rsidRPr="008D248A" w:rsidRDefault="00EF2A1D" w:rsidP="00EF2A1D">
            <w:pPr>
              <w:pStyle w:val="Texteniveau1"/>
              <w:spacing w:before="20" w:after="20"/>
              <w:jc w:val="center"/>
              <w:rPr>
                <w:rFonts w:ascii="Comic Sans MS" w:hAnsi="Comic Sans MS"/>
                <w:sz w:val="18"/>
                <w:szCs w:val="18"/>
              </w:rPr>
            </w:pPr>
            <w:r w:rsidRPr="008D248A">
              <w:rPr>
                <w:rFonts w:ascii="Comic Sans MS" w:hAnsi="Comic Sans MS"/>
                <w:sz w:val="18"/>
                <w:szCs w:val="18"/>
              </w:rPr>
              <w:t>420</w:t>
            </w:r>
            <w:r w:rsidRPr="008D248A">
              <w:rPr>
                <w:rFonts w:ascii="Comic Sans MS" w:hAnsi="Comic Sans MS"/>
                <w:strike/>
                <w:sz w:val="18"/>
                <w:szCs w:val="18"/>
              </w:rPr>
              <w:t>-</w:t>
            </w:r>
            <w:r w:rsidRPr="008D248A">
              <w:rPr>
                <w:rFonts w:ascii="Comic Sans MS" w:hAnsi="Comic Sans MS"/>
                <w:sz w:val="18"/>
                <w:szCs w:val="18"/>
              </w:rPr>
              <w:t>KAC</w:t>
            </w:r>
            <w:r w:rsidRPr="008D248A">
              <w:rPr>
                <w:rFonts w:ascii="Comic Sans MS" w:hAnsi="Comic Sans MS"/>
                <w:strike/>
                <w:sz w:val="18"/>
                <w:szCs w:val="18"/>
              </w:rPr>
              <w:t>-</w:t>
            </w:r>
            <w:r w:rsidRPr="008D248A">
              <w:rPr>
                <w:rFonts w:ascii="Comic Sans MS" w:hAnsi="Comic Sans MS"/>
                <w:sz w:val="18"/>
                <w:szCs w:val="18"/>
              </w:rPr>
              <w:t>JQ</w:t>
            </w:r>
          </w:p>
        </w:tc>
        <w:tc>
          <w:tcPr>
            <w:tcW w:w="5261" w:type="dxa"/>
            <w:tcBorders>
              <w:top w:val="single" w:sz="4" w:space="0" w:color="auto"/>
            </w:tcBorders>
            <w:vAlign w:val="center"/>
          </w:tcPr>
          <w:p w:rsidR="00794410" w:rsidRPr="008D248A" w:rsidRDefault="00EF2A1D" w:rsidP="00EF2A1D">
            <w:pPr>
              <w:pStyle w:val="Texteniveau1"/>
              <w:spacing w:before="20" w:after="20"/>
              <w:rPr>
                <w:rFonts w:ascii="Comic Sans MS" w:hAnsi="Comic Sans MS"/>
                <w:sz w:val="18"/>
                <w:szCs w:val="18"/>
              </w:rPr>
            </w:pPr>
            <w:r w:rsidRPr="008D248A">
              <w:rPr>
                <w:rFonts w:ascii="Comic Sans MS" w:hAnsi="Comic Sans MS"/>
                <w:sz w:val="18"/>
                <w:szCs w:val="18"/>
              </w:rPr>
              <w:t>Conception et manipulation de bases de données</w:t>
            </w:r>
          </w:p>
        </w:tc>
        <w:tc>
          <w:tcPr>
            <w:tcW w:w="1620" w:type="dxa"/>
            <w:tcBorders>
              <w:top w:val="single" w:sz="4" w:space="0" w:color="auto"/>
              <w:right w:val="single" w:sz="4" w:space="0" w:color="auto"/>
            </w:tcBorders>
            <w:vAlign w:val="center"/>
          </w:tcPr>
          <w:p w:rsidR="00677506" w:rsidRPr="008D248A" w:rsidRDefault="00EF2A1D" w:rsidP="00EF2A1D">
            <w:pPr>
              <w:pStyle w:val="Texteniveau1"/>
              <w:spacing w:before="20" w:after="20"/>
              <w:jc w:val="center"/>
              <w:rPr>
                <w:rFonts w:ascii="Comic Sans MS" w:hAnsi="Comic Sans MS"/>
                <w:sz w:val="18"/>
                <w:szCs w:val="18"/>
              </w:rPr>
            </w:pPr>
            <w:r w:rsidRPr="008D248A">
              <w:rPr>
                <w:rFonts w:ascii="Comic Sans MS" w:hAnsi="Comic Sans MS"/>
                <w:sz w:val="18"/>
                <w:szCs w:val="18"/>
              </w:rPr>
              <w:t>15</w:t>
            </w:r>
          </w:p>
        </w:tc>
      </w:tr>
      <w:tr w:rsidR="00794410" w:rsidRPr="008D248A" w:rsidTr="00E17B9C">
        <w:trPr>
          <w:cantSplit/>
          <w:trHeight w:val="230"/>
        </w:trPr>
        <w:tc>
          <w:tcPr>
            <w:tcW w:w="1560" w:type="dxa"/>
            <w:vMerge/>
            <w:tcBorders>
              <w:left w:val="single" w:sz="4" w:space="0" w:color="auto"/>
            </w:tcBorders>
            <w:vAlign w:val="center"/>
          </w:tcPr>
          <w:p w:rsidR="00794410" w:rsidRPr="008D248A" w:rsidRDefault="00794410" w:rsidP="006F4142">
            <w:pPr>
              <w:jc w:val="center"/>
              <w:rPr>
                <w:rFonts w:ascii="Comic Sans MS" w:hAnsi="Comic Sans MS"/>
                <w:sz w:val="18"/>
                <w:szCs w:val="18"/>
              </w:rPr>
            </w:pPr>
          </w:p>
        </w:tc>
        <w:tc>
          <w:tcPr>
            <w:tcW w:w="6237" w:type="dxa"/>
            <w:vMerge/>
            <w:vAlign w:val="center"/>
          </w:tcPr>
          <w:p w:rsidR="00794410" w:rsidRPr="008D248A" w:rsidRDefault="00794410" w:rsidP="006F4142">
            <w:pPr>
              <w:rPr>
                <w:rFonts w:ascii="Comic Sans MS" w:hAnsi="Comic Sans MS"/>
                <w:sz w:val="18"/>
                <w:szCs w:val="18"/>
              </w:rPr>
            </w:pPr>
          </w:p>
        </w:tc>
        <w:tc>
          <w:tcPr>
            <w:tcW w:w="1203" w:type="dxa"/>
            <w:vMerge/>
            <w:vAlign w:val="center"/>
          </w:tcPr>
          <w:p w:rsidR="00794410" w:rsidRPr="008D248A" w:rsidRDefault="00794410" w:rsidP="006F4142">
            <w:pPr>
              <w:pStyle w:val="Texteniveau1"/>
              <w:spacing w:before="20" w:after="20"/>
              <w:jc w:val="center"/>
              <w:rPr>
                <w:rFonts w:ascii="Comic Sans MS" w:hAnsi="Comic Sans MS"/>
                <w:strike/>
                <w:sz w:val="18"/>
                <w:szCs w:val="18"/>
              </w:rPr>
            </w:pPr>
          </w:p>
        </w:tc>
        <w:tc>
          <w:tcPr>
            <w:tcW w:w="1489" w:type="dxa"/>
            <w:tcBorders>
              <w:top w:val="single" w:sz="4" w:space="0" w:color="auto"/>
              <w:bottom w:val="single" w:sz="6" w:space="0" w:color="auto"/>
            </w:tcBorders>
            <w:vAlign w:val="center"/>
          </w:tcPr>
          <w:p w:rsidR="00794410" w:rsidRPr="008D248A" w:rsidRDefault="00EF2A1D" w:rsidP="00824FB3">
            <w:pPr>
              <w:pStyle w:val="Texteniveau1"/>
              <w:spacing w:before="20" w:after="20"/>
              <w:jc w:val="center"/>
              <w:rPr>
                <w:rFonts w:ascii="Comic Sans MS" w:hAnsi="Comic Sans MS"/>
                <w:sz w:val="18"/>
                <w:szCs w:val="18"/>
              </w:rPr>
            </w:pPr>
            <w:r w:rsidRPr="008D248A">
              <w:rPr>
                <w:rFonts w:ascii="Comic Sans MS" w:hAnsi="Comic Sans MS"/>
                <w:sz w:val="18"/>
                <w:szCs w:val="18"/>
              </w:rPr>
              <w:t>420</w:t>
            </w:r>
            <w:r w:rsidRPr="008D248A">
              <w:rPr>
                <w:rFonts w:ascii="Comic Sans MS" w:hAnsi="Comic Sans MS"/>
                <w:strike/>
                <w:sz w:val="18"/>
                <w:szCs w:val="18"/>
              </w:rPr>
              <w:t>-</w:t>
            </w:r>
            <w:r w:rsidRPr="008D248A">
              <w:rPr>
                <w:rFonts w:ascii="Comic Sans MS" w:hAnsi="Comic Sans MS"/>
                <w:sz w:val="18"/>
                <w:szCs w:val="18"/>
              </w:rPr>
              <w:t>KDB</w:t>
            </w:r>
            <w:r w:rsidRPr="008D248A">
              <w:rPr>
                <w:rFonts w:ascii="Comic Sans MS" w:hAnsi="Comic Sans MS"/>
                <w:strike/>
                <w:sz w:val="18"/>
                <w:szCs w:val="18"/>
              </w:rPr>
              <w:t>-</w:t>
            </w:r>
            <w:r w:rsidRPr="008D248A">
              <w:rPr>
                <w:rFonts w:ascii="Comic Sans MS" w:hAnsi="Comic Sans MS"/>
                <w:sz w:val="18"/>
                <w:szCs w:val="18"/>
              </w:rPr>
              <w:t>JQ</w:t>
            </w:r>
          </w:p>
        </w:tc>
        <w:tc>
          <w:tcPr>
            <w:tcW w:w="5261" w:type="dxa"/>
            <w:vAlign w:val="center"/>
          </w:tcPr>
          <w:p w:rsidR="00794410" w:rsidRPr="008D248A" w:rsidRDefault="00EF2A1D" w:rsidP="00CF10C2">
            <w:pPr>
              <w:pStyle w:val="Texteniveau1"/>
              <w:spacing w:before="20" w:after="20"/>
              <w:rPr>
                <w:rFonts w:ascii="Comic Sans MS" w:hAnsi="Comic Sans MS"/>
                <w:sz w:val="18"/>
                <w:szCs w:val="18"/>
              </w:rPr>
            </w:pPr>
            <w:r w:rsidRPr="008D248A">
              <w:rPr>
                <w:rFonts w:ascii="Comic Sans MS" w:hAnsi="Comic Sans MS"/>
                <w:sz w:val="18"/>
                <w:szCs w:val="18"/>
              </w:rPr>
              <w:t>Techniques de modélisation</w:t>
            </w:r>
          </w:p>
        </w:tc>
        <w:tc>
          <w:tcPr>
            <w:tcW w:w="1620" w:type="dxa"/>
            <w:tcBorders>
              <w:right w:val="single" w:sz="4" w:space="0" w:color="auto"/>
            </w:tcBorders>
            <w:vAlign w:val="center"/>
          </w:tcPr>
          <w:p w:rsidR="00794410" w:rsidRPr="008D248A" w:rsidRDefault="00EF2A1D" w:rsidP="006F4142">
            <w:pPr>
              <w:pStyle w:val="Texteniveau1"/>
              <w:spacing w:before="20" w:after="20"/>
              <w:jc w:val="center"/>
              <w:rPr>
                <w:rFonts w:ascii="Comic Sans MS" w:hAnsi="Comic Sans MS"/>
                <w:sz w:val="18"/>
                <w:szCs w:val="18"/>
              </w:rPr>
            </w:pPr>
            <w:r w:rsidRPr="008D248A">
              <w:rPr>
                <w:rFonts w:ascii="Comic Sans MS" w:hAnsi="Comic Sans MS"/>
                <w:sz w:val="18"/>
                <w:szCs w:val="18"/>
              </w:rPr>
              <w:t>50</w:t>
            </w:r>
          </w:p>
        </w:tc>
      </w:tr>
      <w:tr w:rsidR="00794410" w:rsidRPr="008D248A" w:rsidTr="00E17B9C">
        <w:trPr>
          <w:cantSplit/>
          <w:trHeight w:val="230"/>
        </w:trPr>
        <w:tc>
          <w:tcPr>
            <w:tcW w:w="1560" w:type="dxa"/>
            <w:vMerge/>
            <w:tcBorders>
              <w:left w:val="single" w:sz="4" w:space="0" w:color="auto"/>
              <w:bottom w:val="single" w:sz="6" w:space="0" w:color="auto"/>
            </w:tcBorders>
            <w:vAlign w:val="center"/>
          </w:tcPr>
          <w:p w:rsidR="00794410" w:rsidRPr="008D248A" w:rsidRDefault="00794410" w:rsidP="006F4142">
            <w:pPr>
              <w:jc w:val="center"/>
              <w:rPr>
                <w:rFonts w:ascii="Comic Sans MS" w:hAnsi="Comic Sans MS"/>
                <w:sz w:val="18"/>
                <w:szCs w:val="18"/>
              </w:rPr>
            </w:pPr>
          </w:p>
        </w:tc>
        <w:tc>
          <w:tcPr>
            <w:tcW w:w="6237" w:type="dxa"/>
            <w:vMerge/>
            <w:tcBorders>
              <w:bottom w:val="single" w:sz="6" w:space="0" w:color="auto"/>
            </w:tcBorders>
            <w:vAlign w:val="center"/>
          </w:tcPr>
          <w:p w:rsidR="00794410" w:rsidRPr="008D248A" w:rsidRDefault="00794410" w:rsidP="006F4142">
            <w:pPr>
              <w:rPr>
                <w:rFonts w:ascii="Comic Sans MS" w:hAnsi="Comic Sans MS"/>
                <w:sz w:val="18"/>
                <w:szCs w:val="18"/>
              </w:rPr>
            </w:pPr>
          </w:p>
        </w:tc>
        <w:tc>
          <w:tcPr>
            <w:tcW w:w="1203" w:type="dxa"/>
            <w:vMerge/>
            <w:tcBorders>
              <w:bottom w:val="single" w:sz="6" w:space="0" w:color="auto"/>
            </w:tcBorders>
            <w:vAlign w:val="center"/>
          </w:tcPr>
          <w:p w:rsidR="00794410" w:rsidRPr="008D248A" w:rsidRDefault="00794410" w:rsidP="006F4142">
            <w:pPr>
              <w:pStyle w:val="Texteniveau1"/>
              <w:spacing w:before="20" w:after="20"/>
              <w:jc w:val="center"/>
              <w:rPr>
                <w:rFonts w:ascii="Comic Sans MS" w:hAnsi="Comic Sans MS"/>
                <w:strike/>
                <w:sz w:val="18"/>
                <w:szCs w:val="18"/>
              </w:rPr>
            </w:pPr>
          </w:p>
        </w:tc>
        <w:tc>
          <w:tcPr>
            <w:tcW w:w="1489" w:type="dxa"/>
            <w:tcBorders>
              <w:top w:val="single" w:sz="4" w:space="0" w:color="auto"/>
              <w:bottom w:val="single" w:sz="6" w:space="0" w:color="auto"/>
            </w:tcBorders>
            <w:vAlign w:val="center"/>
          </w:tcPr>
          <w:p w:rsidR="00794410" w:rsidRPr="008D248A" w:rsidRDefault="00EF2A1D" w:rsidP="00824FB3">
            <w:pPr>
              <w:pStyle w:val="Texteniveau1"/>
              <w:spacing w:before="20" w:after="20"/>
              <w:jc w:val="center"/>
              <w:rPr>
                <w:rFonts w:ascii="Comic Sans MS" w:hAnsi="Comic Sans MS"/>
                <w:sz w:val="18"/>
                <w:szCs w:val="18"/>
              </w:rPr>
            </w:pPr>
            <w:r w:rsidRPr="008D248A">
              <w:rPr>
                <w:rFonts w:ascii="Comic Sans MS" w:hAnsi="Comic Sans MS"/>
                <w:sz w:val="18"/>
                <w:szCs w:val="18"/>
              </w:rPr>
              <w:t>420-KNA-JQ</w:t>
            </w:r>
          </w:p>
        </w:tc>
        <w:tc>
          <w:tcPr>
            <w:tcW w:w="5261" w:type="dxa"/>
            <w:tcBorders>
              <w:bottom w:val="single" w:sz="6" w:space="0" w:color="auto"/>
            </w:tcBorders>
            <w:vAlign w:val="center"/>
          </w:tcPr>
          <w:p w:rsidR="00794410" w:rsidRPr="008D248A" w:rsidRDefault="00EF2A1D" w:rsidP="007E26B7">
            <w:pPr>
              <w:pStyle w:val="Texteniveau1"/>
              <w:spacing w:before="20" w:after="20"/>
              <w:rPr>
                <w:rFonts w:ascii="Comic Sans MS" w:hAnsi="Comic Sans MS"/>
                <w:sz w:val="18"/>
                <w:szCs w:val="18"/>
              </w:rPr>
            </w:pPr>
            <w:r w:rsidRPr="008D248A">
              <w:rPr>
                <w:rFonts w:ascii="Comic Sans MS" w:hAnsi="Comic Sans MS"/>
                <w:sz w:val="18"/>
                <w:szCs w:val="18"/>
              </w:rPr>
              <w:t>Conception applications mobiles</w:t>
            </w:r>
          </w:p>
        </w:tc>
        <w:tc>
          <w:tcPr>
            <w:tcW w:w="1620" w:type="dxa"/>
            <w:tcBorders>
              <w:bottom w:val="single" w:sz="4" w:space="0" w:color="auto"/>
              <w:right w:val="single" w:sz="4" w:space="0" w:color="auto"/>
            </w:tcBorders>
            <w:vAlign w:val="center"/>
          </w:tcPr>
          <w:p w:rsidR="00794410" w:rsidRPr="008D248A" w:rsidRDefault="00EF2A1D" w:rsidP="006F4142">
            <w:pPr>
              <w:pStyle w:val="Texteniveau1"/>
              <w:spacing w:before="20" w:after="20"/>
              <w:jc w:val="center"/>
              <w:rPr>
                <w:rFonts w:ascii="Comic Sans MS" w:hAnsi="Comic Sans MS"/>
                <w:sz w:val="18"/>
                <w:szCs w:val="18"/>
              </w:rPr>
            </w:pPr>
            <w:r w:rsidRPr="008D248A">
              <w:rPr>
                <w:rFonts w:ascii="Comic Sans MS" w:hAnsi="Comic Sans MS"/>
                <w:sz w:val="18"/>
                <w:szCs w:val="18"/>
              </w:rPr>
              <w:t>15</w:t>
            </w:r>
          </w:p>
        </w:tc>
      </w:tr>
      <w:tr w:rsidR="00794410" w:rsidRPr="008D248A" w:rsidTr="00E17B9C">
        <w:trPr>
          <w:cantSplit/>
          <w:trHeight w:val="207"/>
        </w:trPr>
        <w:tc>
          <w:tcPr>
            <w:tcW w:w="1560" w:type="dxa"/>
            <w:vMerge w:val="restart"/>
            <w:tcBorders>
              <w:top w:val="single" w:sz="6" w:space="0" w:color="auto"/>
              <w:left w:val="single" w:sz="4" w:space="0" w:color="auto"/>
            </w:tcBorders>
            <w:vAlign w:val="center"/>
          </w:tcPr>
          <w:p w:rsidR="00794410" w:rsidRPr="008D248A" w:rsidRDefault="00794410" w:rsidP="006F4142">
            <w:pPr>
              <w:jc w:val="center"/>
              <w:rPr>
                <w:rFonts w:ascii="Comic Sans MS" w:hAnsi="Comic Sans MS"/>
                <w:sz w:val="18"/>
                <w:szCs w:val="18"/>
              </w:rPr>
            </w:pPr>
            <w:r w:rsidRPr="008D248A">
              <w:rPr>
                <w:rFonts w:ascii="Comic Sans MS" w:hAnsi="Comic Sans MS"/>
                <w:sz w:val="18"/>
                <w:szCs w:val="18"/>
              </w:rPr>
              <w:t>0174</w:t>
            </w:r>
          </w:p>
        </w:tc>
        <w:tc>
          <w:tcPr>
            <w:tcW w:w="6237" w:type="dxa"/>
            <w:vMerge w:val="restart"/>
            <w:tcBorders>
              <w:top w:val="single" w:sz="6" w:space="0" w:color="auto"/>
            </w:tcBorders>
            <w:vAlign w:val="center"/>
          </w:tcPr>
          <w:p w:rsidR="00794410" w:rsidRPr="008D248A" w:rsidRDefault="00794410" w:rsidP="006F4142">
            <w:pPr>
              <w:rPr>
                <w:rFonts w:ascii="Comic Sans MS" w:hAnsi="Comic Sans MS"/>
                <w:sz w:val="18"/>
                <w:szCs w:val="18"/>
              </w:rPr>
            </w:pPr>
            <w:r w:rsidRPr="008D248A">
              <w:rPr>
                <w:rFonts w:ascii="Comic Sans MS" w:hAnsi="Comic Sans MS"/>
                <w:sz w:val="18"/>
                <w:szCs w:val="18"/>
              </w:rPr>
              <w:t>Mettre à profit les possibilités d'un environnement informatique en réseau</w:t>
            </w:r>
          </w:p>
        </w:tc>
        <w:tc>
          <w:tcPr>
            <w:tcW w:w="1203" w:type="dxa"/>
            <w:vMerge w:val="restart"/>
            <w:tcBorders>
              <w:top w:val="single" w:sz="6" w:space="0" w:color="auto"/>
            </w:tcBorders>
            <w:vAlign w:val="center"/>
          </w:tcPr>
          <w:p w:rsidR="006066B2" w:rsidRPr="008D248A" w:rsidRDefault="006066B2" w:rsidP="00DF6AAE">
            <w:pPr>
              <w:jc w:val="center"/>
              <w:rPr>
                <w:rFonts w:ascii="Comic Sans MS" w:hAnsi="Comic Sans MS"/>
                <w:sz w:val="18"/>
                <w:szCs w:val="18"/>
              </w:rPr>
            </w:pPr>
            <w:r w:rsidRPr="008D248A">
              <w:rPr>
                <w:rFonts w:ascii="Comic Sans MS" w:hAnsi="Comic Sans MS"/>
                <w:sz w:val="18"/>
                <w:szCs w:val="18"/>
              </w:rPr>
              <w:t>100</w:t>
            </w:r>
          </w:p>
        </w:tc>
        <w:tc>
          <w:tcPr>
            <w:tcW w:w="1489" w:type="dxa"/>
            <w:tcBorders>
              <w:top w:val="single" w:sz="6" w:space="0" w:color="auto"/>
              <w:bottom w:val="single" w:sz="4" w:space="0" w:color="auto"/>
            </w:tcBorders>
            <w:vAlign w:val="center"/>
          </w:tcPr>
          <w:p w:rsidR="00794410" w:rsidRPr="008D248A" w:rsidRDefault="00794410" w:rsidP="00824FB3">
            <w:pPr>
              <w:pStyle w:val="TM1"/>
            </w:pPr>
            <w:r w:rsidRPr="008D248A">
              <w:t>420</w:t>
            </w:r>
            <w:r w:rsidRPr="008D248A">
              <w:rPr>
                <w:strike/>
              </w:rPr>
              <w:t>-</w:t>
            </w:r>
            <w:r w:rsidRPr="008D248A">
              <w:t>KF</w:t>
            </w:r>
            <w:r w:rsidR="00824FB3" w:rsidRPr="008D248A">
              <w:t>B</w:t>
            </w:r>
            <w:r w:rsidRPr="008D248A">
              <w:rPr>
                <w:strike/>
              </w:rPr>
              <w:t>-</w:t>
            </w:r>
            <w:r w:rsidRPr="008D248A">
              <w:t>JQ</w:t>
            </w:r>
          </w:p>
        </w:tc>
        <w:tc>
          <w:tcPr>
            <w:tcW w:w="5261" w:type="dxa"/>
            <w:tcBorders>
              <w:top w:val="single" w:sz="6" w:space="0" w:color="auto"/>
            </w:tcBorders>
          </w:tcPr>
          <w:p w:rsidR="00794410" w:rsidRPr="008D248A" w:rsidRDefault="00794410" w:rsidP="00B01552">
            <w:pPr>
              <w:pStyle w:val="TM1"/>
              <w:jc w:val="left"/>
            </w:pPr>
            <w:r w:rsidRPr="008D248A">
              <w:t>Exploitation des réseaux</w:t>
            </w:r>
          </w:p>
        </w:tc>
        <w:tc>
          <w:tcPr>
            <w:tcW w:w="1620" w:type="dxa"/>
            <w:tcBorders>
              <w:top w:val="single" w:sz="4" w:space="0" w:color="auto"/>
              <w:right w:val="single" w:sz="4" w:space="0" w:color="auto"/>
            </w:tcBorders>
            <w:vAlign w:val="center"/>
          </w:tcPr>
          <w:p w:rsidR="006066B2" w:rsidRPr="008D248A" w:rsidRDefault="006066B2" w:rsidP="006066B2">
            <w:pPr>
              <w:jc w:val="center"/>
              <w:rPr>
                <w:rFonts w:ascii="Comic Sans MS" w:hAnsi="Comic Sans MS"/>
                <w:sz w:val="18"/>
                <w:szCs w:val="18"/>
              </w:rPr>
            </w:pPr>
            <w:r w:rsidRPr="008D248A">
              <w:rPr>
                <w:rFonts w:ascii="Comic Sans MS" w:hAnsi="Comic Sans MS"/>
                <w:sz w:val="18"/>
                <w:szCs w:val="18"/>
              </w:rPr>
              <w:t>75</w:t>
            </w:r>
          </w:p>
        </w:tc>
      </w:tr>
      <w:tr w:rsidR="00794410" w:rsidRPr="008D248A" w:rsidTr="00E17B9C">
        <w:trPr>
          <w:cantSplit/>
          <w:trHeight w:val="205"/>
        </w:trPr>
        <w:tc>
          <w:tcPr>
            <w:tcW w:w="1560" w:type="dxa"/>
            <w:vMerge/>
            <w:tcBorders>
              <w:left w:val="single" w:sz="4" w:space="0" w:color="auto"/>
            </w:tcBorders>
            <w:vAlign w:val="center"/>
          </w:tcPr>
          <w:p w:rsidR="00794410" w:rsidRPr="008D248A" w:rsidRDefault="00794410" w:rsidP="006F4142">
            <w:pPr>
              <w:jc w:val="center"/>
              <w:rPr>
                <w:rFonts w:ascii="Comic Sans MS" w:hAnsi="Comic Sans MS"/>
                <w:sz w:val="18"/>
                <w:szCs w:val="18"/>
              </w:rPr>
            </w:pPr>
          </w:p>
        </w:tc>
        <w:tc>
          <w:tcPr>
            <w:tcW w:w="6237" w:type="dxa"/>
            <w:vMerge/>
            <w:vAlign w:val="center"/>
          </w:tcPr>
          <w:p w:rsidR="00794410" w:rsidRPr="008D248A" w:rsidRDefault="00794410" w:rsidP="006F4142">
            <w:pPr>
              <w:rPr>
                <w:rFonts w:ascii="Comic Sans MS" w:hAnsi="Comic Sans MS"/>
                <w:sz w:val="18"/>
                <w:szCs w:val="18"/>
              </w:rPr>
            </w:pPr>
          </w:p>
        </w:tc>
        <w:tc>
          <w:tcPr>
            <w:tcW w:w="1203" w:type="dxa"/>
            <w:vMerge/>
            <w:vAlign w:val="center"/>
          </w:tcPr>
          <w:p w:rsidR="00794410" w:rsidRPr="008D248A" w:rsidRDefault="00794410" w:rsidP="005A1DCD">
            <w:pPr>
              <w:pStyle w:val="TM1"/>
            </w:pPr>
          </w:p>
        </w:tc>
        <w:tc>
          <w:tcPr>
            <w:tcW w:w="1489" w:type="dxa"/>
            <w:tcBorders>
              <w:top w:val="single" w:sz="6" w:space="0" w:color="auto"/>
              <w:bottom w:val="single" w:sz="4" w:space="0" w:color="auto"/>
            </w:tcBorders>
            <w:vAlign w:val="center"/>
          </w:tcPr>
          <w:p w:rsidR="00794410" w:rsidRPr="008D248A" w:rsidRDefault="00794410" w:rsidP="00E718BA">
            <w:pPr>
              <w:pStyle w:val="TM1"/>
            </w:pPr>
            <w:r w:rsidRPr="008D248A">
              <w:t>420-</w:t>
            </w:r>
            <w:r w:rsidR="00E718BA" w:rsidRPr="008D248A">
              <w:t>KPA</w:t>
            </w:r>
            <w:r w:rsidRPr="008D248A">
              <w:t>-JQ</w:t>
            </w:r>
          </w:p>
        </w:tc>
        <w:tc>
          <w:tcPr>
            <w:tcW w:w="5261" w:type="dxa"/>
          </w:tcPr>
          <w:p w:rsidR="00794410" w:rsidRPr="008D248A" w:rsidRDefault="00794410" w:rsidP="00B01552">
            <w:pPr>
              <w:pStyle w:val="TM1"/>
              <w:jc w:val="left"/>
            </w:pPr>
            <w:r w:rsidRPr="008D248A">
              <w:t>Syst</w:t>
            </w:r>
            <w:r w:rsidR="00DF6AAE" w:rsidRPr="008D248A">
              <w:t>ème</w:t>
            </w:r>
            <w:r w:rsidR="00663941" w:rsidRPr="008D248A">
              <w:t>s</w:t>
            </w:r>
            <w:r w:rsidR="00DF6AAE" w:rsidRPr="008D248A">
              <w:t xml:space="preserve"> d’ex</w:t>
            </w:r>
            <w:r w:rsidRPr="008D248A">
              <w:t>ploit</w:t>
            </w:r>
            <w:r w:rsidR="00DF6AAE" w:rsidRPr="008D248A">
              <w:t xml:space="preserve">ation </w:t>
            </w:r>
            <w:r w:rsidRPr="008D248A">
              <w:t>mobile</w:t>
            </w:r>
          </w:p>
        </w:tc>
        <w:tc>
          <w:tcPr>
            <w:tcW w:w="1620" w:type="dxa"/>
            <w:tcBorders>
              <w:right w:val="single" w:sz="4" w:space="0" w:color="auto"/>
            </w:tcBorders>
            <w:vAlign w:val="center"/>
          </w:tcPr>
          <w:p w:rsidR="00794410" w:rsidRPr="008D248A" w:rsidRDefault="00794410" w:rsidP="005A1DCD">
            <w:pPr>
              <w:pStyle w:val="TM1"/>
            </w:pPr>
            <w:r w:rsidRPr="008D248A">
              <w:t>15</w:t>
            </w:r>
          </w:p>
        </w:tc>
      </w:tr>
      <w:tr w:rsidR="00794410" w:rsidRPr="008D248A" w:rsidTr="00E17B9C">
        <w:trPr>
          <w:cantSplit/>
          <w:trHeight w:val="205"/>
        </w:trPr>
        <w:tc>
          <w:tcPr>
            <w:tcW w:w="1560" w:type="dxa"/>
            <w:vMerge/>
            <w:tcBorders>
              <w:left w:val="single" w:sz="4" w:space="0" w:color="auto"/>
              <w:bottom w:val="single" w:sz="4" w:space="0" w:color="auto"/>
            </w:tcBorders>
            <w:vAlign w:val="center"/>
          </w:tcPr>
          <w:p w:rsidR="00794410" w:rsidRPr="008D248A" w:rsidRDefault="00794410" w:rsidP="006F4142">
            <w:pPr>
              <w:jc w:val="center"/>
              <w:rPr>
                <w:rFonts w:ascii="Comic Sans MS" w:hAnsi="Comic Sans MS"/>
                <w:sz w:val="18"/>
                <w:szCs w:val="18"/>
              </w:rPr>
            </w:pPr>
          </w:p>
        </w:tc>
        <w:tc>
          <w:tcPr>
            <w:tcW w:w="6237" w:type="dxa"/>
            <w:vMerge/>
            <w:tcBorders>
              <w:bottom w:val="single" w:sz="4" w:space="0" w:color="auto"/>
            </w:tcBorders>
            <w:vAlign w:val="center"/>
          </w:tcPr>
          <w:p w:rsidR="00794410" w:rsidRPr="008D248A" w:rsidRDefault="00794410" w:rsidP="006F4142">
            <w:pPr>
              <w:rPr>
                <w:rFonts w:ascii="Comic Sans MS" w:hAnsi="Comic Sans MS"/>
                <w:sz w:val="18"/>
                <w:szCs w:val="18"/>
              </w:rPr>
            </w:pPr>
          </w:p>
        </w:tc>
        <w:tc>
          <w:tcPr>
            <w:tcW w:w="1203" w:type="dxa"/>
            <w:vMerge/>
            <w:tcBorders>
              <w:bottom w:val="single" w:sz="4" w:space="0" w:color="auto"/>
            </w:tcBorders>
            <w:vAlign w:val="center"/>
          </w:tcPr>
          <w:p w:rsidR="00794410" w:rsidRPr="008D248A" w:rsidRDefault="00794410" w:rsidP="005A1DCD">
            <w:pPr>
              <w:pStyle w:val="TM1"/>
            </w:pPr>
          </w:p>
        </w:tc>
        <w:tc>
          <w:tcPr>
            <w:tcW w:w="1489" w:type="dxa"/>
            <w:tcBorders>
              <w:top w:val="single" w:sz="6" w:space="0" w:color="auto"/>
              <w:bottom w:val="single" w:sz="4" w:space="0" w:color="auto"/>
            </w:tcBorders>
            <w:vAlign w:val="center"/>
          </w:tcPr>
          <w:p w:rsidR="00794410" w:rsidRPr="008D248A" w:rsidRDefault="00794410" w:rsidP="00E718BA">
            <w:pPr>
              <w:pStyle w:val="TM1"/>
            </w:pPr>
            <w:r w:rsidRPr="008D248A">
              <w:t>420-</w:t>
            </w:r>
            <w:r w:rsidR="00E718BA" w:rsidRPr="008D248A">
              <w:t>LEA</w:t>
            </w:r>
            <w:r w:rsidRPr="008D248A">
              <w:t>-JQ</w:t>
            </w:r>
          </w:p>
        </w:tc>
        <w:tc>
          <w:tcPr>
            <w:tcW w:w="5261" w:type="dxa"/>
            <w:tcBorders>
              <w:bottom w:val="single" w:sz="4" w:space="0" w:color="auto"/>
            </w:tcBorders>
          </w:tcPr>
          <w:p w:rsidR="00794410" w:rsidRPr="008D248A" w:rsidRDefault="004202BA" w:rsidP="00B01552">
            <w:pPr>
              <w:pStyle w:val="TM1"/>
              <w:jc w:val="left"/>
            </w:pPr>
            <w:r w:rsidRPr="008D248A">
              <w:t>Déploiement</w:t>
            </w:r>
            <w:r w:rsidR="00DF6AAE" w:rsidRPr="008D248A">
              <w:t xml:space="preserve"> d’applications </w:t>
            </w:r>
            <w:r w:rsidRPr="008D248A">
              <w:t>mobiles</w:t>
            </w:r>
          </w:p>
        </w:tc>
        <w:tc>
          <w:tcPr>
            <w:tcW w:w="1620" w:type="dxa"/>
            <w:tcBorders>
              <w:bottom w:val="single" w:sz="4" w:space="0" w:color="auto"/>
              <w:right w:val="single" w:sz="4" w:space="0" w:color="auto"/>
            </w:tcBorders>
            <w:vAlign w:val="center"/>
          </w:tcPr>
          <w:p w:rsidR="00794410" w:rsidRPr="008D248A" w:rsidRDefault="00794410" w:rsidP="005A1DCD">
            <w:pPr>
              <w:pStyle w:val="TM1"/>
            </w:pPr>
            <w:r w:rsidRPr="008D248A">
              <w:t>10</w:t>
            </w:r>
          </w:p>
        </w:tc>
      </w:tr>
      <w:tr w:rsidR="00C94F65" w:rsidRPr="008D248A" w:rsidTr="00E17B9C">
        <w:trPr>
          <w:cantSplit/>
        </w:trPr>
        <w:tc>
          <w:tcPr>
            <w:tcW w:w="1560" w:type="dxa"/>
            <w:vMerge w:val="restart"/>
            <w:tcBorders>
              <w:top w:val="nil"/>
              <w:left w:val="single" w:sz="4"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0175</w:t>
            </w:r>
          </w:p>
        </w:tc>
        <w:tc>
          <w:tcPr>
            <w:tcW w:w="6237" w:type="dxa"/>
            <w:vMerge w:val="restart"/>
            <w:tcBorders>
              <w:top w:val="nil"/>
            </w:tcBorders>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Créer et exploiter des bases de données</w:t>
            </w:r>
          </w:p>
        </w:tc>
        <w:tc>
          <w:tcPr>
            <w:tcW w:w="1203" w:type="dxa"/>
            <w:vMerge w:val="restart"/>
            <w:tcBorders>
              <w:top w:val="nil"/>
            </w:tcBorders>
            <w:vAlign w:val="center"/>
          </w:tcPr>
          <w:p w:rsidR="00794410" w:rsidRPr="008D248A" w:rsidRDefault="008064F9" w:rsidP="006F4142">
            <w:pPr>
              <w:jc w:val="center"/>
              <w:rPr>
                <w:rFonts w:ascii="Comic Sans MS" w:hAnsi="Comic Sans MS"/>
                <w:sz w:val="18"/>
                <w:szCs w:val="18"/>
              </w:rPr>
            </w:pPr>
            <w:r w:rsidRPr="008D248A">
              <w:rPr>
                <w:rFonts w:ascii="Comic Sans MS" w:hAnsi="Comic Sans MS"/>
                <w:sz w:val="18"/>
                <w:szCs w:val="18"/>
              </w:rPr>
              <w:t>90</w:t>
            </w:r>
          </w:p>
        </w:tc>
        <w:tc>
          <w:tcPr>
            <w:tcW w:w="1489" w:type="dxa"/>
            <w:tcBorders>
              <w:top w:val="nil"/>
            </w:tcBorders>
            <w:vAlign w:val="center"/>
          </w:tcPr>
          <w:p w:rsidR="00C94F65" w:rsidRPr="008D248A" w:rsidRDefault="00C94F65" w:rsidP="00E17B9C">
            <w:pPr>
              <w:pStyle w:val="TM1"/>
            </w:pPr>
            <w:r w:rsidRPr="008D248A">
              <w:t>420</w:t>
            </w:r>
            <w:r w:rsidRPr="008D248A">
              <w:rPr>
                <w:strike/>
              </w:rPr>
              <w:t>-</w:t>
            </w:r>
            <w:r w:rsidRPr="008D248A">
              <w:t>KA</w:t>
            </w:r>
            <w:r w:rsidR="00E17B9C" w:rsidRPr="008D248A">
              <w:t>C</w:t>
            </w:r>
            <w:r w:rsidRPr="008D248A">
              <w:rPr>
                <w:strike/>
              </w:rPr>
              <w:t>-</w:t>
            </w:r>
            <w:r w:rsidRPr="008D248A">
              <w:t>JQ</w:t>
            </w:r>
          </w:p>
        </w:tc>
        <w:tc>
          <w:tcPr>
            <w:tcW w:w="5261" w:type="dxa"/>
            <w:tcBorders>
              <w:top w:val="nil"/>
            </w:tcBorders>
          </w:tcPr>
          <w:p w:rsidR="00C94F65" w:rsidRPr="008D248A" w:rsidRDefault="00C94F65" w:rsidP="00B01552">
            <w:pPr>
              <w:pStyle w:val="TM1"/>
              <w:jc w:val="left"/>
            </w:pPr>
            <w:r w:rsidRPr="008D248A">
              <w:t>Conception et manipulation de bases de données</w:t>
            </w:r>
          </w:p>
        </w:tc>
        <w:tc>
          <w:tcPr>
            <w:tcW w:w="1620" w:type="dxa"/>
            <w:tcBorders>
              <w:top w:val="nil"/>
              <w:right w:val="single" w:sz="4" w:space="0" w:color="auto"/>
            </w:tcBorders>
            <w:vAlign w:val="center"/>
          </w:tcPr>
          <w:p w:rsidR="005F241B" w:rsidRPr="008D248A" w:rsidRDefault="005F241B" w:rsidP="005F241B">
            <w:pPr>
              <w:jc w:val="center"/>
              <w:rPr>
                <w:rFonts w:ascii="Comic Sans MS" w:hAnsi="Comic Sans MS"/>
                <w:sz w:val="18"/>
                <w:szCs w:val="18"/>
              </w:rPr>
            </w:pPr>
            <w:r w:rsidRPr="008D248A">
              <w:rPr>
                <w:rFonts w:ascii="Comic Sans MS" w:hAnsi="Comic Sans MS"/>
                <w:sz w:val="18"/>
                <w:szCs w:val="18"/>
              </w:rPr>
              <w:t>45</w:t>
            </w:r>
          </w:p>
        </w:tc>
      </w:tr>
      <w:tr w:rsidR="00C94F65" w:rsidRPr="008D248A" w:rsidTr="00E17B9C">
        <w:trPr>
          <w:cantSplit/>
        </w:trPr>
        <w:tc>
          <w:tcPr>
            <w:tcW w:w="1560" w:type="dxa"/>
            <w:vMerge/>
            <w:tcBorders>
              <w:left w:val="single" w:sz="4" w:space="0" w:color="auto"/>
            </w:tcBorders>
            <w:vAlign w:val="center"/>
          </w:tcPr>
          <w:p w:rsidR="00C94F65" w:rsidRPr="008D248A" w:rsidRDefault="00C94F65" w:rsidP="006F4142">
            <w:pPr>
              <w:jc w:val="center"/>
              <w:rPr>
                <w:rFonts w:ascii="Comic Sans MS" w:hAnsi="Comic Sans MS"/>
                <w:sz w:val="18"/>
                <w:szCs w:val="18"/>
              </w:rPr>
            </w:pPr>
          </w:p>
        </w:tc>
        <w:tc>
          <w:tcPr>
            <w:tcW w:w="6237" w:type="dxa"/>
            <w:vMerge/>
            <w:vAlign w:val="center"/>
          </w:tcPr>
          <w:p w:rsidR="00C94F65" w:rsidRPr="008D248A" w:rsidRDefault="00C94F65" w:rsidP="006F4142">
            <w:pPr>
              <w:rPr>
                <w:rFonts w:ascii="Comic Sans MS" w:hAnsi="Comic Sans MS"/>
                <w:sz w:val="18"/>
                <w:szCs w:val="18"/>
              </w:rPr>
            </w:pPr>
          </w:p>
        </w:tc>
        <w:tc>
          <w:tcPr>
            <w:tcW w:w="1203" w:type="dxa"/>
            <w:vMerge/>
            <w:vAlign w:val="center"/>
          </w:tcPr>
          <w:p w:rsidR="00C94F65" w:rsidRPr="008D248A" w:rsidRDefault="00C94F65" w:rsidP="005A1DCD">
            <w:pPr>
              <w:pStyle w:val="TM1"/>
            </w:pPr>
          </w:p>
        </w:tc>
        <w:tc>
          <w:tcPr>
            <w:tcW w:w="1489" w:type="dxa"/>
            <w:tcBorders>
              <w:top w:val="nil"/>
            </w:tcBorders>
            <w:vAlign w:val="center"/>
          </w:tcPr>
          <w:p w:rsidR="00C94F65" w:rsidRPr="008D248A" w:rsidRDefault="00C94F65" w:rsidP="00E17B9C">
            <w:pPr>
              <w:pStyle w:val="TM1"/>
            </w:pPr>
            <w:r w:rsidRPr="008D248A">
              <w:t>420</w:t>
            </w:r>
            <w:r w:rsidRPr="008D248A">
              <w:rPr>
                <w:strike/>
              </w:rPr>
              <w:t>-</w:t>
            </w:r>
            <w:r w:rsidRPr="008D248A">
              <w:t>KG</w:t>
            </w:r>
            <w:r w:rsidR="00E17B9C" w:rsidRPr="008D248A">
              <w:t>B</w:t>
            </w:r>
            <w:r w:rsidRPr="008D248A">
              <w:rPr>
                <w:strike/>
              </w:rPr>
              <w:t>-</w:t>
            </w:r>
            <w:r w:rsidRPr="008D248A">
              <w:t>JQ</w:t>
            </w:r>
          </w:p>
        </w:tc>
        <w:tc>
          <w:tcPr>
            <w:tcW w:w="5261" w:type="dxa"/>
            <w:tcBorders>
              <w:top w:val="nil"/>
            </w:tcBorders>
          </w:tcPr>
          <w:p w:rsidR="00C94F65" w:rsidRPr="008D248A" w:rsidRDefault="00C94F65" w:rsidP="00B01552">
            <w:pPr>
              <w:pStyle w:val="TM1"/>
              <w:jc w:val="left"/>
            </w:pPr>
            <w:r w:rsidRPr="008D248A">
              <w:t xml:space="preserve">Gestion et exploitation de bases de données </w:t>
            </w:r>
          </w:p>
        </w:tc>
        <w:tc>
          <w:tcPr>
            <w:tcW w:w="1620" w:type="dxa"/>
            <w:tcBorders>
              <w:top w:val="nil"/>
              <w:right w:val="single" w:sz="4" w:space="0" w:color="auto"/>
            </w:tcBorders>
            <w:vAlign w:val="center"/>
          </w:tcPr>
          <w:p w:rsidR="005F241B" w:rsidRPr="008D248A" w:rsidRDefault="005F241B" w:rsidP="005F241B">
            <w:pPr>
              <w:jc w:val="center"/>
              <w:rPr>
                <w:rFonts w:ascii="Comic Sans MS" w:hAnsi="Comic Sans MS"/>
                <w:sz w:val="18"/>
                <w:szCs w:val="18"/>
              </w:rPr>
            </w:pPr>
            <w:r w:rsidRPr="008D248A">
              <w:rPr>
                <w:rFonts w:ascii="Comic Sans MS" w:hAnsi="Comic Sans MS"/>
                <w:sz w:val="18"/>
                <w:szCs w:val="18"/>
              </w:rPr>
              <w:t>45</w:t>
            </w:r>
          </w:p>
        </w:tc>
      </w:tr>
      <w:tr w:rsidR="00794410" w:rsidRPr="008D248A" w:rsidTr="00E17B9C">
        <w:trPr>
          <w:cantSplit/>
          <w:trHeight w:val="177"/>
        </w:trPr>
        <w:tc>
          <w:tcPr>
            <w:tcW w:w="1560" w:type="dxa"/>
            <w:vMerge w:val="restart"/>
            <w:tcBorders>
              <w:left w:val="single" w:sz="4" w:space="0" w:color="auto"/>
            </w:tcBorders>
            <w:vAlign w:val="center"/>
          </w:tcPr>
          <w:p w:rsidR="00794410" w:rsidRPr="008D248A" w:rsidRDefault="00794410" w:rsidP="006F4142">
            <w:pPr>
              <w:jc w:val="center"/>
              <w:rPr>
                <w:rFonts w:ascii="Comic Sans MS" w:hAnsi="Comic Sans MS"/>
                <w:sz w:val="18"/>
                <w:szCs w:val="18"/>
              </w:rPr>
            </w:pPr>
            <w:r w:rsidRPr="008D248A">
              <w:rPr>
                <w:rFonts w:ascii="Comic Sans MS" w:hAnsi="Comic Sans MS"/>
                <w:sz w:val="18"/>
                <w:szCs w:val="18"/>
              </w:rPr>
              <w:t>0176</w:t>
            </w:r>
          </w:p>
        </w:tc>
        <w:tc>
          <w:tcPr>
            <w:tcW w:w="6237" w:type="dxa"/>
            <w:vMerge w:val="restart"/>
            <w:vAlign w:val="center"/>
          </w:tcPr>
          <w:p w:rsidR="00794410" w:rsidRPr="008D248A" w:rsidRDefault="00794410" w:rsidP="006F4142">
            <w:pPr>
              <w:rPr>
                <w:rFonts w:ascii="Comic Sans MS" w:hAnsi="Comic Sans MS"/>
                <w:sz w:val="18"/>
                <w:szCs w:val="18"/>
              </w:rPr>
            </w:pPr>
            <w:r w:rsidRPr="008D248A">
              <w:rPr>
                <w:rFonts w:ascii="Comic Sans MS" w:hAnsi="Comic Sans MS"/>
                <w:sz w:val="18"/>
                <w:szCs w:val="18"/>
              </w:rPr>
              <w:t>Apporter des améliorations fonctionnelles à une application</w:t>
            </w:r>
          </w:p>
        </w:tc>
        <w:tc>
          <w:tcPr>
            <w:tcW w:w="1203" w:type="dxa"/>
            <w:vMerge w:val="restart"/>
            <w:vAlign w:val="center"/>
          </w:tcPr>
          <w:p w:rsidR="00794410" w:rsidRPr="008D248A" w:rsidRDefault="00794410" w:rsidP="006F4142">
            <w:pPr>
              <w:pStyle w:val="Texteniveau1"/>
              <w:spacing w:before="20" w:after="20"/>
              <w:jc w:val="center"/>
              <w:rPr>
                <w:rFonts w:ascii="Comic Sans MS" w:hAnsi="Comic Sans MS"/>
                <w:sz w:val="18"/>
                <w:szCs w:val="18"/>
              </w:rPr>
            </w:pPr>
            <w:r w:rsidRPr="008D248A">
              <w:rPr>
                <w:rFonts w:ascii="Comic Sans MS" w:hAnsi="Comic Sans MS"/>
                <w:sz w:val="18"/>
                <w:szCs w:val="18"/>
              </w:rPr>
              <w:t>120</w:t>
            </w:r>
          </w:p>
        </w:tc>
        <w:tc>
          <w:tcPr>
            <w:tcW w:w="1489" w:type="dxa"/>
            <w:vAlign w:val="center"/>
          </w:tcPr>
          <w:p w:rsidR="00794410" w:rsidRPr="008D248A" w:rsidRDefault="00AC6255" w:rsidP="00AC6255">
            <w:pPr>
              <w:pStyle w:val="Texteniveau1"/>
              <w:spacing w:before="20" w:after="20"/>
              <w:jc w:val="center"/>
              <w:rPr>
                <w:rFonts w:ascii="Comic Sans MS" w:hAnsi="Comic Sans MS"/>
                <w:sz w:val="18"/>
                <w:szCs w:val="18"/>
                <w:lang w:val="fr-FR"/>
              </w:rPr>
            </w:pPr>
            <w:r w:rsidRPr="008D248A">
              <w:rPr>
                <w:rFonts w:ascii="Comic Sans MS" w:hAnsi="Comic Sans MS"/>
                <w:sz w:val="18"/>
                <w:szCs w:val="18"/>
                <w:lang w:val="fr-FR"/>
              </w:rPr>
              <w:t>420-LEA-JQ</w:t>
            </w:r>
          </w:p>
        </w:tc>
        <w:tc>
          <w:tcPr>
            <w:tcW w:w="5261" w:type="dxa"/>
            <w:vAlign w:val="center"/>
          </w:tcPr>
          <w:p w:rsidR="00794410" w:rsidRPr="008D248A" w:rsidRDefault="00AC6255" w:rsidP="00AC6255">
            <w:pPr>
              <w:pStyle w:val="Texteniveau1"/>
              <w:spacing w:before="20" w:after="20"/>
              <w:rPr>
                <w:rFonts w:ascii="Comic Sans MS" w:hAnsi="Comic Sans MS"/>
                <w:sz w:val="18"/>
                <w:szCs w:val="18"/>
                <w:lang w:val="fr-FR"/>
              </w:rPr>
            </w:pPr>
            <w:r w:rsidRPr="008D248A">
              <w:rPr>
                <w:rFonts w:ascii="Comic Sans MS" w:hAnsi="Comic Sans MS"/>
                <w:sz w:val="18"/>
                <w:szCs w:val="18"/>
              </w:rPr>
              <w:t>Déploiement d’applications mobiles</w:t>
            </w:r>
          </w:p>
        </w:tc>
        <w:tc>
          <w:tcPr>
            <w:tcW w:w="1620" w:type="dxa"/>
            <w:tcBorders>
              <w:right w:val="single" w:sz="4" w:space="0" w:color="auto"/>
            </w:tcBorders>
            <w:vAlign w:val="center"/>
          </w:tcPr>
          <w:p w:rsidR="00794410" w:rsidRPr="008D248A" w:rsidRDefault="00AC6255" w:rsidP="00AC6255">
            <w:pPr>
              <w:pStyle w:val="Texteniveau1"/>
              <w:spacing w:before="20" w:after="20"/>
              <w:jc w:val="center"/>
              <w:rPr>
                <w:rFonts w:ascii="Comic Sans MS" w:hAnsi="Comic Sans MS"/>
                <w:sz w:val="18"/>
                <w:szCs w:val="18"/>
                <w:lang w:val="fr-FR"/>
              </w:rPr>
            </w:pPr>
            <w:r w:rsidRPr="008D248A">
              <w:rPr>
                <w:rFonts w:ascii="Comic Sans MS" w:hAnsi="Comic Sans MS"/>
                <w:sz w:val="18"/>
                <w:szCs w:val="18"/>
                <w:lang w:val="fr-FR"/>
              </w:rPr>
              <w:t>15</w:t>
            </w:r>
          </w:p>
        </w:tc>
      </w:tr>
      <w:tr w:rsidR="00794410" w:rsidRPr="008D248A" w:rsidTr="00E17B9C">
        <w:trPr>
          <w:cantSplit/>
          <w:trHeight w:val="176"/>
        </w:trPr>
        <w:tc>
          <w:tcPr>
            <w:tcW w:w="1560" w:type="dxa"/>
            <w:vMerge/>
            <w:tcBorders>
              <w:left w:val="single" w:sz="4" w:space="0" w:color="auto"/>
            </w:tcBorders>
            <w:vAlign w:val="center"/>
          </w:tcPr>
          <w:p w:rsidR="00794410" w:rsidRPr="008D248A" w:rsidRDefault="00794410" w:rsidP="006F4142">
            <w:pPr>
              <w:jc w:val="center"/>
              <w:rPr>
                <w:rFonts w:ascii="Comic Sans MS" w:hAnsi="Comic Sans MS"/>
                <w:sz w:val="18"/>
                <w:szCs w:val="18"/>
              </w:rPr>
            </w:pPr>
          </w:p>
        </w:tc>
        <w:tc>
          <w:tcPr>
            <w:tcW w:w="6237" w:type="dxa"/>
            <w:vMerge/>
            <w:vAlign w:val="center"/>
          </w:tcPr>
          <w:p w:rsidR="00794410" w:rsidRPr="008D248A" w:rsidRDefault="00794410" w:rsidP="006F4142">
            <w:pPr>
              <w:rPr>
                <w:rFonts w:ascii="Comic Sans MS" w:hAnsi="Comic Sans MS"/>
                <w:sz w:val="18"/>
                <w:szCs w:val="18"/>
              </w:rPr>
            </w:pPr>
          </w:p>
        </w:tc>
        <w:tc>
          <w:tcPr>
            <w:tcW w:w="1203" w:type="dxa"/>
            <w:vMerge/>
            <w:vAlign w:val="center"/>
          </w:tcPr>
          <w:p w:rsidR="00794410" w:rsidRPr="008D248A" w:rsidRDefault="00794410" w:rsidP="006F4142">
            <w:pPr>
              <w:pStyle w:val="Texteniveau1"/>
              <w:spacing w:before="20" w:after="20"/>
              <w:jc w:val="center"/>
              <w:rPr>
                <w:rFonts w:ascii="Comic Sans MS" w:hAnsi="Comic Sans MS"/>
                <w:sz w:val="18"/>
                <w:szCs w:val="18"/>
              </w:rPr>
            </w:pPr>
          </w:p>
        </w:tc>
        <w:tc>
          <w:tcPr>
            <w:tcW w:w="1489" w:type="dxa"/>
            <w:vAlign w:val="center"/>
          </w:tcPr>
          <w:p w:rsidR="00794410" w:rsidRPr="008D248A" w:rsidRDefault="00AC6255" w:rsidP="00E718BA">
            <w:pPr>
              <w:pStyle w:val="Texteniveau1"/>
              <w:spacing w:before="20" w:after="20"/>
              <w:jc w:val="center"/>
              <w:rPr>
                <w:rFonts w:ascii="Comic Sans MS" w:hAnsi="Comic Sans MS"/>
                <w:sz w:val="18"/>
                <w:szCs w:val="18"/>
                <w:lang w:val="fr-FR"/>
              </w:rPr>
            </w:pPr>
            <w:r w:rsidRPr="008D248A">
              <w:rPr>
                <w:rFonts w:ascii="Comic Sans MS" w:hAnsi="Comic Sans MS"/>
                <w:sz w:val="18"/>
                <w:szCs w:val="18"/>
                <w:lang w:val="fr-FR"/>
              </w:rPr>
              <w:t>420-SBB-JQ</w:t>
            </w:r>
          </w:p>
        </w:tc>
        <w:tc>
          <w:tcPr>
            <w:tcW w:w="5261" w:type="dxa"/>
            <w:vAlign w:val="center"/>
          </w:tcPr>
          <w:p w:rsidR="00794410" w:rsidRPr="008D248A" w:rsidRDefault="00AC6255" w:rsidP="00D67E52">
            <w:pPr>
              <w:pStyle w:val="Texteniveau1"/>
              <w:spacing w:before="20" w:after="20"/>
              <w:rPr>
                <w:rFonts w:ascii="Comic Sans MS" w:hAnsi="Comic Sans MS"/>
                <w:sz w:val="18"/>
                <w:szCs w:val="18"/>
                <w:lang w:val="fr-FR"/>
              </w:rPr>
            </w:pPr>
            <w:r w:rsidRPr="008D248A">
              <w:rPr>
                <w:rFonts w:ascii="Comic Sans MS" w:hAnsi="Comic Sans MS"/>
                <w:sz w:val="18"/>
                <w:szCs w:val="18"/>
                <w:lang w:val="fr-FR"/>
              </w:rPr>
              <w:t>Développer une application en milieu de travail</w:t>
            </w:r>
          </w:p>
        </w:tc>
        <w:tc>
          <w:tcPr>
            <w:tcW w:w="1620" w:type="dxa"/>
            <w:tcBorders>
              <w:right w:val="single" w:sz="4" w:space="0" w:color="auto"/>
            </w:tcBorders>
            <w:vAlign w:val="center"/>
          </w:tcPr>
          <w:p w:rsidR="00794410" w:rsidRPr="008D248A" w:rsidRDefault="00AC6255" w:rsidP="006F4142">
            <w:pPr>
              <w:pStyle w:val="Texteniveau1"/>
              <w:spacing w:before="20" w:after="20"/>
              <w:jc w:val="center"/>
              <w:rPr>
                <w:rFonts w:ascii="Comic Sans MS" w:hAnsi="Comic Sans MS"/>
                <w:sz w:val="18"/>
                <w:szCs w:val="18"/>
                <w:lang w:val="fr-FR"/>
              </w:rPr>
            </w:pPr>
            <w:r w:rsidRPr="008D248A">
              <w:rPr>
                <w:rFonts w:ascii="Comic Sans MS" w:hAnsi="Comic Sans MS"/>
                <w:sz w:val="18"/>
                <w:szCs w:val="18"/>
                <w:lang w:val="fr-FR"/>
              </w:rPr>
              <w:t>105</w:t>
            </w:r>
          </w:p>
        </w:tc>
      </w:tr>
      <w:tr w:rsidR="00794410" w:rsidRPr="008D248A" w:rsidTr="00E17B9C">
        <w:trPr>
          <w:cantSplit/>
          <w:trHeight w:val="309"/>
        </w:trPr>
        <w:tc>
          <w:tcPr>
            <w:tcW w:w="1560" w:type="dxa"/>
            <w:vMerge w:val="restart"/>
            <w:tcBorders>
              <w:top w:val="single" w:sz="6" w:space="0" w:color="auto"/>
              <w:left w:val="single" w:sz="4" w:space="0" w:color="auto"/>
            </w:tcBorders>
            <w:vAlign w:val="center"/>
          </w:tcPr>
          <w:p w:rsidR="00794410" w:rsidRPr="008D248A" w:rsidRDefault="00794410" w:rsidP="006F4142">
            <w:pPr>
              <w:jc w:val="center"/>
              <w:rPr>
                <w:rFonts w:ascii="Comic Sans MS" w:hAnsi="Comic Sans MS"/>
                <w:sz w:val="18"/>
                <w:szCs w:val="18"/>
              </w:rPr>
            </w:pPr>
            <w:r w:rsidRPr="008D248A">
              <w:rPr>
                <w:rFonts w:ascii="Comic Sans MS" w:hAnsi="Comic Sans MS"/>
                <w:sz w:val="18"/>
                <w:szCs w:val="18"/>
              </w:rPr>
              <w:t>0177</w:t>
            </w:r>
          </w:p>
        </w:tc>
        <w:tc>
          <w:tcPr>
            <w:tcW w:w="6237" w:type="dxa"/>
            <w:vMerge w:val="restart"/>
            <w:tcBorders>
              <w:top w:val="single" w:sz="6" w:space="0" w:color="auto"/>
            </w:tcBorders>
            <w:vAlign w:val="center"/>
          </w:tcPr>
          <w:p w:rsidR="00794410" w:rsidRPr="008D248A" w:rsidRDefault="00794410" w:rsidP="006F4142">
            <w:pPr>
              <w:rPr>
                <w:rFonts w:ascii="Comic Sans MS" w:hAnsi="Comic Sans MS"/>
                <w:sz w:val="18"/>
                <w:szCs w:val="18"/>
              </w:rPr>
            </w:pPr>
            <w:r w:rsidRPr="008D248A">
              <w:rPr>
                <w:rFonts w:ascii="Comic Sans MS" w:hAnsi="Comic Sans MS"/>
                <w:sz w:val="18"/>
                <w:szCs w:val="18"/>
              </w:rPr>
              <w:t>Assurer la qualité d'une application</w:t>
            </w:r>
          </w:p>
        </w:tc>
        <w:tc>
          <w:tcPr>
            <w:tcW w:w="1203" w:type="dxa"/>
            <w:vMerge w:val="restart"/>
            <w:tcBorders>
              <w:top w:val="single" w:sz="6" w:space="0" w:color="auto"/>
            </w:tcBorders>
            <w:vAlign w:val="center"/>
          </w:tcPr>
          <w:p w:rsidR="005F241B" w:rsidRPr="008D248A" w:rsidRDefault="005F241B" w:rsidP="005F241B">
            <w:pPr>
              <w:jc w:val="center"/>
              <w:rPr>
                <w:rFonts w:ascii="Comic Sans MS" w:hAnsi="Comic Sans MS"/>
                <w:sz w:val="18"/>
                <w:szCs w:val="18"/>
              </w:rPr>
            </w:pPr>
            <w:r w:rsidRPr="008D248A">
              <w:rPr>
                <w:rFonts w:ascii="Comic Sans MS" w:hAnsi="Comic Sans MS"/>
                <w:sz w:val="18"/>
                <w:szCs w:val="18"/>
              </w:rPr>
              <w:t>60</w:t>
            </w:r>
          </w:p>
        </w:tc>
        <w:tc>
          <w:tcPr>
            <w:tcW w:w="1489" w:type="dxa"/>
            <w:tcBorders>
              <w:top w:val="single" w:sz="6" w:space="0" w:color="auto"/>
              <w:bottom w:val="single" w:sz="4" w:space="0" w:color="auto"/>
            </w:tcBorders>
            <w:vAlign w:val="center"/>
          </w:tcPr>
          <w:p w:rsidR="00794410" w:rsidRPr="008D248A" w:rsidRDefault="00AC6255" w:rsidP="00E17B9C">
            <w:pPr>
              <w:pStyle w:val="TM1"/>
            </w:pPr>
            <w:r w:rsidRPr="008D248A">
              <w:t>420-KQA-JQ</w:t>
            </w:r>
          </w:p>
        </w:tc>
        <w:tc>
          <w:tcPr>
            <w:tcW w:w="5261" w:type="dxa"/>
            <w:tcBorders>
              <w:top w:val="single" w:sz="6" w:space="0" w:color="auto"/>
            </w:tcBorders>
            <w:vAlign w:val="center"/>
          </w:tcPr>
          <w:p w:rsidR="005F241B" w:rsidRPr="008D248A" w:rsidRDefault="00AC6255" w:rsidP="007E26B7">
            <w:pPr>
              <w:rPr>
                <w:rFonts w:ascii="Comic Sans MS" w:hAnsi="Comic Sans MS"/>
                <w:sz w:val="18"/>
                <w:szCs w:val="18"/>
              </w:rPr>
            </w:pPr>
            <w:r w:rsidRPr="008D248A">
              <w:rPr>
                <w:rFonts w:ascii="Comic Sans MS" w:hAnsi="Comic Sans MS"/>
                <w:sz w:val="18"/>
                <w:szCs w:val="18"/>
              </w:rPr>
              <w:t>Développement d’applications mobiles</w:t>
            </w:r>
          </w:p>
        </w:tc>
        <w:tc>
          <w:tcPr>
            <w:tcW w:w="1620" w:type="dxa"/>
            <w:tcBorders>
              <w:top w:val="single" w:sz="6" w:space="0" w:color="auto"/>
              <w:right w:val="single" w:sz="4" w:space="0" w:color="auto"/>
            </w:tcBorders>
            <w:vAlign w:val="center"/>
          </w:tcPr>
          <w:p w:rsidR="005F241B" w:rsidRPr="008D248A" w:rsidRDefault="00AC6255" w:rsidP="005F241B">
            <w:pPr>
              <w:jc w:val="center"/>
              <w:rPr>
                <w:rFonts w:ascii="Comic Sans MS" w:hAnsi="Comic Sans MS"/>
                <w:sz w:val="18"/>
                <w:szCs w:val="18"/>
              </w:rPr>
            </w:pPr>
            <w:r w:rsidRPr="008D248A">
              <w:rPr>
                <w:rFonts w:ascii="Comic Sans MS" w:hAnsi="Comic Sans MS"/>
                <w:sz w:val="18"/>
                <w:szCs w:val="18"/>
              </w:rPr>
              <w:t>15</w:t>
            </w:r>
          </w:p>
        </w:tc>
      </w:tr>
      <w:tr w:rsidR="00794410" w:rsidRPr="008D248A" w:rsidTr="00E17B9C">
        <w:trPr>
          <w:cantSplit/>
          <w:trHeight w:val="308"/>
        </w:trPr>
        <w:tc>
          <w:tcPr>
            <w:tcW w:w="1560" w:type="dxa"/>
            <w:vMerge/>
            <w:tcBorders>
              <w:left w:val="single" w:sz="4" w:space="0" w:color="auto"/>
              <w:bottom w:val="single" w:sz="4" w:space="0" w:color="auto"/>
            </w:tcBorders>
            <w:vAlign w:val="center"/>
          </w:tcPr>
          <w:p w:rsidR="00794410" w:rsidRPr="008D248A" w:rsidRDefault="00794410" w:rsidP="006F4142">
            <w:pPr>
              <w:jc w:val="center"/>
              <w:rPr>
                <w:rFonts w:ascii="Comic Sans MS" w:hAnsi="Comic Sans MS"/>
                <w:sz w:val="18"/>
                <w:szCs w:val="18"/>
              </w:rPr>
            </w:pPr>
          </w:p>
        </w:tc>
        <w:tc>
          <w:tcPr>
            <w:tcW w:w="6237" w:type="dxa"/>
            <w:vMerge/>
            <w:tcBorders>
              <w:bottom w:val="single" w:sz="4" w:space="0" w:color="auto"/>
            </w:tcBorders>
            <w:vAlign w:val="center"/>
          </w:tcPr>
          <w:p w:rsidR="00794410" w:rsidRPr="008D248A" w:rsidRDefault="00794410" w:rsidP="006F4142">
            <w:pPr>
              <w:rPr>
                <w:rFonts w:ascii="Comic Sans MS" w:hAnsi="Comic Sans MS"/>
                <w:sz w:val="18"/>
                <w:szCs w:val="18"/>
              </w:rPr>
            </w:pPr>
          </w:p>
        </w:tc>
        <w:tc>
          <w:tcPr>
            <w:tcW w:w="1203" w:type="dxa"/>
            <w:vMerge/>
            <w:tcBorders>
              <w:bottom w:val="single" w:sz="4" w:space="0" w:color="auto"/>
            </w:tcBorders>
            <w:vAlign w:val="center"/>
          </w:tcPr>
          <w:p w:rsidR="00794410" w:rsidRPr="008D248A" w:rsidRDefault="00794410" w:rsidP="005A1DCD">
            <w:pPr>
              <w:pStyle w:val="TM1"/>
            </w:pPr>
          </w:p>
        </w:tc>
        <w:tc>
          <w:tcPr>
            <w:tcW w:w="1489" w:type="dxa"/>
            <w:tcBorders>
              <w:top w:val="single" w:sz="6" w:space="0" w:color="auto"/>
              <w:bottom w:val="single" w:sz="4" w:space="0" w:color="auto"/>
            </w:tcBorders>
            <w:vAlign w:val="center"/>
          </w:tcPr>
          <w:p w:rsidR="00794410" w:rsidRPr="008D248A" w:rsidRDefault="00AC6255" w:rsidP="00E718BA">
            <w:pPr>
              <w:pStyle w:val="TM1"/>
            </w:pPr>
            <w:r w:rsidRPr="008D248A">
              <w:t>420</w:t>
            </w:r>
            <w:r w:rsidRPr="008D248A">
              <w:rPr>
                <w:strike/>
              </w:rPr>
              <w:t>-</w:t>
            </w:r>
            <w:r w:rsidRPr="008D248A">
              <w:t>LBB</w:t>
            </w:r>
            <w:r w:rsidRPr="008D248A">
              <w:rPr>
                <w:strike/>
              </w:rPr>
              <w:t>-</w:t>
            </w:r>
            <w:r w:rsidRPr="008D248A">
              <w:t>JQ</w:t>
            </w:r>
          </w:p>
        </w:tc>
        <w:tc>
          <w:tcPr>
            <w:tcW w:w="5261" w:type="dxa"/>
            <w:tcBorders>
              <w:bottom w:val="single" w:sz="4" w:space="0" w:color="auto"/>
            </w:tcBorders>
            <w:vAlign w:val="center"/>
          </w:tcPr>
          <w:p w:rsidR="00794410" w:rsidRPr="008D248A" w:rsidRDefault="00AC6255" w:rsidP="00B01552">
            <w:pPr>
              <w:pStyle w:val="TM1"/>
              <w:jc w:val="left"/>
            </w:pPr>
            <w:r w:rsidRPr="008D248A">
              <w:t>Gestion de la qualité d’une application</w:t>
            </w:r>
          </w:p>
        </w:tc>
        <w:tc>
          <w:tcPr>
            <w:tcW w:w="1620" w:type="dxa"/>
            <w:tcBorders>
              <w:bottom w:val="single" w:sz="4" w:space="0" w:color="auto"/>
              <w:right w:val="single" w:sz="4" w:space="0" w:color="auto"/>
            </w:tcBorders>
            <w:vAlign w:val="center"/>
          </w:tcPr>
          <w:p w:rsidR="00794410" w:rsidRPr="008D248A" w:rsidRDefault="00AC6255" w:rsidP="005A1DCD">
            <w:pPr>
              <w:pStyle w:val="TM1"/>
            </w:pPr>
            <w:r w:rsidRPr="008D248A">
              <w:t>45</w:t>
            </w:r>
          </w:p>
        </w:tc>
      </w:tr>
      <w:tr w:rsidR="00C94F65" w:rsidRPr="008D248A" w:rsidTr="00E17B9C">
        <w:trPr>
          <w:cantSplit/>
          <w:trHeight w:val="277"/>
        </w:trPr>
        <w:tc>
          <w:tcPr>
            <w:tcW w:w="1560" w:type="dxa"/>
            <w:vMerge w:val="restart"/>
            <w:tcBorders>
              <w:left w:val="single" w:sz="4"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0178</w:t>
            </w:r>
          </w:p>
        </w:tc>
        <w:tc>
          <w:tcPr>
            <w:tcW w:w="6237" w:type="dxa"/>
            <w:vMerge w:val="restart"/>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Utiliser des outils de traitement multimédias</w:t>
            </w:r>
          </w:p>
        </w:tc>
        <w:tc>
          <w:tcPr>
            <w:tcW w:w="1203" w:type="dxa"/>
            <w:vMerge w:val="restart"/>
            <w:vAlign w:val="center"/>
          </w:tcPr>
          <w:p w:rsidR="00C94F65" w:rsidRPr="008D248A" w:rsidRDefault="00C94F65" w:rsidP="005A1DCD">
            <w:pPr>
              <w:pStyle w:val="TM1"/>
            </w:pPr>
            <w:r w:rsidRPr="008D248A">
              <w:t>30</w:t>
            </w:r>
          </w:p>
        </w:tc>
        <w:tc>
          <w:tcPr>
            <w:tcW w:w="1489" w:type="dxa"/>
            <w:vAlign w:val="center"/>
          </w:tcPr>
          <w:p w:rsidR="00C94F65" w:rsidRPr="008D248A" w:rsidRDefault="00C94F65" w:rsidP="00E718BA">
            <w:pPr>
              <w:pStyle w:val="TM1"/>
              <w:rPr>
                <w:dstrike/>
              </w:rPr>
            </w:pPr>
            <w:r w:rsidRPr="008D248A">
              <w:t>420-</w:t>
            </w:r>
            <w:r w:rsidR="00E718BA" w:rsidRPr="008D248A">
              <w:t>JJA</w:t>
            </w:r>
            <w:r w:rsidRPr="008D248A">
              <w:t>-JQ</w:t>
            </w:r>
          </w:p>
        </w:tc>
        <w:tc>
          <w:tcPr>
            <w:tcW w:w="5261" w:type="dxa"/>
            <w:shd w:val="clear" w:color="auto" w:fill="auto"/>
            <w:vAlign w:val="center"/>
          </w:tcPr>
          <w:p w:rsidR="00C94F65" w:rsidRPr="008D248A" w:rsidRDefault="009F2124" w:rsidP="00B01552">
            <w:pPr>
              <w:pStyle w:val="TM1"/>
              <w:jc w:val="left"/>
              <w:rPr>
                <w:dstrike/>
              </w:rPr>
            </w:pPr>
            <w:r w:rsidRPr="008D248A">
              <w:t>Programmation mobile</w:t>
            </w:r>
          </w:p>
        </w:tc>
        <w:tc>
          <w:tcPr>
            <w:tcW w:w="1620" w:type="dxa"/>
            <w:tcBorders>
              <w:right w:val="single" w:sz="4" w:space="0" w:color="auto"/>
            </w:tcBorders>
            <w:shd w:val="clear" w:color="auto" w:fill="auto"/>
            <w:vAlign w:val="center"/>
          </w:tcPr>
          <w:p w:rsidR="00C94F65" w:rsidRPr="008D248A" w:rsidRDefault="00C94F65" w:rsidP="005A1DCD">
            <w:pPr>
              <w:pStyle w:val="TM1"/>
              <w:rPr>
                <w:dstrike/>
              </w:rPr>
            </w:pPr>
            <w:r w:rsidRPr="008D248A">
              <w:t>15</w:t>
            </w:r>
          </w:p>
        </w:tc>
      </w:tr>
      <w:tr w:rsidR="00C94F65" w:rsidRPr="008D248A" w:rsidTr="00E17B9C">
        <w:trPr>
          <w:cantSplit/>
        </w:trPr>
        <w:tc>
          <w:tcPr>
            <w:tcW w:w="1560" w:type="dxa"/>
            <w:vMerge/>
            <w:tcBorders>
              <w:left w:val="single" w:sz="4" w:space="0" w:color="auto"/>
              <w:bottom w:val="nil"/>
            </w:tcBorders>
            <w:vAlign w:val="center"/>
          </w:tcPr>
          <w:p w:rsidR="00C94F65" w:rsidRPr="008D248A" w:rsidRDefault="00C94F65" w:rsidP="006F4142">
            <w:pPr>
              <w:jc w:val="center"/>
              <w:rPr>
                <w:rFonts w:ascii="Comic Sans MS" w:hAnsi="Comic Sans MS"/>
                <w:sz w:val="18"/>
                <w:szCs w:val="18"/>
              </w:rPr>
            </w:pPr>
          </w:p>
        </w:tc>
        <w:tc>
          <w:tcPr>
            <w:tcW w:w="6237" w:type="dxa"/>
            <w:vMerge/>
            <w:tcBorders>
              <w:bottom w:val="nil"/>
            </w:tcBorders>
            <w:vAlign w:val="center"/>
          </w:tcPr>
          <w:p w:rsidR="00C94F65" w:rsidRPr="008D248A" w:rsidRDefault="00C94F65" w:rsidP="006F4142">
            <w:pPr>
              <w:rPr>
                <w:rFonts w:ascii="Comic Sans MS" w:hAnsi="Comic Sans MS"/>
                <w:sz w:val="18"/>
                <w:szCs w:val="18"/>
              </w:rPr>
            </w:pPr>
          </w:p>
        </w:tc>
        <w:tc>
          <w:tcPr>
            <w:tcW w:w="1203" w:type="dxa"/>
            <w:vMerge/>
            <w:tcBorders>
              <w:bottom w:val="nil"/>
            </w:tcBorders>
            <w:vAlign w:val="center"/>
          </w:tcPr>
          <w:p w:rsidR="00C94F65" w:rsidRPr="008D248A" w:rsidRDefault="00C94F65" w:rsidP="005A1DCD">
            <w:pPr>
              <w:pStyle w:val="TM1"/>
            </w:pPr>
          </w:p>
        </w:tc>
        <w:tc>
          <w:tcPr>
            <w:tcW w:w="1489" w:type="dxa"/>
            <w:tcBorders>
              <w:bottom w:val="nil"/>
            </w:tcBorders>
            <w:vAlign w:val="center"/>
          </w:tcPr>
          <w:p w:rsidR="00C94F65" w:rsidRPr="008D248A" w:rsidRDefault="00C94F65" w:rsidP="00E17B9C">
            <w:pPr>
              <w:pStyle w:val="TM1"/>
            </w:pPr>
            <w:r w:rsidRPr="008D248A">
              <w:t>420-KC</w:t>
            </w:r>
            <w:r w:rsidR="00E17B9C" w:rsidRPr="008D248A">
              <w:t>C</w:t>
            </w:r>
            <w:r w:rsidRPr="008D248A">
              <w:rPr>
                <w:strike/>
              </w:rPr>
              <w:t>-</w:t>
            </w:r>
            <w:r w:rsidRPr="008D248A">
              <w:t>JQ</w:t>
            </w:r>
          </w:p>
        </w:tc>
        <w:tc>
          <w:tcPr>
            <w:tcW w:w="5261" w:type="dxa"/>
            <w:tcBorders>
              <w:bottom w:val="nil"/>
            </w:tcBorders>
            <w:vAlign w:val="center"/>
          </w:tcPr>
          <w:p w:rsidR="00C94F65" w:rsidRPr="008D248A" w:rsidRDefault="00C94F65" w:rsidP="00B01552">
            <w:pPr>
              <w:pStyle w:val="TM1"/>
              <w:jc w:val="left"/>
              <w:rPr>
                <w:dstrike/>
              </w:rPr>
            </w:pPr>
            <w:r w:rsidRPr="008D248A">
              <w:t>Conception d'interfaces</w:t>
            </w:r>
          </w:p>
        </w:tc>
        <w:tc>
          <w:tcPr>
            <w:tcW w:w="1620" w:type="dxa"/>
            <w:tcBorders>
              <w:bottom w:val="nil"/>
              <w:right w:val="single" w:sz="4" w:space="0" w:color="auto"/>
            </w:tcBorders>
            <w:vAlign w:val="center"/>
          </w:tcPr>
          <w:p w:rsidR="00C94F65" w:rsidRPr="008D248A" w:rsidRDefault="00C94F65" w:rsidP="005A1DCD">
            <w:pPr>
              <w:pStyle w:val="TM1"/>
            </w:pPr>
            <w:r w:rsidRPr="008D248A">
              <w:t>15</w:t>
            </w:r>
          </w:p>
        </w:tc>
      </w:tr>
      <w:tr w:rsidR="00C94F65" w:rsidRPr="008D248A" w:rsidTr="00E17B9C">
        <w:trPr>
          <w:cantSplit/>
        </w:trPr>
        <w:tc>
          <w:tcPr>
            <w:tcW w:w="1560" w:type="dxa"/>
            <w:vMerge w:val="restart"/>
            <w:tcBorders>
              <w:top w:val="single" w:sz="4" w:space="0" w:color="auto"/>
              <w:left w:val="single" w:sz="4" w:space="0" w:color="auto"/>
              <w:bottom w:val="single" w:sz="4" w:space="0" w:color="auto"/>
              <w:right w:val="nil"/>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0179</w:t>
            </w:r>
          </w:p>
        </w:tc>
        <w:tc>
          <w:tcPr>
            <w:tcW w:w="6237" w:type="dxa"/>
            <w:vMerge w:val="restart"/>
            <w:tcBorders>
              <w:top w:val="single" w:sz="4" w:space="0" w:color="auto"/>
              <w:left w:val="single" w:sz="4" w:space="0" w:color="auto"/>
              <w:bottom w:val="single" w:sz="4" w:space="0" w:color="auto"/>
              <w:right w:val="nil"/>
            </w:tcBorders>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Assurer soutien technique et formation aux utilisatrices et utilisateurs</w:t>
            </w:r>
          </w:p>
        </w:tc>
        <w:tc>
          <w:tcPr>
            <w:tcW w:w="1203" w:type="dxa"/>
            <w:vMerge w:val="restart"/>
            <w:tcBorders>
              <w:top w:val="single" w:sz="4" w:space="0" w:color="auto"/>
              <w:left w:val="single" w:sz="4" w:space="0" w:color="auto"/>
              <w:bottom w:val="single" w:sz="4" w:space="0" w:color="auto"/>
              <w:right w:val="single" w:sz="4" w:space="0" w:color="auto"/>
            </w:tcBorders>
            <w:vAlign w:val="center"/>
          </w:tcPr>
          <w:p w:rsidR="00C94F65" w:rsidRPr="008D248A" w:rsidRDefault="00C94F65" w:rsidP="005A1DCD">
            <w:pPr>
              <w:pStyle w:val="TM1"/>
            </w:pPr>
            <w:r w:rsidRPr="008D248A">
              <w:t>150</w:t>
            </w:r>
          </w:p>
        </w:tc>
        <w:tc>
          <w:tcPr>
            <w:tcW w:w="1489" w:type="dxa"/>
            <w:tcBorders>
              <w:top w:val="single" w:sz="4" w:space="0" w:color="auto"/>
              <w:left w:val="nil"/>
              <w:bottom w:val="single" w:sz="4" w:space="0" w:color="auto"/>
            </w:tcBorders>
            <w:vAlign w:val="center"/>
          </w:tcPr>
          <w:p w:rsidR="00C94F65" w:rsidRPr="008D248A" w:rsidRDefault="00C94F65" w:rsidP="00C5019F">
            <w:pPr>
              <w:pStyle w:val="TM1"/>
            </w:pPr>
            <w:r w:rsidRPr="008D248A">
              <w:t>420-LD</w:t>
            </w:r>
            <w:r w:rsidR="00C5019F" w:rsidRPr="008D248A">
              <w:t>B</w:t>
            </w:r>
            <w:r w:rsidRPr="008D248A">
              <w:t>-JQ</w:t>
            </w:r>
          </w:p>
        </w:tc>
        <w:tc>
          <w:tcPr>
            <w:tcW w:w="5261" w:type="dxa"/>
            <w:tcBorders>
              <w:top w:val="single" w:sz="4" w:space="0" w:color="auto"/>
              <w:bottom w:val="single" w:sz="4" w:space="0" w:color="auto"/>
            </w:tcBorders>
            <w:vAlign w:val="center"/>
          </w:tcPr>
          <w:p w:rsidR="00C94F65" w:rsidRPr="008D248A" w:rsidRDefault="00C94F65" w:rsidP="00B01552">
            <w:pPr>
              <w:pStyle w:val="TM1"/>
              <w:jc w:val="left"/>
            </w:pPr>
            <w:r w:rsidRPr="008D248A">
              <w:t>Soutien technique</w:t>
            </w:r>
          </w:p>
        </w:tc>
        <w:tc>
          <w:tcPr>
            <w:tcW w:w="1620" w:type="dxa"/>
            <w:tcBorders>
              <w:top w:val="single" w:sz="4" w:space="0" w:color="auto"/>
              <w:bottom w:val="single" w:sz="4" w:space="0" w:color="auto"/>
              <w:right w:val="single" w:sz="4" w:space="0" w:color="auto"/>
            </w:tcBorders>
            <w:vAlign w:val="center"/>
          </w:tcPr>
          <w:p w:rsidR="00C94F65" w:rsidRPr="008D248A" w:rsidRDefault="00C94F65" w:rsidP="005A1DCD">
            <w:pPr>
              <w:pStyle w:val="TM1"/>
            </w:pPr>
            <w:r w:rsidRPr="008D248A">
              <w:t>45</w:t>
            </w:r>
          </w:p>
        </w:tc>
      </w:tr>
      <w:tr w:rsidR="00C94F65" w:rsidRPr="008D248A" w:rsidTr="00E17B9C">
        <w:trPr>
          <w:cantSplit/>
        </w:trPr>
        <w:tc>
          <w:tcPr>
            <w:tcW w:w="1560" w:type="dxa"/>
            <w:vMerge/>
            <w:tcBorders>
              <w:top w:val="single" w:sz="4" w:space="0" w:color="auto"/>
              <w:left w:val="single" w:sz="4" w:space="0" w:color="auto"/>
              <w:bottom w:val="single" w:sz="4" w:space="0" w:color="auto"/>
              <w:right w:val="nil"/>
            </w:tcBorders>
            <w:vAlign w:val="center"/>
          </w:tcPr>
          <w:p w:rsidR="00C94F65" w:rsidRPr="008D248A" w:rsidRDefault="00C94F65" w:rsidP="006F4142">
            <w:pPr>
              <w:jc w:val="center"/>
              <w:rPr>
                <w:rFonts w:ascii="Comic Sans MS" w:hAnsi="Comic Sans MS"/>
                <w:sz w:val="18"/>
                <w:szCs w:val="18"/>
              </w:rPr>
            </w:pPr>
          </w:p>
        </w:tc>
        <w:tc>
          <w:tcPr>
            <w:tcW w:w="6237" w:type="dxa"/>
            <w:vMerge/>
            <w:tcBorders>
              <w:top w:val="single" w:sz="4" w:space="0" w:color="auto"/>
              <w:left w:val="single" w:sz="4" w:space="0" w:color="auto"/>
              <w:bottom w:val="single" w:sz="4" w:space="0" w:color="auto"/>
              <w:right w:val="nil"/>
            </w:tcBorders>
            <w:vAlign w:val="center"/>
          </w:tcPr>
          <w:p w:rsidR="00C94F65" w:rsidRPr="008D248A" w:rsidRDefault="00C94F65" w:rsidP="006F4142">
            <w:pPr>
              <w:rPr>
                <w:rFonts w:ascii="Comic Sans MS" w:hAnsi="Comic Sans MS"/>
                <w:sz w:val="18"/>
                <w:szCs w:val="18"/>
              </w:rPr>
            </w:pPr>
          </w:p>
        </w:tc>
        <w:tc>
          <w:tcPr>
            <w:tcW w:w="1203" w:type="dxa"/>
            <w:vMerge/>
            <w:tcBorders>
              <w:top w:val="single" w:sz="4" w:space="0" w:color="auto"/>
              <w:left w:val="single" w:sz="4" w:space="0" w:color="auto"/>
              <w:bottom w:val="single" w:sz="4" w:space="0" w:color="auto"/>
              <w:right w:val="nil"/>
            </w:tcBorders>
            <w:vAlign w:val="center"/>
          </w:tcPr>
          <w:p w:rsidR="00C94F65" w:rsidRPr="008D248A" w:rsidRDefault="00C94F65" w:rsidP="005A1DCD">
            <w:pPr>
              <w:pStyle w:val="TM1"/>
            </w:pPr>
          </w:p>
        </w:tc>
        <w:tc>
          <w:tcPr>
            <w:tcW w:w="1489" w:type="dxa"/>
            <w:tcBorders>
              <w:top w:val="single" w:sz="4" w:space="0" w:color="auto"/>
              <w:left w:val="single" w:sz="4" w:space="0" w:color="auto"/>
              <w:bottom w:val="single" w:sz="4" w:space="0" w:color="auto"/>
            </w:tcBorders>
            <w:vAlign w:val="center"/>
          </w:tcPr>
          <w:p w:rsidR="00C94F65" w:rsidRPr="008D248A" w:rsidRDefault="00C94F65" w:rsidP="005A1DCD">
            <w:pPr>
              <w:pStyle w:val="TM1"/>
              <w:rPr>
                <w:lang w:val="fr-FR"/>
              </w:rPr>
            </w:pPr>
            <w:r w:rsidRPr="008D248A">
              <w:rPr>
                <w:lang w:val="fr-FR"/>
              </w:rPr>
              <w:t>420-SCA-JQ</w:t>
            </w:r>
          </w:p>
        </w:tc>
        <w:tc>
          <w:tcPr>
            <w:tcW w:w="5261" w:type="dxa"/>
            <w:tcBorders>
              <w:top w:val="single" w:sz="4" w:space="0" w:color="auto"/>
              <w:bottom w:val="single" w:sz="4" w:space="0" w:color="auto"/>
            </w:tcBorders>
            <w:vAlign w:val="center"/>
          </w:tcPr>
          <w:p w:rsidR="00C94F65" w:rsidRPr="008D248A" w:rsidRDefault="00C94F65" w:rsidP="00B01552">
            <w:pPr>
              <w:pStyle w:val="TM1"/>
              <w:jc w:val="left"/>
              <w:rPr>
                <w:lang w:val="fr-FR"/>
              </w:rPr>
            </w:pPr>
            <w:r w:rsidRPr="008D248A">
              <w:rPr>
                <w:lang w:val="fr-FR"/>
              </w:rPr>
              <w:t>Soutien technique en milieu de travail</w:t>
            </w:r>
          </w:p>
        </w:tc>
        <w:tc>
          <w:tcPr>
            <w:tcW w:w="1620" w:type="dxa"/>
            <w:tcBorders>
              <w:top w:val="single" w:sz="4" w:space="0" w:color="auto"/>
              <w:bottom w:val="single" w:sz="4" w:space="0" w:color="auto"/>
              <w:right w:val="single" w:sz="4" w:space="0" w:color="auto"/>
            </w:tcBorders>
            <w:vAlign w:val="center"/>
          </w:tcPr>
          <w:p w:rsidR="00C94F65" w:rsidRPr="008D248A" w:rsidRDefault="00C94F65" w:rsidP="005A1DCD">
            <w:pPr>
              <w:pStyle w:val="TM1"/>
              <w:rPr>
                <w:lang w:val="fr-FR"/>
              </w:rPr>
            </w:pPr>
            <w:r w:rsidRPr="008D248A">
              <w:rPr>
                <w:lang w:val="fr-FR"/>
              </w:rPr>
              <w:t>105</w:t>
            </w:r>
          </w:p>
        </w:tc>
      </w:tr>
      <w:tr w:rsidR="009B6CE0" w:rsidRPr="008D248A" w:rsidTr="00E17B9C">
        <w:trPr>
          <w:cantSplit/>
          <w:trHeight w:val="309"/>
        </w:trPr>
        <w:tc>
          <w:tcPr>
            <w:tcW w:w="1560" w:type="dxa"/>
            <w:vMerge w:val="restart"/>
            <w:tcBorders>
              <w:top w:val="nil"/>
              <w:left w:val="single" w:sz="4" w:space="0" w:color="auto"/>
            </w:tcBorders>
            <w:vAlign w:val="center"/>
          </w:tcPr>
          <w:p w:rsidR="009B6CE0" w:rsidRPr="008D248A" w:rsidRDefault="009B6CE0" w:rsidP="006F4142">
            <w:pPr>
              <w:jc w:val="center"/>
              <w:rPr>
                <w:rFonts w:ascii="Comic Sans MS" w:hAnsi="Comic Sans MS"/>
                <w:sz w:val="18"/>
                <w:szCs w:val="18"/>
                <w:lang w:val="fr-FR"/>
              </w:rPr>
            </w:pPr>
            <w:r w:rsidRPr="008D248A">
              <w:rPr>
                <w:rFonts w:ascii="Comic Sans MS" w:hAnsi="Comic Sans MS"/>
                <w:sz w:val="18"/>
                <w:szCs w:val="18"/>
                <w:lang w:val="fr-FR"/>
              </w:rPr>
              <w:t>017A</w:t>
            </w:r>
          </w:p>
        </w:tc>
        <w:tc>
          <w:tcPr>
            <w:tcW w:w="6237" w:type="dxa"/>
            <w:vMerge w:val="restart"/>
            <w:tcBorders>
              <w:top w:val="nil"/>
            </w:tcBorders>
            <w:vAlign w:val="center"/>
          </w:tcPr>
          <w:p w:rsidR="009B6CE0" w:rsidRPr="008D248A" w:rsidRDefault="009B6CE0" w:rsidP="006F4142">
            <w:pPr>
              <w:pStyle w:val="Titre8"/>
              <w:rPr>
                <w:b w:val="0"/>
                <w:szCs w:val="18"/>
              </w:rPr>
            </w:pPr>
            <w:r w:rsidRPr="008D248A">
              <w:rPr>
                <w:b w:val="0"/>
                <w:szCs w:val="18"/>
              </w:rPr>
              <w:t>Mettre en œuvre une application</w:t>
            </w:r>
          </w:p>
        </w:tc>
        <w:tc>
          <w:tcPr>
            <w:tcW w:w="1203" w:type="dxa"/>
            <w:vMerge w:val="restart"/>
            <w:tcBorders>
              <w:top w:val="nil"/>
            </w:tcBorders>
            <w:vAlign w:val="center"/>
          </w:tcPr>
          <w:p w:rsidR="009B6CE0" w:rsidRPr="00883E73" w:rsidRDefault="009B6CE0" w:rsidP="009B6CE0">
            <w:pPr>
              <w:jc w:val="center"/>
              <w:rPr>
                <w:rFonts w:ascii="Comic Sans MS" w:hAnsi="Comic Sans MS"/>
                <w:sz w:val="18"/>
                <w:szCs w:val="18"/>
              </w:rPr>
            </w:pPr>
            <w:r w:rsidRPr="00883E73">
              <w:rPr>
                <w:rFonts w:ascii="Comic Sans MS" w:hAnsi="Comic Sans MS"/>
                <w:sz w:val="18"/>
                <w:szCs w:val="18"/>
              </w:rPr>
              <w:t>50</w:t>
            </w:r>
          </w:p>
        </w:tc>
        <w:tc>
          <w:tcPr>
            <w:tcW w:w="1489" w:type="dxa"/>
            <w:tcBorders>
              <w:top w:val="nil"/>
              <w:bottom w:val="single" w:sz="4" w:space="0" w:color="auto"/>
            </w:tcBorders>
            <w:vAlign w:val="center"/>
          </w:tcPr>
          <w:p w:rsidR="009B6CE0" w:rsidRPr="008D248A" w:rsidRDefault="009B6CE0" w:rsidP="005A1DCD">
            <w:pPr>
              <w:pStyle w:val="TM1"/>
            </w:pPr>
            <w:r w:rsidRPr="008D248A">
              <w:t>420-L</w:t>
            </w:r>
            <w:r w:rsidR="007C6CB8" w:rsidRPr="008D248A">
              <w:t>A</w:t>
            </w:r>
            <w:r w:rsidRPr="008D248A">
              <w:t>A-JQ</w:t>
            </w:r>
          </w:p>
        </w:tc>
        <w:tc>
          <w:tcPr>
            <w:tcW w:w="5261" w:type="dxa"/>
            <w:tcBorders>
              <w:top w:val="nil"/>
            </w:tcBorders>
            <w:vAlign w:val="center"/>
          </w:tcPr>
          <w:p w:rsidR="009B6CE0" w:rsidRPr="008D248A" w:rsidRDefault="009F2124" w:rsidP="00B01552">
            <w:pPr>
              <w:pStyle w:val="TM1"/>
              <w:jc w:val="left"/>
            </w:pPr>
            <w:r w:rsidRPr="008D248A">
              <w:t>Projet de fin d’études</w:t>
            </w:r>
          </w:p>
        </w:tc>
        <w:tc>
          <w:tcPr>
            <w:tcW w:w="1620" w:type="dxa"/>
            <w:tcBorders>
              <w:top w:val="nil"/>
              <w:right w:val="single" w:sz="4" w:space="0" w:color="auto"/>
            </w:tcBorders>
            <w:vAlign w:val="center"/>
          </w:tcPr>
          <w:p w:rsidR="009B6CE0" w:rsidRPr="00D67398" w:rsidRDefault="009B6CE0" w:rsidP="009B6CE0">
            <w:pPr>
              <w:jc w:val="center"/>
              <w:rPr>
                <w:rFonts w:ascii="Comic Sans MS" w:hAnsi="Comic Sans MS"/>
                <w:sz w:val="18"/>
                <w:szCs w:val="18"/>
              </w:rPr>
            </w:pPr>
            <w:r w:rsidRPr="00D67398">
              <w:rPr>
                <w:rFonts w:ascii="Comic Sans MS" w:hAnsi="Comic Sans MS"/>
                <w:sz w:val="18"/>
                <w:szCs w:val="18"/>
              </w:rPr>
              <w:t>30</w:t>
            </w:r>
          </w:p>
        </w:tc>
      </w:tr>
      <w:tr w:rsidR="009B6CE0" w:rsidRPr="008D248A" w:rsidTr="00E17B9C">
        <w:trPr>
          <w:cantSplit/>
          <w:trHeight w:val="308"/>
        </w:trPr>
        <w:tc>
          <w:tcPr>
            <w:tcW w:w="1560" w:type="dxa"/>
            <w:vMerge/>
            <w:tcBorders>
              <w:left w:val="single" w:sz="4" w:space="0" w:color="auto"/>
              <w:bottom w:val="single" w:sz="4" w:space="0" w:color="auto"/>
            </w:tcBorders>
            <w:vAlign w:val="center"/>
          </w:tcPr>
          <w:p w:rsidR="009B6CE0" w:rsidRPr="008D248A" w:rsidRDefault="009B6CE0" w:rsidP="006F4142">
            <w:pPr>
              <w:jc w:val="center"/>
              <w:rPr>
                <w:rFonts w:ascii="Comic Sans MS" w:hAnsi="Comic Sans MS"/>
                <w:sz w:val="18"/>
                <w:szCs w:val="18"/>
                <w:lang w:val="fr-FR"/>
              </w:rPr>
            </w:pPr>
          </w:p>
        </w:tc>
        <w:tc>
          <w:tcPr>
            <w:tcW w:w="6237" w:type="dxa"/>
            <w:vMerge/>
            <w:tcBorders>
              <w:bottom w:val="single" w:sz="4" w:space="0" w:color="auto"/>
            </w:tcBorders>
            <w:vAlign w:val="center"/>
          </w:tcPr>
          <w:p w:rsidR="009B6CE0" w:rsidRPr="008D248A" w:rsidRDefault="009B6CE0" w:rsidP="006F4142">
            <w:pPr>
              <w:pStyle w:val="Titre8"/>
              <w:rPr>
                <w:b w:val="0"/>
                <w:szCs w:val="18"/>
              </w:rPr>
            </w:pPr>
          </w:p>
        </w:tc>
        <w:tc>
          <w:tcPr>
            <w:tcW w:w="1203" w:type="dxa"/>
            <w:vMerge/>
            <w:tcBorders>
              <w:bottom w:val="single" w:sz="4" w:space="0" w:color="auto"/>
            </w:tcBorders>
            <w:vAlign w:val="center"/>
          </w:tcPr>
          <w:p w:rsidR="009B6CE0" w:rsidRPr="008D248A" w:rsidRDefault="009B6CE0" w:rsidP="005A1DCD">
            <w:pPr>
              <w:pStyle w:val="TM1"/>
            </w:pPr>
          </w:p>
        </w:tc>
        <w:tc>
          <w:tcPr>
            <w:tcW w:w="1489" w:type="dxa"/>
            <w:tcBorders>
              <w:top w:val="nil"/>
              <w:bottom w:val="single" w:sz="4" w:space="0" w:color="auto"/>
            </w:tcBorders>
            <w:vAlign w:val="center"/>
          </w:tcPr>
          <w:p w:rsidR="009B6CE0" w:rsidRPr="008D248A" w:rsidRDefault="009B6CE0" w:rsidP="00E718BA">
            <w:pPr>
              <w:pStyle w:val="TM1"/>
            </w:pPr>
            <w:r w:rsidRPr="008D248A">
              <w:t>420-</w:t>
            </w:r>
            <w:r w:rsidR="00E718BA" w:rsidRPr="008D248A">
              <w:t>LEA</w:t>
            </w:r>
            <w:r w:rsidRPr="008D248A">
              <w:t>-JQ</w:t>
            </w:r>
          </w:p>
        </w:tc>
        <w:tc>
          <w:tcPr>
            <w:tcW w:w="5261" w:type="dxa"/>
            <w:tcBorders>
              <w:bottom w:val="single" w:sz="4" w:space="0" w:color="auto"/>
            </w:tcBorders>
            <w:vAlign w:val="center"/>
          </w:tcPr>
          <w:p w:rsidR="009B6CE0" w:rsidRPr="008D248A" w:rsidRDefault="009F2124" w:rsidP="00B01552">
            <w:pPr>
              <w:pStyle w:val="TM1"/>
              <w:jc w:val="left"/>
            </w:pPr>
            <w:r w:rsidRPr="008D248A">
              <w:t xml:space="preserve">Déploiement </w:t>
            </w:r>
            <w:r w:rsidR="007C6CB8" w:rsidRPr="008D248A">
              <w:t>d’</w:t>
            </w:r>
            <w:r w:rsidR="009B6CE0" w:rsidRPr="008D248A">
              <w:t>appli</w:t>
            </w:r>
            <w:r w:rsidRPr="008D248A">
              <w:t>cations</w:t>
            </w:r>
            <w:r w:rsidR="009B6CE0" w:rsidRPr="008D248A">
              <w:t xml:space="preserve"> mobiles</w:t>
            </w:r>
          </w:p>
        </w:tc>
        <w:tc>
          <w:tcPr>
            <w:tcW w:w="1620" w:type="dxa"/>
            <w:tcBorders>
              <w:bottom w:val="single" w:sz="4" w:space="0" w:color="auto"/>
              <w:right w:val="single" w:sz="4" w:space="0" w:color="auto"/>
            </w:tcBorders>
            <w:vAlign w:val="center"/>
          </w:tcPr>
          <w:p w:rsidR="009B6CE0" w:rsidRPr="008D248A" w:rsidRDefault="009B6CE0" w:rsidP="005A1DCD">
            <w:pPr>
              <w:pStyle w:val="TM1"/>
            </w:pPr>
            <w:r w:rsidRPr="008D248A">
              <w:t>20</w:t>
            </w:r>
          </w:p>
        </w:tc>
      </w:tr>
      <w:tr w:rsidR="009B6CE0" w:rsidRPr="008D248A" w:rsidTr="00E17B9C">
        <w:trPr>
          <w:cantSplit/>
          <w:trHeight w:val="309"/>
        </w:trPr>
        <w:tc>
          <w:tcPr>
            <w:tcW w:w="1560" w:type="dxa"/>
            <w:vMerge w:val="restart"/>
            <w:tcBorders>
              <w:top w:val="nil"/>
              <w:left w:val="single" w:sz="4" w:space="0" w:color="auto"/>
            </w:tcBorders>
            <w:vAlign w:val="center"/>
          </w:tcPr>
          <w:p w:rsidR="009B6CE0" w:rsidRPr="008D248A" w:rsidRDefault="009B6CE0" w:rsidP="00164172">
            <w:pPr>
              <w:keepNext/>
              <w:jc w:val="center"/>
              <w:rPr>
                <w:rFonts w:ascii="Comic Sans MS" w:hAnsi="Comic Sans MS"/>
                <w:sz w:val="18"/>
                <w:szCs w:val="18"/>
              </w:rPr>
            </w:pPr>
            <w:r w:rsidRPr="008D248A">
              <w:rPr>
                <w:rFonts w:ascii="Comic Sans MS" w:hAnsi="Comic Sans MS"/>
                <w:sz w:val="18"/>
                <w:szCs w:val="18"/>
              </w:rPr>
              <w:t>017B</w:t>
            </w:r>
          </w:p>
        </w:tc>
        <w:tc>
          <w:tcPr>
            <w:tcW w:w="6237" w:type="dxa"/>
            <w:vMerge w:val="restart"/>
            <w:tcBorders>
              <w:top w:val="nil"/>
            </w:tcBorders>
            <w:vAlign w:val="center"/>
          </w:tcPr>
          <w:p w:rsidR="009B6CE0" w:rsidRPr="008D248A" w:rsidRDefault="009B6CE0" w:rsidP="00164172">
            <w:pPr>
              <w:keepNext/>
              <w:rPr>
                <w:rFonts w:ascii="Comic Sans MS" w:hAnsi="Comic Sans MS"/>
                <w:sz w:val="18"/>
                <w:szCs w:val="18"/>
              </w:rPr>
            </w:pPr>
            <w:r w:rsidRPr="008D248A">
              <w:rPr>
                <w:rFonts w:ascii="Comic Sans MS" w:hAnsi="Comic Sans MS"/>
                <w:sz w:val="18"/>
                <w:szCs w:val="18"/>
              </w:rPr>
              <w:t>Concevoir et développer une application dans un environnement de base de données</w:t>
            </w:r>
          </w:p>
        </w:tc>
        <w:tc>
          <w:tcPr>
            <w:tcW w:w="1203" w:type="dxa"/>
            <w:vMerge w:val="restart"/>
            <w:tcBorders>
              <w:top w:val="nil"/>
            </w:tcBorders>
            <w:vAlign w:val="center"/>
          </w:tcPr>
          <w:p w:rsidR="009B6CE0" w:rsidRPr="008D248A" w:rsidRDefault="009B6CE0" w:rsidP="00164172">
            <w:pPr>
              <w:keepNext/>
              <w:jc w:val="center"/>
              <w:rPr>
                <w:rFonts w:ascii="Comic Sans MS" w:hAnsi="Comic Sans MS"/>
                <w:sz w:val="18"/>
                <w:szCs w:val="18"/>
              </w:rPr>
            </w:pPr>
            <w:r w:rsidRPr="008D248A">
              <w:rPr>
                <w:rFonts w:ascii="Comic Sans MS" w:hAnsi="Comic Sans MS"/>
                <w:sz w:val="18"/>
                <w:szCs w:val="18"/>
              </w:rPr>
              <w:t>195</w:t>
            </w:r>
          </w:p>
        </w:tc>
        <w:tc>
          <w:tcPr>
            <w:tcW w:w="1489" w:type="dxa"/>
            <w:tcBorders>
              <w:top w:val="nil"/>
            </w:tcBorders>
            <w:vAlign w:val="center"/>
          </w:tcPr>
          <w:p w:rsidR="009B6CE0" w:rsidRPr="008D248A" w:rsidRDefault="00AC6255" w:rsidP="00C5019F">
            <w:pPr>
              <w:pStyle w:val="TM1"/>
            </w:pPr>
            <w:r w:rsidRPr="008D248A">
              <w:t>420-KQA-JQ</w:t>
            </w:r>
          </w:p>
        </w:tc>
        <w:tc>
          <w:tcPr>
            <w:tcW w:w="5261" w:type="dxa"/>
            <w:tcBorders>
              <w:top w:val="nil"/>
            </w:tcBorders>
            <w:vAlign w:val="center"/>
          </w:tcPr>
          <w:p w:rsidR="009B6CE0" w:rsidRPr="008D248A" w:rsidRDefault="00AC6255" w:rsidP="00B01552">
            <w:pPr>
              <w:pStyle w:val="TM1"/>
              <w:jc w:val="left"/>
            </w:pPr>
            <w:r w:rsidRPr="008D248A">
              <w:t>Développement d’applications mobiles</w:t>
            </w:r>
          </w:p>
        </w:tc>
        <w:tc>
          <w:tcPr>
            <w:tcW w:w="1620" w:type="dxa"/>
            <w:tcBorders>
              <w:top w:val="nil"/>
              <w:right w:val="single" w:sz="4" w:space="0" w:color="auto"/>
            </w:tcBorders>
            <w:vAlign w:val="center"/>
          </w:tcPr>
          <w:p w:rsidR="009B6CE0" w:rsidRPr="008D248A" w:rsidRDefault="00AC6255" w:rsidP="00164172">
            <w:pPr>
              <w:keepNext/>
              <w:jc w:val="center"/>
              <w:rPr>
                <w:rFonts w:ascii="Comic Sans MS" w:hAnsi="Comic Sans MS"/>
                <w:sz w:val="18"/>
                <w:szCs w:val="18"/>
              </w:rPr>
            </w:pPr>
            <w:r w:rsidRPr="008D248A">
              <w:rPr>
                <w:rFonts w:ascii="Comic Sans MS" w:hAnsi="Comic Sans MS"/>
                <w:sz w:val="18"/>
                <w:szCs w:val="18"/>
              </w:rPr>
              <w:t>60</w:t>
            </w:r>
          </w:p>
        </w:tc>
      </w:tr>
      <w:tr w:rsidR="009B6CE0" w:rsidRPr="008D248A" w:rsidTr="00E17B9C">
        <w:trPr>
          <w:cantSplit/>
          <w:trHeight w:val="308"/>
        </w:trPr>
        <w:tc>
          <w:tcPr>
            <w:tcW w:w="1560" w:type="dxa"/>
            <w:vMerge/>
            <w:tcBorders>
              <w:left w:val="single" w:sz="4" w:space="0" w:color="auto"/>
            </w:tcBorders>
            <w:vAlign w:val="center"/>
          </w:tcPr>
          <w:p w:rsidR="009B6CE0" w:rsidRPr="008D248A" w:rsidRDefault="009B6CE0" w:rsidP="006F4142">
            <w:pPr>
              <w:jc w:val="center"/>
              <w:rPr>
                <w:rFonts w:ascii="Comic Sans MS" w:hAnsi="Comic Sans MS"/>
                <w:sz w:val="18"/>
                <w:szCs w:val="18"/>
              </w:rPr>
            </w:pPr>
          </w:p>
        </w:tc>
        <w:tc>
          <w:tcPr>
            <w:tcW w:w="6237" w:type="dxa"/>
            <w:vMerge/>
            <w:vAlign w:val="center"/>
          </w:tcPr>
          <w:p w:rsidR="009B6CE0" w:rsidRPr="008D248A" w:rsidRDefault="009B6CE0" w:rsidP="006F4142">
            <w:pPr>
              <w:rPr>
                <w:rFonts w:ascii="Comic Sans MS" w:hAnsi="Comic Sans MS"/>
                <w:sz w:val="18"/>
                <w:szCs w:val="18"/>
              </w:rPr>
            </w:pPr>
          </w:p>
        </w:tc>
        <w:tc>
          <w:tcPr>
            <w:tcW w:w="1203" w:type="dxa"/>
            <w:vMerge/>
            <w:vAlign w:val="center"/>
          </w:tcPr>
          <w:p w:rsidR="009B6CE0" w:rsidRPr="008D248A" w:rsidRDefault="009B6CE0" w:rsidP="005A1DCD">
            <w:pPr>
              <w:pStyle w:val="TM1"/>
            </w:pPr>
          </w:p>
        </w:tc>
        <w:tc>
          <w:tcPr>
            <w:tcW w:w="1489" w:type="dxa"/>
            <w:tcBorders>
              <w:top w:val="nil"/>
            </w:tcBorders>
            <w:vAlign w:val="center"/>
          </w:tcPr>
          <w:p w:rsidR="009B6CE0" w:rsidRPr="008D248A" w:rsidRDefault="00AC6255" w:rsidP="00E718BA">
            <w:pPr>
              <w:pStyle w:val="TM1"/>
            </w:pPr>
            <w:r w:rsidRPr="008D248A">
              <w:t>420-SBB-JQ</w:t>
            </w:r>
          </w:p>
        </w:tc>
        <w:tc>
          <w:tcPr>
            <w:tcW w:w="5261" w:type="dxa"/>
            <w:vAlign w:val="center"/>
          </w:tcPr>
          <w:p w:rsidR="009B6CE0" w:rsidRPr="008D248A" w:rsidRDefault="00AC6255" w:rsidP="00B01552">
            <w:pPr>
              <w:pStyle w:val="TM1"/>
              <w:jc w:val="left"/>
            </w:pPr>
            <w:r w:rsidRPr="008D248A">
              <w:t>Développer une application en milieu de travail</w:t>
            </w:r>
          </w:p>
        </w:tc>
        <w:tc>
          <w:tcPr>
            <w:tcW w:w="1620" w:type="dxa"/>
            <w:tcBorders>
              <w:right w:val="single" w:sz="4" w:space="0" w:color="auto"/>
            </w:tcBorders>
            <w:vAlign w:val="center"/>
          </w:tcPr>
          <w:p w:rsidR="009B6CE0" w:rsidRPr="008D248A" w:rsidRDefault="00AC6255" w:rsidP="005A1DCD">
            <w:pPr>
              <w:pStyle w:val="TM1"/>
            </w:pPr>
            <w:r w:rsidRPr="008D248A">
              <w:t>135</w:t>
            </w:r>
          </w:p>
        </w:tc>
      </w:tr>
      <w:tr w:rsidR="00C94F65" w:rsidRPr="008D248A" w:rsidTr="00E17B9C">
        <w:trPr>
          <w:cantSplit/>
        </w:trPr>
        <w:tc>
          <w:tcPr>
            <w:tcW w:w="1560" w:type="dxa"/>
            <w:vMerge w:val="restart"/>
            <w:tcBorders>
              <w:left w:val="single" w:sz="4" w:space="0" w:color="auto"/>
            </w:tcBorders>
            <w:vAlign w:val="center"/>
          </w:tcPr>
          <w:p w:rsidR="00C94F65" w:rsidRPr="008D248A" w:rsidRDefault="00C94F65" w:rsidP="006F4142">
            <w:pPr>
              <w:jc w:val="center"/>
              <w:rPr>
                <w:rFonts w:ascii="Comic Sans MS" w:hAnsi="Comic Sans MS"/>
                <w:sz w:val="18"/>
                <w:szCs w:val="18"/>
              </w:rPr>
            </w:pPr>
            <w:r w:rsidRPr="008D248A">
              <w:rPr>
                <w:rFonts w:ascii="Comic Sans MS" w:hAnsi="Comic Sans MS"/>
                <w:sz w:val="18"/>
                <w:szCs w:val="18"/>
              </w:rPr>
              <w:t>017C</w:t>
            </w:r>
          </w:p>
        </w:tc>
        <w:tc>
          <w:tcPr>
            <w:tcW w:w="6237" w:type="dxa"/>
            <w:vMerge w:val="restart"/>
            <w:vAlign w:val="center"/>
          </w:tcPr>
          <w:p w:rsidR="00C94F65" w:rsidRPr="008D248A" w:rsidRDefault="00C94F65" w:rsidP="006F4142">
            <w:pPr>
              <w:rPr>
                <w:rFonts w:ascii="Comic Sans MS" w:hAnsi="Comic Sans MS"/>
                <w:sz w:val="18"/>
                <w:szCs w:val="18"/>
              </w:rPr>
            </w:pPr>
            <w:r w:rsidRPr="008D248A">
              <w:rPr>
                <w:rFonts w:ascii="Comic Sans MS" w:hAnsi="Comic Sans MS"/>
                <w:sz w:val="18"/>
                <w:szCs w:val="18"/>
              </w:rPr>
              <w:t>Concevoir et développer une application dans un environnement graphique</w:t>
            </w:r>
          </w:p>
        </w:tc>
        <w:tc>
          <w:tcPr>
            <w:tcW w:w="1203" w:type="dxa"/>
            <w:vMerge w:val="restart"/>
            <w:tcBorders>
              <w:right w:val="single" w:sz="4" w:space="0" w:color="auto"/>
            </w:tcBorders>
            <w:vAlign w:val="center"/>
          </w:tcPr>
          <w:p w:rsidR="00C94F65" w:rsidRPr="008D248A" w:rsidRDefault="00C94F65" w:rsidP="005A1DCD">
            <w:pPr>
              <w:pStyle w:val="TM1"/>
            </w:pPr>
            <w:r w:rsidRPr="008D248A">
              <w:t>45</w:t>
            </w:r>
          </w:p>
        </w:tc>
        <w:tc>
          <w:tcPr>
            <w:tcW w:w="1489" w:type="dxa"/>
            <w:tcBorders>
              <w:bottom w:val="single" w:sz="4" w:space="0" w:color="auto"/>
            </w:tcBorders>
            <w:vAlign w:val="center"/>
          </w:tcPr>
          <w:p w:rsidR="00C94F65" w:rsidRPr="008D248A" w:rsidRDefault="00C94F65" w:rsidP="001C230B">
            <w:pPr>
              <w:pStyle w:val="TM1"/>
            </w:pPr>
            <w:r w:rsidRPr="008D248A">
              <w:t>420-KD</w:t>
            </w:r>
            <w:r w:rsidR="001C230B" w:rsidRPr="008D248A">
              <w:t>B</w:t>
            </w:r>
            <w:r w:rsidRPr="008D248A">
              <w:t>-JQ</w:t>
            </w:r>
          </w:p>
        </w:tc>
        <w:tc>
          <w:tcPr>
            <w:tcW w:w="5261" w:type="dxa"/>
            <w:tcBorders>
              <w:bottom w:val="single" w:sz="4" w:space="0" w:color="auto"/>
            </w:tcBorders>
          </w:tcPr>
          <w:p w:rsidR="00C94F65" w:rsidRPr="008D248A" w:rsidRDefault="00C94F65" w:rsidP="00B01552">
            <w:pPr>
              <w:pStyle w:val="TM1"/>
              <w:jc w:val="left"/>
            </w:pPr>
            <w:r w:rsidRPr="008D248A">
              <w:t xml:space="preserve">Techniques de modélisation </w:t>
            </w:r>
          </w:p>
        </w:tc>
        <w:tc>
          <w:tcPr>
            <w:tcW w:w="1620" w:type="dxa"/>
            <w:tcBorders>
              <w:bottom w:val="single" w:sz="4" w:space="0" w:color="auto"/>
              <w:right w:val="single" w:sz="4" w:space="0" w:color="auto"/>
            </w:tcBorders>
            <w:vAlign w:val="center"/>
          </w:tcPr>
          <w:p w:rsidR="00C94F65" w:rsidRPr="008D248A" w:rsidRDefault="0046633D" w:rsidP="005A1DCD">
            <w:pPr>
              <w:pStyle w:val="TM1"/>
            </w:pPr>
            <w:r w:rsidRPr="008D248A">
              <w:t>0</w:t>
            </w:r>
          </w:p>
        </w:tc>
      </w:tr>
      <w:tr w:rsidR="00C94F65" w:rsidRPr="008D248A" w:rsidTr="00E17B9C">
        <w:trPr>
          <w:cantSplit/>
        </w:trPr>
        <w:tc>
          <w:tcPr>
            <w:tcW w:w="1560" w:type="dxa"/>
            <w:vMerge/>
            <w:tcBorders>
              <w:left w:val="single" w:sz="4" w:space="0" w:color="auto"/>
              <w:bottom w:val="nil"/>
            </w:tcBorders>
            <w:vAlign w:val="center"/>
          </w:tcPr>
          <w:p w:rsidR="00C94F65" w:rsidRPr="008D248A" w:rsidRDefault="00C94F65" w:rsidP="006F4142">
            <w:pPr>
              <w:jc w:val="center"/>
              <w:rPr>
                <w:rFonts w:ascii="Comic Sans MS" w:hAnsi="Comic Sans MS"/>
                <w:sz w:val="18"/>
                <w:szCs w:val="18"/>
              </w:rPr>
            </w:pPr>
          </w:p>
        </w:tc>
        <w:tc>
          <w:tcPr>
            <w:tcW w:w="6237" w:type="dxa"/>
            <w:vMerge/>
            <w:vAlign w:val="center"/>
          </w:tcPr>
          <w:p w:rsidR="00C94F65" w:rsidRPr="008D248A" w:rsidRDefault="00C94F65" w:rsidP="006F4142">
            <w:pPr>
              <w:rPr>
                <w:rFonts w:ascii="Comic Sans MS" w:hAnsi="Comic Sans MS"/>
                <w:sz w:val="18"/>
                <w:szCs w:val="18"/>
              </w:rPr>
            </w:pPr>
          </w:p>
        </w:tc>
        <w:tc>
          <w:tcPr>
            <w:tcW w:w="1203" w:type="dxa"/>
            <w:vMerge/>
            <w:tcBorders>
              <w:right w:val="single" w:sz="4" w:space="0" w:color="auto"/>
            </w:tcBorders>
            <w:vAlign w:val="center"/>
          </w:tcPr>
          <w:p w:rsidR="00C94F65" w:rsidRPr="008D248A" w:rsidRDefault="00C94F65" w:rsidP="005A1DCD">
            <w:pPr>
              <w:pStyle w:val="TM1"/>
            </w:pPr>
          </w:p>
        </w:tc>
        <w:tc>
          <w:tcPr>
            <w:tcW w:w="1489" w:type="dxa"/>
            <w:tcBorders>
              <w:top w:val="single" w:sz="4" w:space="0" w:color="auto"/>
              <w:bottom w:val="nil"/>
            </w:tcBorders>
            <w:vAlign w:val="center"/>
          </w:tcPr>
          <w:p w:rsidR="00C94F65" w:rsidRPr="008D248A" w:rsidRDefault="00C94F65" w:rsidP="00C5019F">
            <w:pPr>
              <w:pStyle w:val="TM1"/>
            </w:pPr>
            <w:r w:rsidRPr="008D248A">
              <w:t>420-SB</w:t>
            </w:r>
            <w:r w:rsidR="00C5019F" w:rsidRPr="008D248A">
              <w:t>B</w:t>
            </w:r>
            <w:r w:rsidRPr="008D248A">
              <w:t>-JQ</w:t>
            </w:r>
          </w:p>
        </w:tc>
        <w:tc>
          <w:tcPr>
            <w:tcW w:w="5261" w:type="dxa"/>
            <w:tcBorders>
              <w:top w:val="single" w:sz="4" w:space="0" w:color="auto"/>
            </w:tcBorders>
          </w:tcPr>
          <w:p w:rsidR="00C94F65" w:rsidRPr="008D248A" w:rsidRDefault="00C94F65" w:rsidP="00B01552">
            <w:pPr>
              <w:pStyle w:val="TM1"/>
              <w:jc w:val="left"/>
            </w:pPr>
            <w:r w:rsidRPr="008D248A">
              <w:t>Développer une application en milieu de travail</w:t>
            </w:r>
          </w:p>
        </w:tc>
        <w:tc>
          <w:tcPr>
            <w:tcW w:w="1620" w:type="dxa"/>
            <w:tcBorders>
              <w:top w:val="single" w:sz="4" w:space="0" w:color="auto"/>
              <w:right w:val="single" w:sz="4" w:space="0" w:color="auto"/>
            </w:tcBorders>
            <w:vAlign w:val="center"/>
          </w:tcPr>
          <w:p w:rsidR="009B6CE0" w:rsidRPr="008D248A" w:rsidRDefault="009B6CE0" w:rsidP="009B6CE0">
            <w:pPr>
              <w:jc w:val="center"/>
              <w:rPr>
                <w:rFonts w:ascii="Comic Sans MS" w:hAnsi="Comic Sans MS"/>
                <w:sz w:val="18"/>
                <w:szCs w:val="18"/>
              </w:rPr>
            </w:pPr>
            <w:r w:rsidRPr="008D248A">
              <w:rPr>
                <w:rFonts w:ascii="Comic Sans MS" w:hAnsi="Comic Sans MS"/>
                <w:sz w:val="18"/>
                <w:szCs w:val="18"/>
              </w:rPr>
              <w:t>45</w:t>
            </w:r>
          </w:p>
        </w:tc>
      </w:tr>
      <w:tr w:rsidR="009B6CE0" w:rsidRPr="008D248A" w:rsidTr="00E17B9C">
        <w:trPr>
          <w:cantSplit/>
          <w:trHeight w:val="207"/>
        </w:trPr>
        <w:tc>
          <w:tcPr>
            <w:tcW w:w="1560" w:type="dxa"/>
            <w:vMerge w:val="restart"/>
            <w:tcBorders>
              <w:top w:val="single" w:sz="6" w:space="0" w:color="auto"/>
              <w:left w:val="single" w:sz="4" w:space="0" w:color="auto"/>
            </w:tcBorders>
            <w:vAlign w:val="center"/>
          </w:tcPr>
          <w:p w:rsidR="009B6CE0" w:rsidRPr="008D248A" w:rsidRDefault="009B6CE0" w:rsidP="006F4142">
            <w:pPr>
              <w:jc w:val="center"/>
              <w:rPr>
                <w:rFonts w:ascii="Comic Sans MS" w:hAnsi="Comic Sans MS"/>
                <w:sz w:val="18"/>
                <w:szCs w:val="18"/>
              </w:rPr>
            </w:pPr>
            <w:r w:rsidRPr="008D248A">
              <w:rPr>
                <w:rFonts w:ascii="Comic Sans MS" w:hAnsi="Comic Sans MS"/>
                <w:sz w:val="18"/>
                <w:szCs w:val="18"/>
              </w:rPr>
              <w:t>017D</w:t>
            </w:r>
          </w:p>
        </w:tc>
        <w:tc>
          <w:tcPr>
            <w:tcW w:w="6237" w:type="dxa"/>
            <w:vMerge w:val="restart"/>
            <w:vAlign w:val="center"/>
          </w:tcPr>
          <w:p w:rsidR="009B6CE0" w:rsidRPr="008D248A" w:rsidRDefault="009B6CE0" w:rsidP="006F4142">
            <w:pPr>
              <w:rPr>
                <w:rFonts w:ascii="Comic Sans MS" w:hAnsi="Comic Sans MS"/>
                <w:sz w:val="18"/>
                <w:szCs w:val="18"/>
              </w:rPr>
            </w:pPr>
            <w:r w:rsidRPr="008D248A">
              <w:rPr>
                <w:rFonts w:ascii="Comic Sans MS" w:hAnsi="Comic Sans MS"/>
                <w:sz w:val="18"/>
                <w:szCs w:val="18"/>
              </w:rPr>
              <w:t>Concevoir et développer une application hypermédia dans des réseaux internes et mondiaux</w:t>
            </w:r>
          </w:p>
        </w:tc>
        <w:tc>
          <w:tcPr>
            <w:tcW w:w="1203" w:type="dxa"/>
            <w:vMerge w:val="restart"/>
            <w:vAlign w:val="center"/>
          </w:tcPr>
          <w:p w:rsidR="009B6CE0" w:rsidRPr="008D248A" w:rsidRDefault="009B6CE0" w:rsidP="006F4142">
            <w:pPr>
              <w:pStyle w:val="Texteniveau1"/>
              <w:spacing w:before="20" w:after="20"/>
              <w:jc w:val="center"/>
              <w:rPr>
                <w:rFonts w:ascii="Comic Sans MS" w:hAnsi="Comic Sans MS"/>
                <w:dstrike/>
                <w:sz w:val="18"/>
                <w:szCs w:val="18"/>
              </w:rPr>
            </w:pPr>
            <w:r w:rsidRPr="008D248A">
              <w:rPr>
                <w:rFonts w:ascii="Comic Sans MS" w:hAnsi="Comic Sans MS"/>
                <w:sz w:val="18"/>
                <w:szCs w:val="18"/>
              </w:rPr>
              <w:t>145</w:t>
            </w:r>
          </w:p>
        </w:tc>
        <w:tc>
          <w:tcPr>
            <w:tcW w:w="1489" w:type="dxa"/>
            <w:tcBorders>
              <w:top w:val="single" w:sz="6" w:space="0" w:color="auto"/>
              <w:bottom w:val="single" w:sz="4" w:space="0" w:color="auto"/>
            </w:tcBorders>
            <w:vAlign w:val="center"/>
          </w:tcPr>
          <w:p w:rsidR="009B6CE0" w:rsidRPr="008D248A" w:rsidRDefault="00AC6255" w:rsidP="00AC6255">
            <w:pPr>
              <w:pStyle w:val="Texteniveau1"/>
              <w:spacing w:before="20" w:after="20"/>
              <w:jc w:val="center"/>
              <w:rPr>
                <w:rFonts w:ascii="Comic Sans MS" w:hAnsi="Comic Sans MS"/>
                <w:sz w:val="18"/>
                <w:szCs w:val="18"/>
              </w:rPr>
            </w:pPr>
            <w:r w:rsidRPr="008D248A">
              <w:rPr>
                <w:rFonts w:ascii="Comic Sans MS" w:hAnsi="Comic Sans MS"/>
                <w:sz w:val="18"/>
                <w:szCs w:val="18"/>
              </w:rPr>
              <w:t>420-JJA-JQ</w:t>
            </w:r>
          </w:p>
        </w:tc>
        <w:tc>
          <w:tcPr>
            <w:tcW w:w="5261" w:type="dxa"/>
            <w:vAlign w:val="center"/>
          </w:tcPr>
          <w:p w:rsidR="009B6CE0" w:rsidRPr="008D248A" w:rsidRDefault="00AC6255" w:rsidP="00AC6255">
            <w:pPr>
              <w:pStyle w:val="Texteniveau1"/>
              <w:spacing w:before="20" w:after="20"/>
              <w:rPr>
                <w:rFonts w:ascii="Comic Sans MS" w:hAnsi="Comic Sans MS"/>
                <w:sz w:val="18"/>
                <w:szCs w:val="18"/>
              </w:rPr>
            </w:pPr>
            <w:r w:rsidRPr="008D248A">
              <w:rPr>
                <w:rFonts w:ascii="Comic Sans MS" w:hAnsi="Comic Sans MS"/>
                <w:sz w:val="18"/>
                <w:szCs w:val="18"/>
              </w:rPr>
              <w:t>Programmation mobile</w:t>
            </w:r>
          </w:p>
        </w:tc>
        <w:tc>
          <w:tcPr>
            <w:tcW w:w="1620" w:type="dxa"/>
            <w:tcBorders>
              <w:right w:val="single" w:sz="4" w:space="0" w:color="auto"/>
            </w:tcBorders>
            <w:vAlign w:val="center"/>
          </w:tcPr>
          <w:p w:rsidR="009B6CE0" w:rsidRPr="008D248A" w:rsidRDefault="00AC6255" w:rsidP="00AC6255">
            <w:pPr>
              <w:pStyle w:val="Texteniveau1"/>
              <w:spacing w:before="20" w:after="20"/>
              <w:jc w:val="center"/>
              <w:rPr>
                <w:rFonts w:ascii="Comic Sans MS" w:hAnsi="Comic Sans MS"/>
                <w:b/>
                <w:dstrike/>
                <w:sz w:val="18"/>
                <w:szCs w:val="18"/>
              </w:rPr>
            </w:pPr>
            <w:r w:rsidRPr="008D248A">
              <w:rPr>
                <w:rFonts w:ascii="Comic Sans MS" w:hAnsi="Comic Sans MS"/>
                <w:sz w:val="18"/>
                <w:szCs w:val="18"/>
              </w:rPr>
              <w:t>30</w:t>
            </w:r>
          </w:p>
        </w:tc>
      </w:tr>
      <w:tr w:rsidR="009F2124" w:rsidTr="00E17B9C">
        <w:trPr>
          <w:cantSplit/>
          <w:trHeight w:val="332"/>
        </w:trPr>
        <w:tc>
          <w:tcPr>
            <w:tcW w:w="1560" w:type="dxa"/>
            <w:vMerge/>
            <w:tcBorders>
              <w:left w:val="single" w:sz="4" w:space="0" w:color="auto"/>
            </w:tcBorders>
            <w:vAlign w:val="center"/>
          </w:tcPr>
          <w:p w:rsidR="009F2124" w:rsidRPr="008D248A" w:rsidRDefault="009F2124" w:rsidP="006F4142">
            <w:pPr>
              <w:jc w:val="center"/>
              <w:rPr>
                <w:rFonts w:ascii="Comic Sans MS" w:hAnsi="Comic Sans MS"/>
                <w:sz w:val="18"/>
              </w:rPr>
            </w:pPr>
          </w:p>
        </w:tc>
        <w:tc>
          <w:tcPr>
            <w:tcW w:w="6237" w:type="dxa"/>
            <w:vMerge/>
            <w:vAlign w:val="center"/>
          </w:tcPr>
          <w:p w:rsidR="009F2124" w:rsidRPr="008D248A" w:rsidRDefault="009F2124" w:rsidP="006F4142">
            <w:pPr>
              <w:rPr>
                <w:rFonts w:ascii="Comic Sans MS" w:hAnsi="Comic Sans MS"/>
                <w:sz w:val="18"/>
              </w:rPr>
            </w:pPr>
          </w:p>
        </w:tc>
        <w:tc>
          <w:tcPr>
            <w:tcW w:w="1203" w:type="dxa"/>
            <w:vMerge/>
            <w:vAlign w:val="center"/>
          </w:tcPr>
          <w:p w:rsidR="009F2124" w:rsidRPr="008D248A" w:rsidRDefault="009F2124" w:rsidP="006F4142">
            <w:pPr>
              <w:pStyle w:val="Texteniveau1"/>
              <w:spacing w:before="20" w:after="20"/>
              <w:jc w:val="center"/>
              <w:rPr>
                <w:rFonts w:ascii="Comic Sans MS" w:hAnsi="Comic Sans MS"/>
                <w:sz w:val="18"/>
              </w:rPr>
            </w:pPr>
          </w:p>
        </w:tc>
        <w:tc>
          <w:tcPr>
            <w:tcW w:w="1489" w:type="dxa"/>
            <w:tcBorders>
              <w:top w:val="single" w:sz="6" w:space="0" w:color="auto"/>
            </w:tcBorders>
            <w:vAlign w:val="center"/>
          </w:tcPr>
          <w:p w:rsidR="009F2124" w:rsidRPr="008D248A" w:rsidRDefault="00AC6255" w:rsidP="00E718BA">
            <w:pPr>
              <w:pStyle w:val="Texteniveau1"/>
              <w:spacing w:before="20" w:after="20"/>
              <w:jc w:val="center"/>
              <w:rPr>
                <w:rFonts w:ascii="Comic Sans MS" w:hAnsi="Comic Sans MS"/>
                <w:sz w:val="18"/>
              </w:rPr>
            </w:pPr>
            <w:r w:rsidRPr="008D248A">
              <w:rPr>
                <w:rFonts w:ascii="Comic Sans MS" w:hAnsi="Comic Sans MS"/>
                <w:sz w:val="18"/>
              </w:rPr>
              <w:t>420</w:t>
            </w:r>
            <w:r w:rsidRPr="008D248A">
              <w:rPr>
                <w:rFonts w:ascii="Comic Sans MS" w:hAnsi="Comic Sans MS"/>
                <w:strike/>
                <w:sz w:val="18"/>
              </w:rPr>
              <w:t>-</w:t>
            </w:r>
            <w:r w:rsidRPr="008D248A">
              <w:rPr>
                <w:rFonts w:ascii="Comic Sans MS" w:hAnsi="Comic Sans MS"/>
                <w:sz w:val="18"/>
              </w:rPr>
              <w:t>LAB</w:t>
            </w:r>
            <w:r w:rsidRPr="008D248A">
              <w:rPr>
                <w:rFonts w:ascii="Comic Sans MS" w:hAnsi="Comic Sans MS"/>
                <w:strike/>
                <w:sz w:val="18"/>
              </w:rPr>
              <w:t>-</w:t>
            </w:r>
            <w:r w:rsidRPr="008D248A">
              <w:rPr>
                <w:rFonts w:ascii="Comic Sans MS" w:hAnsi="Comic Sans MS"/>
                <w:sz w:val="18"/>
              </w:rPr>
              <w:t>JQ</w:t>
            </w:r>
          </w:p>
        </w:tc>
        <w:tc>
          <w:tcPr>
            <w:tcW w:w="5261" w:type="dxa"/>
            <w:vAlign w:val="center"/>
          </w:tcPr>
          <w:p w:rsidR="009F2124" w:rsidRPr="008D248A" w:rsidRDefault="00AC6255" w:rsidP="007E26B7">
            <w:pPr>
              <w:pStyle w:val="Texteniveau1"/>
              <w:spacing w:before="20" w:after="20"/>
              <w:rPr>
                <w:rFonts w:ascii="Comic Sans MS" w:hAnsi="Comic Sans MS"/>
                <w:sz w:val="18"/>
              </w:rPr>
            </w:pPr>
            <w:r w:rsidRPr="008D248A">
              <w:rPr>
                <w:rFonts w:ascii="Comic Sans MS" w:hAnsi="Comic Sans MS"/>
                <w:sz w:val="18"/>
              </w:rPr>
              <w:t>Projet de fin d’études</w:t>
            </w:r>
          </w:p>
        </w:tc>
        <w:tc>
          <w:tcPr>
            <w:tcW w:w="1620" w:type="dxa"/>
            <w:tcBorders>
              <w:right w:val="single" w:sz="4" w:space="0" w:color="auto"/>
            </w:tcBorders>
            <w:vAlign w:val="center"/>
          </w:tcPr>
          <w:p w:rsidR="009F2124" w:rsidRPr="008D248A" w:rsidRDefault="00AC6255" w:rsidP="006F4142">
            <w:pPr>
              <w:pStyle w:val="Texteniveau1"/>
              <w:spacing w:before="20" w:after="20"/>
              <w:jc w:val="center"/>
              <w:rPr>
                <w:rFonts w:ascii="Comic Sans MS" w:hAnsi="Comic Sans MS"/>
                <w:sz w:val="18"/>
              </w:rPr>
            </w:pPr>
            <w:r w:rsidRPr="008D248A">
              <w:rPr>
                <w:rFonts w:ascii="Comic Sans MS" w:hAnsi="Comic Sans MS"/>
                <w:sz w:val="18"/>
              </w:rPr>
              <w:t>115</w:t>
            </w:r>
          </w:p>
        </w:tc>
      </w:tr>
      <w:tr w:rsidR="00C94F65" w:rsidTr="00E17B9C">
        <w:trPr>
          <w:cantSplit/>
        </w:trPr>
        <w:tc>
          <w:tcPr>
            <w:tcW w:w="1560" w:type="dxa"/>
            <w:tcBorders>
              <w:top w:val="nil"/>
              <w:left w:val="nil"/>
              <w:bottom w:val="nil"/>
              <w:right w:val="nil"/>
            </w:tcBorders>
            <w:vAlign w:val="center"/>
          </w:tcPr>
          <w:p w:rsidR="00C94F65" w:rsidRDefault="00C94F65" w:rsidP="006F4142">
            <w:pPr>
              <w:jc w:val="center"/>
              <w:rPr>
                <w:rFonts w:ascii="Comic Sans MS" w:hAnsi="Comic Sans MS"/>
                <w:b/>
                <w:sz w:val="18"/>
              </w:rPr>
            </w:pPr>
          </w:p>
        </w:tc>
        <w:tc>
          <w:tcPr>
            <w:tcW w:w="6237" w:type="dxa"/>
            <w:tcBorders>
              <w:top w:val="nil"/>
              <w:left w:val="single" w:sz="4" w:space="0" w:color="auto"/>
              <w:bottom w:val="single" w:sz="4" w:space="0" w:color="auto"/>
              <w:right w:val="single" w:sz="4" w:space="0" w:color="auto"/>
            </w:tcBorders>
            <w:vAlign w:val="center"/>
          </w:tcPr>
          <w:p w:rsidR="00C94F65" w:rsidRDefault="00C94F65" w:rsidP="006F4142">
            <w:pPr>
              <w:pStyle w:val="Texteniveau1"/>
              <w:spacing w:before="20" w:after="20"/>
              <w:ind w:right="77"/>
              <w:jc w:val="right"/>
              <w:rPr>
                <w:rFonts w:ascii="Comic Sans MS" w:hAnsi="Comic Sans MS"/>
                <w:b/>
                <w:sz w:val="18"/>
              </w:rPr>
            </w:pPr>
            <w:r>
              <w:rPr>
                <w:rFonts w:ascii="Comic Sans MS" w:hAnsi="Comic Sans MS"/>
                <w:b/>
                <w:sz w:val="18"/>
              </w:rPr>
              <w:t>Total :</w:t>
            </w:r>
          </w:p>
        </w:tc>
        <w:tc>
          <w:tcPr>
            <w:tcW w:w="1203" w:type="dxa"/>
            <w:tcBorders>
              <w:top w:val="nil"/>
              <w:left w:val="nil"/>
              <w:bottom w:val="single" w:sz="4" w:space="0" w:color="auto"/>
              <w:right w:val="single" w:sz="4" w:space="0" w:color="auto"/>
            </w:tcBorders>
            <w:vAlign w:val="center"/>
          </w:tcPr>
          <w:p w:rsidR="00C94F65" w:rsidRDefault="00F660BA" w:rsidP="006F4142">
            <w:pPr>
              <w:pStyle w:val="Texteniveau1"/>
              <w:spacing w:before="20" w:after="20"/>
              <w:jc w:val="center"/>
              <w:rPr>
                <w:rFonts w:ascii="Comic Sans MS" w:hAnsi="Comic Sans MS"/>
                <w:b/>
                <w:sz w:val="18"/>
              </w:rPr>
            </w:pPr>
            <w:r>
              <w:rPr>
                <w:rFonts w:ascii="Comic Sans MS" w:hAnsi="Comic Sans MS"/>
                <w:b/>
                <w:sz w:val="18"/>
              </w:rPr>
              <w:fldChar w:fldCharType="begin"/>
            </w:r>
            <w:r w:rsidR="004B1D26">
              <w:rPr>
                <w:rFonts w:ascii="Comic Sans MS" w:hAnsi="Comic Sans MS"/>
                <w:b/>
                <w:sz w:val="18"/>
              </w:rPr>
              <w:instrText xml:space="preserve"> =SUM(ABOVE) </w:instrText>
            </w:r>
            <w:r>
              <w:rPr>
                <w:rFonts w:ascii="Comic Sans MS" w:hAnsi="Comic Sans MS"/>
                <w:b/>
                <w:sz w:val="18"/>
              </w:rPr>
              <w:fldChar w:fldCharType="separate"/>
            </w:r>
            <w:r w:rsidR="004B1D26">
              <w:rPr>
                <w:rFonts w:ascii="Comic Sans MS" w:hAnsi="Comic Sans MS"/>
                <w:b/>
                <w:noProof/>
                <w:sz w:val="18"/>
              </w:rPr>
              <w:t>1980</w:t>
            </w:r>
            <w:r>
              <w:rPr>
                <w:rFonts w:ascii="Comic Sans MS" w:hAnsi="Comic Sans MS"/>
                <w:b/>
                <w:sz w:val="18"/>
              </w:rPr>
              <w:fldChar w:fldCharType="end"/>
            </w:r>
          </w:p>
        </w:tc>
        <w:tc>
          <w:tcPr>
            <w:tcW w:w="1489" w:type="dxa"/>
            <w:tcBorders>
              <w:top w:val="nil"/>
              <w:left w:val="nil"/>
              <w:bottom w:val="nil"/>
              <w:right w:val="nil"/>
            </w:tcBorders>
            <w:vAlign w:val="center"/>
          </w:tcPr>
          <w:p w:rsidR="00C94F65" w:rsidRDefault="00C94F65" w:rsidP="006F4142">
            <w:pPr>
              <w:pStyle w:val="Texteniveau1"/>
              <w:spacing w:before="20" w:after="20"/>
              <w:jc w:val="center"/>
              <w:rPr>
                <w:rFonts w:ascii="Comic Sans MS" w:hAnsi="Comic Sans MS"/>
                <w:b/>
                <w:sz w:val="18"/>
              </w:rPr>
            </w:pPr>
          </w:p>
        </w:tc>
        <w:tc>
          <w:tcPr>
            <w:tcW w:w="5261" w:type="dxa"/>
            <w:tcBorders>
              <w:top w:val="nil"/>
              <w:left w:val="single" w:sz="4" w:space="0" w:color="auto"/>
              <w:bottom w:val="single" w:sz="4" w:space="0" w:color="auto"/>
              <w:right w:val="single" w:sz="4" w:space="0" w:color="auto"/>
            </w:tcBorders>
            <w:vAlign w:val="center"/>
          </w:tcPr>
          <w:p w:rsidR="00C94F65" w:rsidRDefault="00C94F65" w:rsidP="006F4142">
            <w:pPr>
              <w:pStyle w:val="Texteniveau1"/>
              <w:spacing w:before="20" w:after="20"/>
              <w:ind w:right="133"/>
              <w:jc w:val="right"/>
              <w:rPr>
                <w:rFonts w:ascii="Comic Sans MS" w:hAnsi="Comic Sans MS"/>
                <w:b/>
                <w:sz w:val="18"/>
              </w:rPr>
            </w:pPr>
            <w:r>
              <w:rPr>
                <w:rFonts w:ascii="Comic Sans MS" w:hAnsi="Comic Sans MS"/>
                <w:b/>
                <w:sz w:val="18"/>
              </w:rPr>
              <w:t>Total :</w:t>
            </w:r>
          </w:p>
        </w:tc>
        <w:tc>
          <w:tcPr>
            <w:tcW w:w="1620" w:type="dxa"/>
            <w:tcBorders>
              <w:top w:val="nil"/>
              <w:left w:val="nil"/>
              <w:bottom w:val="single" w:sz="4" w:space="0" w:color="auto"/>
              <w:right w:val="single" w:sz="4" w:space="0" w:color="auto"/>
            </w:tcBorders>
            <w:vAlign w:val="center"/>
          </w:tcPr>
          <w:p w:rsidR="00C94F65" w:rsidRDefault="00F660BA" w:rsidP="006F4142">
            <w:pPr>
              <w:pStyle w:val="Texteniveau1"/>
              <w:spacing w:before="20" w:after="20"/>
              <w:jc w:val="center"/>
              <w:rPr>
                <w:rFonts w:ascii="Comic Sans MS" w:hAnsi="Comic Sans MS"/>
                <w:b/>
                <w:sz w:val="18"/>
              </w:rPr>
            </w:pPr>
            <w:r>
              <w:rPr>
                <w:rFonts w:ascii="Comic Sans MS" w:hAnsi="Comic Sans MS"/>
                <w:b/>
                <w:sz w:val="18"/>
              </w:rPr>
              <w:fldChar w:fldCharType="begin"/>
            </w:r>
            <w:r w:rsidR="004B1D26">
              <w:rPr>
                <w:rFonts w:ascii="Comic Sans MS" w:hAnsi="Comic Sans MS"/>
                <w:b/>
                <w:sz w:val="18"/>
              </w:rPr>
              <w:instrText xml:space="preserve"> =SUM(ABOVE) </w:instrText>
            </w:r>
            <w:r>
              <w:rPr>
                <w:rFonts w:ascii="Comic Sans MS" w:hAnsi="Comic Sans MS"/>
                <w:b/>
                <w:sz w:val="18"/>
              </w:rPr>
              <w:fldChar w:fldCharType="separate"/>
            </w:r>
            <w:r w:rsidR="0046633D">
              <w:rPr>
                <w:rFonts w:ascii="Comic Sans MS" w:hAnsi="Comic Sans MS"/>
                <w:b/>
                <w:noProof/>
                <w:sz w:val="18"/>
              </w:rPr>
              <w:t>1980</w:t>
            </w:r>
            <w:r>
              <w:rPr>
                <w:rFonts w:ascii="Comic Sans MS" w:hAnsi="Comic Sans MS"/>
                <w:b/>
                <w:sz w:val="18"/>
              </w:rPr>
              <w:fldChar w:fldCharType="end"/>
            </w:r>
          </w:p>
        </w:tc>
      </w:tr>
    </w:tbl>
    <w:p w:rsidR="00C94F65" w:rsidRDefault="00C94F65" w:rsidP="00C94F65">
      <w:pPr>
        <w:pStyle w:val="Texteniveau1"/>
        <w:spacing w:after="0"/>
        <w:rPr>
          <w:rFonts w:ascii="Comic Sans MS" w:hAnsi="Comic Sans MS"/>
        </w:rPr>
        <w:sectPr w:rsidR="00C94F65">
          <w:headerReference w:type="default" r:id="rId30"/>
          <w:pgSz w:w="20163" w:h="12242" w:orient="landscape" w:code="5"/>
          <w:pgMar w:top="1418" w:right="1418" w:bottom="1418" w:left="1418" w:header="709" w:footer="709" w:gutter="0"/>
          <w:cols w:space="708"/>
          <w:docGrid w:linePitch="360"/>
        </w:sectPr>
      </w:pPr>
    </w:p>
    <w:tbl>
      <w:tblPr>
        <w:tblW w:w="0" w:type="auto"/>
        <w:tblInd w:w="70" w:type="dxa"/>
        <w:tblLayout w:type="fixed"/>
        <w:tblCellMar>
          <w:left w:w="70" w:type="dxa"/>
          <w:right w:w="70" w:type="dxa"/>
        </w:tblCellMar>
        <w:tblLook w:val="0000"/>
      </w:tblPr>
      <w:tblGrid>
        <w:gridCol w:w="900"/>
        <w:gridCol w:w="1170"/>
        <w:gridCol w:w="180"/>
        <w:gridCol w:w="990"/>
        <w:gridCol w:w="1260"/>
        <w:gridCol w:w="1091"/>
        <w:gridCol w:w="163"/>
        <w:gridCol w:w="200"/>
        <w:gridCol w:w="1843"/>
        <w:gridCol w:w="943"/>
        <w:gridCol w:w="778"/>
        <w:gridCol w:w="117"/>
        <w:gridCol w:w="10"/>
        <w:gridCol w:w="1819"/>
        <w:gridCol w:w="10"/>
        <w:gridCol w:w="1838"/>
        <w:gridCol w:w="1839"/>
        <w:gridCol w:w="69"/>
        <w:gridCol w:w="841"/>
        <w:gridCol w:w="1140"/>
        <w:gridCol w:w="84"/>
      </w:tblGrid>
      <w:tr w:rsidR="00C94F65" w:rsidTr="006F4142">
        <w:trPr>
          <w:gridAfter w:val="1"/>
          <w:wAfter w:w="84" w:type="dxa"/>
          <w:cantSplit/>
        </w:trPr>
        <w:tc>
          <w:tcPr>
            <w:tcW w:w="2250" w:type="dxa"/>
            <w:gridSpan w:val="3"/>
            <w:shd w:val="clear" w:color="auto" w:fill="auto"/>
            <w:vAlign w:val="center"/>
          </w:tcPr>
          <w:p w:rsidR="00C94F65" w:rsidRDefault="00C94F65" w:rsidP="006F4142">
            <w:pPr>
              <w:rPr>
                <w:rFonts w:ascii="Comic Sans MS" w:hAnsi="Comic Sans MS"/>
                <w:b/>
                <w:sz w:val="16"/>
              </w:rPr>
            </w:pPr>
          </w:p>
        </w:tc>
        <w:tc>
          <w:tcPr>
            <w:tcW w:w="3341" w:type="dxa"/>
            <w:gridSpan w:val="3"/>
            <w:shd w:val="clear" w:color="auto" w:fill="auto"/>
            <w:vAlign w:val="center"/>
          </w:tcPr>
          <w:p w:rsidR="00C94F65" w:rsidRDefault="00C94F65" w:rsidP="006F4142">
            <w:pPr>
              <w:rPr>
                <w:rFonts w:ascii="Comic Sans MS" w:hAnsi="Comic Sans MS"/>
                <w:b/>
                <w:sz w:val="16"/>
              </w:rPr>
            </w:pPr>
          </w:p>
        </w:tc>
        <w:tc>
          <w:tcPr>
            <w:tcW w:w="163" w:type="dxa"/>
            <w:shd w:val="clear" w:color="auto" w:fill="auto"/>
            <w:vAlign w:val="center"/>
          </w:tcPr>
          <w:p w:rsidR="00C94F65" w:rsidRDefault="00C94F65" w:rsidP="006F4142">
            <w:pPr>
              <w:rPr>
                <w:rFonts w:ascii="Comic Sans MS" w:hAnsi="Comic Sans MS"/>
                <w:b/>
                <w:sz w:val="16"/>
              </w:rPr>
            </w:pPr>
          </w:p>
        </w:tc>
        <w:tc>
          <w:tcPr>
            <w:tcW w:w="2986"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COLLÈGE DE JONQUIÈRE -GRILLE</w:t>
            </w:r>
          </w:p>
        </w:tc>
        <w:tc>
          <w:tcPr>
            <w:tcW w:w="6480" w:type="dxa"/>
            <w:gridSpan w:val="8"/>
            <w:shd w:val="clear" w:color="auto" w:fill="auto"/>
            <w:vAlign w:val="center"/>
          </w:tcPr>
          <w:p w:rsidR="00C94F65" w:rsidRDefault="007149DA" w:rsidP="006F4142">
            <w:pPr>
              <w:pStyle w:val="Titre1"/>
              <w:tabs>
                <w:tab w:val="left" w:pos="1460"/>
              </w:tabs>
              <w:spacing w:before="0" w:after="0"/>
              <w:jc w:val="left"/>
              <w:rPr>
                <w:rFonts w:ascii="Comic Sans MS" w:hAnsi="Comic Sans MS"/>
                <w:sz w:val="16"/>
              </w:rPr>
            </w:pPr>
            <w:r>
              <w:rPr>
                <w:rFonts w:ascii="Comic Sans MS" w:hAnsi="Comic Sans MS"/>
                <w:sz w:val="16"/>
              </w:rPr>
              <w:t>DE COURS 2013 – 2014</w:t>
            </w:r>
            <w:r w:rsidR="00C94F65">
              <w:rPr>
                <w:rFonts w:ascii="Comic Sans MS" w:hAnsi="Comic Sans MS"/>
                <w:sz w:val="16"/>
              </w:rPr>
              <w:t xml:space="preserve"> – Degré 1</w:t>
            </w:r>
          </w:p>
        </w:tc>
        <w:tc>
          <w:tcPr>
            <w:tcW w:w="1981" w:type="dxa"/>
            <w:gridSpan w:val="2"/>
            <w:shd w:val="clear" w:color="auto" w:fill="auto"/>
            <w:vAlign w:val="center"/>
          </w:tcPr>
          <w:p w:rsidR="00C94F65" w:rsidRDefault="00C94F65" w:rsidP="006F4142">
            <w:pPr>
              <w:pStyle w:val="Titre1"/>
              <w:tabs>
                <w:tab w:val="left" w:pos="1460"/>
              </w:tabs>
              <w:spacing w:before="0" w:after="0"/>
              <w:jc w:val="left"/>
              <w:rPr>
                <w:rFonts w:ascii="Comic Sans MS" w:hAnsi="Comic Sans MS"/>
                <w:sz w:val="16"/>
              </w:rPr>
            </w:pPr>
          </w:p>
        </w:tc>
      </w:tr>
      <w:tr w:rsidR="00C94F65" w:rsidTr="006F4142">
        <w:trPr>
          <w:gridAfter w:val="1"/>
          <w:wAfter w:w="84" w:type="dxa"/>
          <w:cantSplit/>
        </w:trPr>
        <w:tc>
          <w:tcPr>
            <w:tcW w:w="2250"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ÉLÈVES DÉBUTANT EN :</w:t>
            </w:r>
          </w:p>
        </w:tc>
        <w:tc>
          <w:tcPr>
            <w:tcW w:w="3341" w:type="dxa"/>
            <w:gridSpan w:val="3"/>
            <w:shd w:val="clear" w:color="auto" w:fill="auto"/>
            <w:vAlign w:val="center"/>
          </w:tcPr>
          <w:p w:rsidR="00C94F65" w:rsidRDefault="00C94F65" w:rsidP="007149DA">
            <w:pPr>
              <w:rPr>
                <w:rFonts w:ascii="Comic Sans MS" w:hAnsi="Comic Sans MS"/>
                <w:b/>
                <w:sz w:val="16"/>
              </w:rPr>
            </w:pPr>
            <w:r>
              <w:rPr>
                <w:rFonts w:ascii="Comic Sans MS" w:hAnsi="Comic Sans MS"/>
                <w:b/>
                <w:sz w:val="16"/>
              </w:rPr>
              <w:t>201</w:t>
            </w:r>
            <w:r w:rsidR="007149DA">
              <w:rPr>
                <w:rFonts w:ascii="Comic Sans MS" w:hAnsi="Comic Sans MS"/>
                <w:b/>
                <w:sz w:val="16"/>
              </w:rPr>
              <w:t>3-2014</w:t>
            </w:r>
          </w:p>
        </w:tc>
        <w:tc>
          <w:tcPr>
            <w:tcW w:w="163" w:type="dxa"/>
            <w:shd w:val="clear" w:color="auto" w:fill="auto"/>
            <w:vAlign w:val="center"/>
          </w:tcPr>
          <w:p w:rsidR="00C94F65" w:rsidRDefault="00C94F65" w:rsidP="006F4142">
            <w:pPr>
              <w:rPr>
                <w:rFonts w:ascii="Comic Sans MS" w:hAnsi="Comic Sans MS"/>
                <w:b/>
                <w:sz w:val="16"/>
              </w:rPr>
            </w:pPr>
          </w:p>
        </w:tc>
        <w:tc>
          <w:tcPr>
            <w:tcW w:w="2986"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SECTEUR PROFESSIONNEL :</w:t>
            </w:r>
          </w:p>
        </w:tc>
        <w:tc>
          <w:tcPr>
            <w:tcW w:w="6480" w:type="dxa"/>
            <w:gridSpan w:val="8"/>
            <w:shd w:val="clear" w:color="auto" w:fill="auto"/>
            <w:vAlign w:val="center"/>
          </w:tcPr>
          <w:p w:rsidR="00C94F65" w:rsidRDefault="00C94F65" w:rsidP="006F4142">
            <w:pPr>
              <w:pStyle w:val="Titre1"/>
              <w:tabs>
                <w:tab w:val="left" w:pos="1460"/>
              </w:tabs>
              <w:spacing w:before="0" w:after="0"/>
              <w:jc w:val="left"/>
              <w:rPr>
                <w:rFonts w:ascii="Comic Sans MS" w:hAnsi="Comic Sans MS"/>
                <w:sz w:val="16"/>
              </w:rPr>
            </w:pPr>
            <w:r>
              <w:rPr>
                <w:rFonts w:ascii="Comic Sans MS" w:hAnsi="Comic Sans MS"/>
                <w:sz w:val="16"/>
              </w:rPr>
              <w:t>420 Techniques de l'informatique</w:t>
            </w:r>
          </w:p>
        </w:tc>
        <w:tc>
          <w:tcPr>
            <w:tcW w:w="1981" w:type="dxa"/>
            <w:gridSpan w:val="2"/>
            <w:shd w:val="clear" w:color="auto" w:fill="auto"/>
            <w:vAlign w:val="center"/>
          </w:tcPr>
          <w:p w:rsidR="00C94F65" w:rsidRDefault="00C94F65" w:rsidP="006F4142">
            <w:pPr>
              <w:pStyle w:val="Titre1"/>
              <w:tabs>
                <w:tab w:val="left" w:pos="1460"/>
              </w:tabs>
              <w:spacing w:before="0" w:after="0"/>
              <w:jc w:val="left"/>
              <w:rPr>
                <w:rFonts w:ascii="Comic Sans MS" w:hAnsi="Comic Sans MS"/>
                <w:sz w:val="16"/>
              </w:rPr>
            </w:pPr>
          </w:p>
        </w:tc>
      </w:tr>
      <w:tr w:rsidR="00C94F65" w:rsidTr="006F4142">
        <w:trPr>
          <w:gridAfter w:val="1"/>
          <w:wAfter w:w="84" w:type="dxa"/>
          <w:cantSplit/>
        </w:trPr>
        <w:tc>
          <w:tcPr>
            <w:tcW w:w="2250"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APPROUVÉE PAR :</w:t>
            </w:r>
          </w:p>
        </w:tc>
        <w:tc>
          <w:tcPr>
            <w:tcW w:w="3341" w:type="dxa"/>
            <w:gridSpan w:val="3"/>
            <w:tcBorders>
              <w:top w:val="nil"/>
              <w:left w:val="nil"/>
              <w:bottom w:val="single" w:sz="4" w:space="0" w:color="auto"/>
              <w:right w:val="nil"/>
            </w:tcBorders>
            <w:shd w:val="clear" w:color="auto" w:fill="auto"/>
            <w:vAlign w:val="center"/>
          </w:tcPr>
          <w:p w:rsidR="00C94F65" w:rsidRDefault="00C94F65" w:rsidP="006F4142">
            <w:pPr>
              <w:rPr>
                <w:rFonts w:ascii="Comic Sans MS" w:hAnsi="Comic Sans MS"/>
                <w:b/>
                <w:sz w:val="16"/>
              </w:rPr>
            </w:pPr>
          </w:p>
        </w:tc>
        <w:tc>
          <w:tcPr>
            <w:tcW w:w="163" w:type="dxa"/>
            <w:shd w:val="clear" w:color="auto" w:fill="auto"/>
            <w:vAlign w:val="center"/>
          </w:tcPr>
          <w:p w:rsidR="00C94F65" w:rsidRDefault="00C94F65" w:rsidP="006F4142">
            <w:pPr>
              <w:rPr>
                <w:rFonts w:ascii="Comic Sans MS" w:hAnsi="Comic Sans MS"/>
                <w:b/>
                <w:sz w:val="16"/>
              </w:rPr>
            </w:pPr>
          </w:p>
        </w:tc>
        <w:tc>
          <w:tcPr>
            <w:tcW w:w="2986"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PROGRAMME :</w:t>
            </w:r>
          </w:p>
        </w:tc>
        <w:tc>
          <w:tcPr>
            <w:tcW w:w="778" w:type="dxa"/>
            <w:shd w:val="clear" w:color="auto" w:fill="auto"/>
            <w:vAlign w:val="center"/>
          </w:tcPr>
          <w:p w:rsidR="00C94F65" w:rsidRDefault="00C94F65" w:rsidP="006F4142">
            <w:pPr>
              <w:rPr>
                <w:rFonts w:ascii="Comic Sans MS" w:hAnsi="Comic Sans MS"/>
                <w:b/>
                <w:sz w:val="16"/>
              </w:rPr>
            </w:pPr>
            <w:r>
              <w:rPr>
                <w:rFonts w:ascii="Comic Sans MS" w:hAnsi="Comic Sans MS"/>
                <w:b/>
                <w:sz w:val="16"/>
              </w:rPr>
              <w:t>420.A0</w:t>
            </w:r>
          </w:p>
        </w:tc>
        <w:tc>
          <w:tcPr>
            <w:tcW w:w="7683" w:type="dxa"/>
            <w:gridSpan w:val="9"/>
            <w:shd w:val="clear" w:color="auto" w:fill="auto"/>
            <w:vAlign w:val="center"/>
          </w:tcPr>
          <w:p w:rsidR="00C94F65" w:rsidRDefault="00C94F65" w:rsidP="006F4142">
            <w:pPr>
              <w:pStyle w:val="Titre7"/>
              <w:tabs>
                <w:tab w:val="left" w:pos="2520"/>
              </w:tabs>
              <w:rPr>
                <w:sz w:val="16"/>
              </w:rPr>
            </w:pPr>
            <w:r>
              <w:rPr>
                <w:sz w:val="16"/>
              </w:rPr>
              <w:t>Techniques de l'informatique</w:t>
            </w:r>
          </w:p>
        </w:tc>
      </w:tr>
      <w:tr w:rsidR="00C94F65" w:rsidTr="006F4142">
        <w:trPr>
          <w:gridAfter w:val="1"/>
          <w:wAfter w:w="84" w:type="dxa"/>
          <w:cantSplit/>
        </w:trPr>
        <w:tc>
          <w:tcPr>
            <w:tcW w:w="2250" w:type="dxa"/>
            <w:gridSpan w:val="3"/>
            <w:shd w:val="clear" w:color="auto" w:fill="auto"/>
            <w:vAlign w:val="center"/>
          </w:tcPr>
          <w:p w:rsidR="00C94F65" w:rsidRDefault="00C94F65" w:rsidP="006F4142">
            <w:pPr>
              <w:rPr>
                <w:rFonts w:ascii="Comic Sans MS" w:hAnsi="Comic Sans MS"/>
                <w:b/>
                <w:sz w:val="16"/>
              </w:rPr>
            </w:pPr>
          </w:p>
        </w:tc>
        <w:tc>
          <w:tcPr>
            <w:tcW w:w="3341" w:type="dxa"/>
            <w:gridSpan w:val="3"/>
            <w:shd w:val="clear" w:color="auto" w:fill="auto"/>
            <w:vAlign w:val="center"/>
          </w:tcPr>
          <w:p w:rsidR="00C94F65" w:rsidRDefault="00C94F65" w:rsidP="006F4142">
            <w:pPr>
              <w:pStyle w:val="Titre2"/>
              <w:spacing w:after="0"/>
              <w:rPr>
                <w:rFonts w:ascii="Comic Sans MS" w:hAnsi="Comic Sans MS"/>
                <w:sz w:val="16"/>
              </w:rPr>
            </w:pPr>
            <w:r>
              <w:rPr>
                <w:rFonts w:ascii="Comic Sans MS" w:hAnsi="Comic Sans MS"/>
                <w:sz w:val="16"/>
              </w:rPr>
              <w:t>Direction des études</w:t>
            </w:r>
          </w:p>
        </w:tc>
        <w:tc>
          <w:tcPr>
            <w:tcW w:w="163" w:type="dxa"/>
            <w:shd w:val="clear" w:color="auto" w:fill="auto"/>
            <w:vAlign w:val="center"/>
          </w:tcPr>
          <w:p w:rsidR="00C94F65" w:rsidRDefault="00C94F65" w:rsidP="006F4142">
            <w:pPr>
              <w:rPr>
                <w:rFonts w:ascii="Comic Sans MS" w:hAnsi="Comic Sans MS"/>
                <w:b/>
                <w:sz w:val="16"/>
              </w:rPr>
            </w:pPr>
          </w:p>
        </w:tc>
        <w:tc>
          <w:tcPr>
            <w:tcW w:w="2986"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 xml:space="preserve">VOIE DE SPÉCIALISATION : </w:t>
            </w:r>
          </w:p>
        </w:tc>
        <w:tc>
          <w:tcPr>
            <w:tcW w:w="778" w:type="dxa"/>
            <w:shd w:val="clear" w:color="auto" w:fill="auto"/>
            <w:vAlign w:val="center"/>
          </w:tcPr>
          <w:p w:rsidR="00C94F65" w:rsidRDefault="00C94F65" w:rsidP="006F4142">
            <w:pPr>
              <w:rPr>
                <w:rFonts w:ascii="Comic Sans MS" w:hAnsi="Comic Sans MS"/>
                <w:b/>
                <w:sz w:val="16"/>
              </w:rPr>
            </w:pPr>
            <w:r>
              <w:rPr>
                <w:rFonts w:ascii="Comic Sans MS" w:hAnsi="Comic Sans MS"/>
                <w:b/>
                <w:sz w:val="16"/>
              </w:rPr>
              <w:t>420.AA</w:t>
            </w:r>
          </w:p>
        </w:tc>
        <w:tc>
          <w:tcPr>
            <w:tcW w:w="7683" w:type="dxa"/>
            <w:gridSpan w:val="9"/>
            <w:shd w:val="clear" w:color="auto" w:fill="auto"/>
            <w:vAlign w:val="center"/>
          </w:tcPr>
          <w:p w:rsidR="00C94F65" w:rsidRDefault="00C94F65" w:rsidP="006F4142">
            <w:pPr>
              <w:tabs>
                <w:tab w:val="right" w:pos="7512"/>
              </w:tabs>
              <w:rPr>
                <w:rFonts w:ascii="Comic Sans MS" w:hAnsi="Comic Sans MS"/>
                <w:b/>
                <w:sz w:val="16"/>
              </w:rPr>
            </w:pPr>
            <w:r>
              <w:rPr>
                <w:rFonts w:ascii="Comic Sans MS" w:hAnsi="Comic Sans MS"/>
                <w:b/>
                <w:sz w:val="16"/>
              </w:rPr>
              <w:t>Informatique de gestion</w:t>
            </w:r>
          </w:p>
        </w:tc>
      </w:tr>
      <w:tr w:rsidR="00C94F65" w:rsidTr="00720A91">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vMerge w:val="restart"/>
            <w:tcBorders>
              <w:top w:val="thinThickSmallGap" w:sz="24" w:space="0" w:color="A6A6A6"/>
              <w:bottom w:val="single" w:sz="4" w:space="0" w:color="A6A6A6"/>
            </w:tcBorders>
            <w:shd w:val="clear" w:color="auto" w:fill="E6E6E6"/>
            <w:vAlign w:val="center"/>
          </w:tcPr>
          <w:p w:rsidR="00C94F65" w:rsidRDefault="00C94F65" w:rsidP="006F4142">
            <w:pPr>
              <w:jc w:val="center"/>
              <w:rPr>
                <w:rFonts w:ascii="Comic Sans MS" w:hAnsi="Comic Sans MS"/>
                <w:b/>
                <w:sz w:val="18"/>
                <w:szCs w:val="18"/>
              </w:rPr>
            </w:pPr>
            <w:r>
              <w:rPr>
                <w:rFonts w:ascii="Comic Sans MS" w:hAnsi="Comic Sans MS"/>
                <w:b/>
                <w:sz w:val="18"/>
                <w:szCs w:val="18"/>
              </w:rPr>
              <w:t>Session</w:t>
            </w:r>
          </w:p>
        </w:tc>
        <w:tc>
          <w:tcPr>
            <w:tcW w:w="5054" w:type="dxa"/>
            <w:gridSpan w:val="7"/>
            <w:tcBorders>
              <w:top w:val="thinThickSmallGap" w:sz="24" w:space="0" w:color="A6A6A6"/>
              <w:bottom w:val="single" w:sz="4" w:space="0" w:color="A6A6A6"/>
              <w:right w:val="double" w:sz="4" w:space="0" w:color="A6A6A6"/>
            </w:tcBorders>
            <w:shd w:val="clear" w:color="auto" w:fill="E6E6E6"/>
            <w:vAlign w:val="center"/>
          </w:tcPr>
          <w:p w:rsidR="00C94F65" w:rsidRDefault="00C94F65" w:rsidP="006F4142">
            <w:pPr>
              <w:jc w:val="center"/>
              <w:rPr>
                <w:rFonts w:ascii="Comic Sans MS" w:hAnsi="Comic Sans MS"/>
                <w:b/>
                <w:sz w:val="18"/>
                <w:szCs w:val="18"/>
              </w:rPr>
            </w:pPr>
            <w:r>
              <w:rPr>
                <w:rFonts w:ascii="Comic Sans MS" w:hAnsi="Comic Sans MS"/>
                <w:b/>
                <w:sz w:val="18"/>
                <w:szCs w:val="18"/>
              </w:rPr>
              <w:t>FORMATION GÉNÉRALE</w:t>
            </w:r>
          </w:p>
        </w:tc>
        <w:tc>
          <w:tcPr>
            <w:tcW w:w="9197" w:type="dxa"/>
            <w:gridSpan w:val="9"/>
            <w:vMerge w:val="restart"/>
            <w:tcBorders>
              <w:top w:val="thinThickSmallGap" w:sz="24" w:space="0" w:color="A6A6A6"/>
              <w:left w:val="double" w:sz="4" w:space="0" w:color="A6A6A6"/>
              <w:bottom w:val="single" w:sz="4" w:space="0" w:color="A6A6A6"/>
              <w:right w:val="double" w:sz="4" w:space="0" w:color="A6A6A6"/>
            </w:tcBorders>
            <w:shd w:val="clear" w:color="auto" w:fill="E6E6E6"/>
            <w:vAlign w:val="center"/>
          </w:tcPr>
          <w:p w:rsidR="00C94F65" w:rsidRDefault="00C94F65" w:rsidP="006F4142">
            <w:pPr>
              <w:jc w:val="center"/>
              <w:rPr>
                <w:rFonts w:ascii="Comic Sans MS" w:hAnsi="Comic Sans MS"/>
                <w:b/>
                <w:sz w:val="18"/>
                <w:szCs w:val="18"/>
              </w:rPr>
            </w:pPr>
            <w:r>
              <w:rPr>
                <w:rFonts w:ascii="Comic Sans MS" w:hAnsi="Comic Sans MS"/>
                <w:b/>
                <w:sz w:val="18"/>
                <w:szCs w:val="18"/>
              </w:rPr>
              <w:t>FORMATION SPÉCIFIQUE</w:t>
            </w:r>
          </w:p>
        </w:tc>
        <w:tc>
          <w:tcPr>
            <w:tcW w:w="910" w:type="dxa"/>
            <w:gridSpan w:val="2"/>
            <w:vMerge w:val="restart"/>
            <w:tcBorders>
              <w:top w:val="thinThickSmallGap" w:sz="24" w:space="0" w:color="A6A6A6"/>
              <w:left w:val="double" w:sz="4" w:space="0" w:color="A6A6A6"/>
              <w:bottom w:val="single" w:sz="4" w:space="0" w:color="A6A6A6"/>
              <w:right w:val="double" w:sz="4" w:space="0" w:color="A6A6A6"/>
            </w:tcBorders>
            <w:shd w:val="clear" w:color="auto" w:fill="E6E6E6"/>
            <w:vAlign w:val="center"/>
          </w:tcPr>
          <w:p w:rsidR="00C94F65" w:rsidRPr="0057486F" w:rsidRDefault="00C94F65" w:rsidP="006F4142">
            <w:pPr>
              <w:widowControl w:val="0"/>
              <w:jc w:val="center"/>
              <w:rPr>
                <w:rFonts w:ascii="Comic Sans MS" w:hAnsi="Comic Sans MS"/>
                <w:b/>
                <w:sz w:val="14"/>
                <w:szCs w:val="14"/>
              </w:rPr>
            </w:pPr>
            <w:r w:rsidRPr="0057486F">
              <w:rPr>
                <w:rFonts w:ascii="Comic Sans MS" w:hAnsi="Comic Sans MS"/>
                <w:b/>
                <w:sz w:val="14"/>
                <w:szCs w:val="14"/>
              </w:rPr>
              <w:t>Complé</w:t>
            </w:r>
            <w:r>
              <w:rPr>
                <w:rFonts w:ascii="Comic Sans MS" w:hAnsi="Comic Sans MS"/>
                <w:b/>
                <w:sz w:val="14"/>
                <w:szCs w:val="14"/>
              </w:rPr>
              <w:t>-</w:t>
            </w:r>
            <w:r w:rsidRPr="0057486F">
              <w:rPr>
                <w:rFonts w:ascii="Comic Sans MS" w:hAnsi="Comic Sans MS"/>
                <w:b/>
                <w:sz w:val="14"/>
                <w:szCs w:val="14"/>
              </w:rPr>
              <w:t>mentaire</w:t>
            </w:r>
          </w:p>
        </w:tc>
        <w:tc>
          <w:tcPr>
            <w:tcW w:w="1224" w:type="dxa"/>
            <w:gridSpan w:val="2"/>
            <w:vMerge w:val="restart"/>
            <w:tcBorders>
              <w:top w:val="thinThickSmallGap" w:sz="24" w:space="0" w:color="A6A6A6"/>
              <w:left w:val="double" w:sz="4" w:space="0" w:color="A6A6A6"/>
              <w:bottom w:val="single" w:sz="4" w:space="0" w:color="A6A6A6"/>
            </w:tcBorders>
            <w:shd w:val="clear" w:color="auto" w:fill="E6E6E6"/>
            <w:vAlign w:val="center"/>
          </w:tcPr>
          <w:p w:rsidR="00C94F65" w:rsidRDefault="00C94F65" w:rsidP="006F4142">
            <w:pPr>
              <w:widowControl w:val="0"/>
              <w:jc w:val="center"/>
              <w:rPr>
                <w:rFonts w:ascii="Comic Sans MS" w:hAnsi="Comic Sans MS"/>
                <w:b/>
                <w:sz w:val="18"/>
                <w:szCs w:val="18"/>
              </w:rPr>
            </w:pPr>
            <w:r>
              <w:rPr>
                <w:rFonts w:ascii="Comic Sans MS" w:hAnsi="Comic Sans MS"/>
                <w:b/>
                <w:sz w:val="18"/>
                <w:szCs w:val="18"/>
              </w:rPr>
              <w:t>Information Pondération</w:t>
            </w:r>
          </w:p>
        </w:tc>
      </w:tr>
      <w:tr w:rsidR="00C94F65" w:rsidTr="00720A91">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vMerge/>
            <w:tcBorders>
              <w:top w:val="single" w:sz="4" w:space="0" w:color="A6A6A6"/>
            </w:tcBorders>
            <w:shd w:val="clear" w:color="auto" w:fill="E6E6E6"/>
            <w:vAlign w:val="center"/>
          </w:tcPr>
          <w:p w:rsidR="00C94F65" w:rsidRDefault="00C94F65" w:rsidP="006F4142">
            <w:pPr>
              <w:rPr>
                <w:rFonts w:ascii="Comic Sans MS" w:hAnsi="Comic Sans MS"/>
                <w:b/>
                <w:sz w:val="18"/>
                <w:szCs w:val="18"/>
              </w:rPr>
            </w:pPr>
          </w:p>
        </w:tc>
        <w:tc>
          <w:tcPr>
            <w:tcW w:w="1170" w:type="dxa"/>
            <w:tcBorders>
              <w:top w:val="single" w:sz="4" w:space="0" w:color="A6A6A6"/>
            </w:tcBorders>
            <w:shd w:val="clear" w:color="auto" w:fill="auto"/>
            <w:vAlign w:val="center"/>
          </w:tcPr>
          <w:p w:rsidR="00C94F65" w:rsidRDefault="00C94F65" w:rsidP="006F4142">
            <w:pPr>
              <w:jc w:val="center"/>
              <w:rPr>
                <w:rFonts w:ascii="Comic Sans MS" w:hAnsi="Comic Sans MS"/>
                <w:b/>
                <w:sz w:val="16"/>
                <w:szCs w:val="16"/>
              </w:rPr>
            </w:pPr>
            <w:r>
              <w:rPr>
                <w:rFonts w:ascii="Comic Sans MS" w:hAnsi="Comic Sans MS"/>
                <w:b/>
                <w:sz w:val="16"/>
                <w:szCs w:val="16"/>
              </w:rPr>
              <w:t>Langue maternelle</w:t>
            </w:r>
          </w:p>
        </w:tc>
        <w:tc>
          <w:tcPr>
            <w:tcW w:w="1170" w:type="dxa"/>
            <w:gridSpan w:val="2"/>
            <w:tcBorders>
              <w:top w:val="single" w:sz="4" w:space="0" w:color="A6A6A6"/>
            </w:tcBorders>
            <w:shd w:val="clear" w:color="auto" w:fill="auto"/>
            <w:vAlign w:val="center"/>
          </w:tcPr>
          <w:p w:rsidR="00C94F65" w:rsidRDefault="00C94F65" w:rsidP="006F4142">
            <w:pPr>
              <w:jc w:val="center"/>
              <w:rPr>
                <w:rFonts w:ascii="Comic Sans MS" w:hAnsi="Comic Sans MS"/>
                <w:b/>
                <w:sz w:val="16"/>
                <w:szCs w:val="16"/>
              </w:rPr>
            </w:pPr>
            <w:r>
              <w:rPr>
                <w:rFonts w:ascii="Comic Sans MS" w:hAnsi="Comic Sans MS"/>
                <w:b/>
                <w:sz w:val="16"/>
                <w:szCs w:val="16"/>
              </w:rPr>
              <w:t>Langue seconde</w:t>
            </w:r>
          </w:p>
        </w:tc>
        <w:tc>
          <w:tcPr>
            <w:tcW w:w="1260" w:type="dxa"/>
            <w:tcBorders>
              <w:top w:val="single" w:sz="4" w:space="0" w:color="A6A6A6"/>
            </w:tcBorders>
            <w:shd w:val="clear" w:color="auto" w:fill="auto"/>
            <w:vAlign w:val="center"/>
          </w:tcPr>
          <w:p w:rsidR="00C94F65" w:rsidRPr="00AB7D02" w:rsidRDefault="00C94F65" w:rsidP="006F4142">
            <w:pPr>
              <w:pStyle w:val="Titre3"/>
              <w:spacing w:before="0" w:after="0"/>
              <w:rPr>
                <w:rFonts w:ascii="Comic Sans MS" w:hAnsi="Comic Sans MS"/>
                <w:sz w:val="16"/>
                <w:szCs w:val="16"/>
              </w:rPr>
            </w:pPr>
            <w:r w:rsidRPr="00AB7D02">
              <w:rPr>
                <w:rFonts w:ascii="Comic Sans MS" w:hAnsi="Comic Sans MS"/>
                <w:smallCaps w:val="0"/>
                <w:sz w:val="16"/>
                <w:szCs w:val="16"/>
              </w:rPr>
              <w:t>Philosophie</w:t>
            </w:r>
          </w:p>
        </w:tc>
        <w:tc>
          <w:tcPr>
            <w:tcW w:w="1454" w:type="dxa"/>
            <w:gridSpan w:val="3"/>
            <w:tcBorders>
              <w:top w:val="single" w:sz="4" w:space="0" w:color="A6A6A6"/>
              <w:right w:val="double" w:sz="4" w:space="0" w:color="A6A6A6"/>
            </w:tcBorders>
            <w:shd w:val="clear" w:color="auto" w:fill="auto"/>
            <w:vAlign w:val="center"/>
          </w:tcPr>
          <w:p w:rsidR="00C94F65" w:rsidRDefault="00C94F65" w:rsidP="006F4142">
            <w:pPr>
              <w:jc w:val="center"/>
              <w:rPr>
                <w:rFonts w:ascii="Comic Sans MS" w:hAnsi="Comic Sans MS"/>
                <w:b/>
                <w:sz w:val="16"/>
                <w:szCs w:val="16"/>
              </w:rPr>
            </w:pPr>
            <w:r>
              <w:rPr>
                <w:rFonts w:ascii="Comic Sans MS" w:hAnsi="Comic Sans MS"/>
                <w:b/>
                <w:sz w:val="16"/>
                <w:szCs w:val="16"/>
              </w:rPr>
              <w:t>Éducation physique</w:t>
            </w:r>
          </w:p>
        </w:tc>
        <w:tc>
          <w:tcPr>
            <w:tcW w:w="9197" w:type="dxa"/>
            <w:gridSpan w:val="9"/>
            <w:vMerge/>
            <w:tcBorders>
              <w:top w:val="single" w:sz="4" w:space="0" w:color="A6A6A6"/>
              <w:left w:val="double" w:sz="4" w:space="0" w:color="A6A6A6"/>
              <w:bottom w:val="single" w:sz="4" w:space="0" w:color="A6A6A6"/>
              <w:right w:val="double" w:sz="4" w:space="0" w:color="A6A6A6"/>
            </w:tcBorders>
            <w:shd w:val="clear" w:color="auto" w:fill="E6E6E6"/>
            <w:vAlign w:val="center"/>
          </w:tcPr>
          <w:p w:rsidR="00C94F65" w:rsidRDefault="00C94F65" w:rsidP="006F4142">
            <w:pPr>
              <w:rPr>
                <w:rFonts w:ascii="Comic Sans MS" w:hAnsi="Comic Sans MS"/>
                <w:b/>
                <w:sz w:val="18"/>
                <w:szCs w:val="18"/>
              </w:rPr>
            </w:pPr>
          </w:p>
        </w:tc>
        <w:tc>
          <w:tcPr>
            <w:tcW w:w="910" w:type="dxa"/>
            <w:gridSpan w:val="2"/>
            <w:vMerge/>
            <w:tcBorders>
              <w:top w:val="single" w:sz="4" w:space="0" w:color="A6A6A6"/>
              <w:left w:val="double" w:sz="4" w:space="0" w:color="A6A6A6"/>
              <w:bottom w:val="single" w:sz="4" w:space="0" w:color="A6A6A6"/>
              <w:right w:val="double" w:sz="4" w:space="0" w:color="A6A6A6"/>
            </w:tcBorders>
            <w:shd w:val="clear" w:color="auto" w:fill="E6E6E6"/>
            <w:vAlign w:val="center"/>
          </w:tcPr>
          <w:p w:rsidR="00C94F65" w:rsidRDefault="00C94F65" w:rsidP="006F4142">
            <w:pPr>
              <w:rPr>
                <w:rFonts w:ascii="Comic Sans MS" w:hAnsi="Comic Sans MS"/>
                <w:b/>
                <w:sz w:val="18"/>
                <w:szCs w:val="18"/>
              </w:rPr>
            </w:pPr>
          </w:p>
        </w:tc>
        <w:tc>
          <w:tcPr>
            <w:tcW w:w="1224" w:type="dxa"/>
            <w:gridSpan w:val="2"/>
            <w:vMerge/>
            <w:tcBorders>
              <w:top w:val="single" w:sz="4" w:space="0" w:color="A6A6A6"/>
              <w:left w:val="double" w:sz="4" w:space="0" w:color="A6A6A6"/>
              <w:bottom w:val="single" w:sz="4" w:space="0" w:color="A6A6A6"/>
            </w:tcBorders>
            <w:shd w:val="clear" w:color="auto" w:fill="E6E6E6"/>
            <w:vAlign w:val="center"/>
          </w:tcPr>
          <w:p w:rsidR="00C94F65" w:rsidRDefault="00C94F65" w:rsidP="006F4142">
            <w:pPr>
              <w:rPr>
                <w:rFonts w:ascii="Comic Sans MS" w:hAnsi="Comic Sans MS"/>
                <w:b/>
                <w:sz w:val="18"/>
                <w:szCs w:val="18"/>
              </w:rPr>
            </w:pPr>
          </w:p>
        </w:tc>
      </w:tr>
      <w:tr w:rsidR="00C94F65" w:rsidRPr="0057486F" w:rsidTr="00720A91">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shd w:val="clear" w:color="auto" w:fill="auto"/>
            <w:vAlign w:val="center"/>
          </w:tcPr>
          <w:p w:rsidR="00C94F65" w:rsidRPr="0057486F" w:rsidRDefault="00C94F65" w:rsidP="006F4142">
            <w:pPr>
              <w:pStyle w:val="Titre1"/>
              <w:spacing w:before="0" w:after="0"/>
              <w:rPr>
                <w:rFonts w:ascii="Comic Sans MS" w:hAnsi="Comic Sans MS"/>
                <w:b w:val="0"/>
                <w:sz w:val="18"/>
                <w:szCs w:val="18"/>
              </w:rPr>
            </w:pPr>
            <w:r w:rsidRPr="0057486F">
              <w:rPr>
                <w:rFonts w:ascii="Comic Sans MS" w:hAnsi="Comic Sans MS"/>
                <w:b w:val="0"/>
                <w:sz w:val="18"/>
                <w:szCs w:val="18"/>
              </w:rPr>
              <w:t>I</w:t>
            </w:r>
          </w:p>
          <w:p w:rsidR="00C94F65" w:rsidRPr="0057486F" w:rsidRDefault="00C94F65" w:rsidP="006F4142">
            <w:pPr>
              <w:jc w:val="center"/>
              <w:rPr>
                <w:rFonts w:ascii="Comic Sans MS" w:hAnsi="Comic Sans MS"/>
                <w:sz w:val="18"/>
                <w:szCs w:val="18"/>
              </w:rPr>
            </w:pPr>
            <w:r w:rsidRPr="0057486F">
              <w:rPr>
                <w:rFonts w:ascii="Comic Sans MS" w:hAnsi="Comic Sans MS"/>
                <w:sz w:val="18"/>
                <w:szCs w:val="18"/>
              </w:rPr>
              <w:t>Automne</w:t>
            </w:r>
          </w:p>
          <w:p w:rsidR="00C94F65" w:rsidRPr="0057486F" w:rsidRDefault="00C94F65" w:rsidP="00880A5F">
            <w:pPr>
              <w:jc w:val="center"/>
              <w:rPr>
                <w:rFonts w:ascii="Comic Sans MS" w:hAnsi="Comic Sans MS"/>
                <w:sz w:val="18"/>
                <w:szCs w:val="18"/>
              </w:rPr>
            </w:pPr>
            <w:r w:rsidRPr="0057486F">
              <w:rPr>
                <w:rFonts w:ascii="Comic Sans MS" w:hAnsi="Comic Sans MS"/>
                <w:sz w:val="18"/>
                <w:szCs w:val="18"/>
              </w:rPr>
              <w:t>20</w:t>
            </w:r>
            <w:r>
              <w:rPr>
                <w:rFonts w:ascii="Comic Sans MS" w:hAnsi="Comic Sans MS"/>
                <w:sz w:val="18"/>
                <w:szCs w:val="18"/>
              </w:rPr>
              <w:t>1</w:t>
            </w:r>
            <w:r w:rsidR="00880A5F">
              <w:rPr>
                <w:rFonts w:ascii="Comic Sans MS" w:hAnsi="Comic Sans MS"/>
                <w:sz w:val="18"/>
                <w:szCs w:val="18"/>
              </w:rPr>
              <w:t>3</w:t>
            </w:r>
          </w:p>
        </w:tc>
        <w:tc>
          <w:tcPr>
            <w:tcW w:w="1170" w:type="dxa"/>
            <w:shd w:val="clear" w:color="auto" w:fill="auto"/>
          </w:tcPr>
          <w:p w:rsidR="00C94F65" w:rsidRPr="0091668A" w:rsidRDefault="00C94F65" w:rsidP="006F4142">
            <w:pPr>
              <w:rPr>
                <w:rFonts w:ascii="Comic Sans MS" w:hAnsi="Comic Sans MS"/>
                <w:sz w:val="16"/>
                <w:szCs w:val="16"/>
              </w:rPr>
            </w:pPr>
            <w:r w:rsidRPr="0091668A">
              <w:rPr>
                <w:rFonts w:ascii="Comic Sans MS" w:hAnsi="Comic Sans MS"/>
                <w:sz w:val="16"/>
                <w:szCs w:val="16"/>
              </w:rPr>
              <w:t>601-101-MQ</w:t>
            </w:r>
          </w:p>
          <w:p w:rsidR="00C94F65" w:rsidRPr="0091668A" w:rsidRDefault="00C94F65" w:rsidP="006F4142">
            <w:pPr>
              <w:rPr>
                <w:rFonts w:ascii="Comic Sans MS" w:hAnsi="Comic Sans MS"/>
                <w:sz w:val="16"/>
                <w:szCs w:val="16"/>
              </w:rPr>
            </w:pPr>
            <w:r w:rsidRPr="0091668A">
              <w:rPr>
                <w:rFonts w:ascii="Comic Sans MS" w:hAnsi="Comic Sans MS"/>
                <w:sz w:val="16"/>
                <w:szCs w:val="16"/>
              </w:rPr>
              <w:t>Écriture et littérature</w:t>
            </w:r>
          </w:p>
          <w:p w:rsidR="00C94F65" w:rsidRPr="0091668A" w:rsidRDefault="00C94F65" w:rsidP="006F4142">
            <w:pPr>
              <w:rPr>
                <w:rFonts w:ascii="Comic Sans MS" w:hAnsi="Comic Sans MS"/>
                <w:sz w:val="16"/>
                <w:szCs w:val="16"/>
              </w:rPr>
            </w:pPr>
            <w:r w:rsidRPr="0091668A">
              <w:rPr>
                <w:rFonts w:ascii="Comic Sans MS" w:hAnsi="Comic Sans MS"/>
                <w:sz w:val="16"/>
                <w:szCs w:val="16"/>
              </w:rPr>
              <w:t>2-2-3</w:t>
            </w:r>
          </w:p>
        </w:tc>
        <w:tc>
          <w:tcPr>
            <w:tcW w:w="1170" w:type="dxa"/>
            <w:gridSpan w:val="2"/>
            <w:shd w:val="clear" w:color="auto" w:fill="auto"/>
          </w:tcPr>
          <w:p w:rsidR="00C94F65" w:rsidRPr="0091668A" w:rsidRDefault="00C94F65" w:rsidP="006F4142">
            <w:pPr>
              <w:rPr>
                <w:rFonts w:ascii="Comic Sans MS" w:hAnsi="Comic Sans MS"/>
                <w:sz w:val="16"/>
                <w:szCs w:val="16"/>
              </w:rPr>
            </w:pPr>
          </w:p>
        </w:tc>
        <w:tc>
          <w:tcPr>
            <w:tcW w:w="1260" w:type="dxa"/>
            <w:shd w:val="clear" w:color="auto" w:fill="auto"/>
          </w:tcPr>
          <w:p w:rsidR="00C94F65" w:rsidRPr="0091668A" w:rsidRDefault="00C94F65" w:rsidP="006F4142">
            <w:pPr>
              <w:rPr>
                <w:rFonts w:ascii="Comic Sans MS" w:hAnsi="Comic Sans MS"/>
                <w:sz w:val="16"/>
                <w:szCs w:val="16"/>
              </w:rPr>
            </w:pPr>
            <w:r w:rsidRPr="0091668A">
              <w:rPr>
                <w:rFonts w:ascii="Comic Sans MS" w:hAnsi="Comic Sans MS"/>
                <w:sz w:val="16"/>
                <w:szCs w:val="16"/>
              </w:rPr>
              <w:t>340-101-MQ</w:t>
            </w:r>
          </w:p>
          <w:p w:rsidR="00C94F65" w:rsidRPr="0091668A" w:rsidRDefault="00C94F65" w:rsidP="006F4142">
            <w:pPr>
              <w:rPr>
                <w:rFonts w:ascii="Comic Sans MS" w:hAnsi="Comic Sans MS"/>
                <w:sz w:val="16"/>
                <w:szCs w:val="16"/>
              </w:rPr>
            </w:pPr>
            <w:r w:rsidRPr="0091668A">
              <w:rPr>
                <w:rFonts w:ascii="Comic Sans MS" w:hAnsi="Comic Sans MS"/>
                <w:sz w:val="16"/>
                <w:szCs w:val="16"/>
              </w:rPr>
              <w:t>Philosophie et rationalité</w:t>
            </w:r>
          </w:p>
          <w:p w:rsidR="00C94F65" w:rsidRPr="0091668A" w:rsidRDefault="00C94F65" w:rsidP="006F4142">
            <w:pPr>
              <w:rPr>
                <w:rFonts w:ascii="Comic Sans MS" w:hAnsi="Comic Sans MS"/>
                <w:sz w:val="16"/>
                <w:szCs w:val="16"/>
              </w:rPr>
            </w:pPr>
            <w:r w:rsidRPr="0091668A">
              <w:rPr>
                <w:rFonts w:ascii="Comic Sans MS" w:hAnsi="Comic Sans MS"/>
                <w:sz w:val="16"/>
                <w:szCs w:val="16"/>
              </w:rPr>
              <w:t>3-1-3</w:t>
            </w:r>
          </w:p>
        </w:tc>
        <w:tc>
          <w:tcPr>
            <w:tcW w:w="1454" w:type="dxa"/>
            <w:gridSpan w:val="3"/>
            <w:tcBorders>
              <w:right w:val="double" w:sz="4" w:space="0" w:color="A6A6A6"/>
            </w:tcBorders>
            <w:shd w:val="clear" w:color="auto" w:fill="auto"/>
          </w:tcPr>
          <w:p w:rsidR="00C94F65" w:rsidRPr="0091668A" w:rsidRDefault="00C94F65" w:rsidP="006F4142">
            <w:pPr>
              <w:rPr>
                <w:rFonts w:ascii="Comic Sans MS" w:hAnsi="Comic Sans MS"/>
                <w:sz w:val="16"/>
                <w:szCs w:val="16"/>
              </w:rPr>
            </w:pPr>
            <w:r w:rsidRPr="0091668A">
              <w:rPr>
                <w:rFonts w:ascii="Comic Sans MS" w:hAnsi="Comic Sans MS"/>
                <w:sz w:val="16"/>
                <w:szCs w:val="16"/>
              </w:rPr>
              <w:t>109-101-MQ</w:t>
            </w:r>
          </w:p>
          <w:p w:rsidR="00C94F65" w:rsidRPr="0091668A" w:rsidRDefault="00C94F65" w:rsidP="006F4142">
            <w:pPr>
              <w:rPr>
                <w:rFonts w:ascii="Comic Sans MS" w:hAnsi="Comic Sans MS"/>
                <w:sz w:val="16"/>
                <w:szCs w:val="16"/>
              </w:rPr>
            </w:pPr>
            <w:r w:rsidRPr="0091668A">
              <w:rPr>
                <w:rFonts w:ascii="Comic Sans MS" w:hAnsi="Comic Sans MS"/>
                <w:sz w:val="16"/>
                <w:szCs w:val="16"/>
              </w:rPr>
              <w:t>Activité physique et santé</w:t>
            </w:r>
          </w:p>
          <w:p w:rsidR="00C94F65" w:rsidRPr="0091668A" w:rsidRDefault="00C94F65" w:rsidP="006F4142">
            <w:pPr>
              <w:rPr>
                <w:rFonts w:ascii="Comic Sans MS" w:hAnsi="Comic Sans MS"/>
                <w:sz w:val="16"/>
                <w:szCs w:val="16"/>
              </w:rPr>
            </w:pPr>
            <w:r w:rsidRPr="0091668A">
              <w:rPr>
                <w:rFonts w:ascii="Comic Sans MS" w:hAnsi="Comic Sans MS"/>
                <w:sz w:val="16"/>
                <w:szCs w:val="16"/>
              </w:rPr>
              <w:t>1-1-1</w:t>
            </w:r>
          </w:p>
        </w:tc>
        <w:tc>
          <w:tcPr>
            <w:tcW w:w="1843" w:type="dxa"/>
            <w:tcBorders>
              <w:top w:val="single" w:sz="4" w:space="0" w:color="A6A6A6"/>
              <w:left w:val="double" w:sz="4" w:space="0" w:color="A6A6A6"/>
              <w:bottom w:val="single" w:sz="4" w:space="0" w:color="A6A6A6"/>
            </w:tcBorders>
            <w:shd w:val="clear" w:color="auto" w:fill="FFFFFF"/>
          </w:tcPr>
          <w:p w:rsidR="00C94F65" w:rsidRPr="00AE48ED" w:rsidRDefault="00C94F65" w:rsidP="006F4142">
            <w:pPr>
              <w:rPr>
                <w:rFonts w:ascii="Comic Sans MS" w:hAnsi="Comic Sans MS"/>
                <w:sz w:val="16"/>
                <w:szCs w:val="16"/>
              </w:rPr>
            </w:pPr>
            <w:r w:rsidRPr="00AE48ED">
              <w:rPr>
                <w:rFonts w:ascii="Comic Sans MS" w:hAnsi="Comic Sans MS"/>
                <w:sz w:val="16"/>
                <w:szCs w:val="16"/>
              </w:rPr>
              <w:t>420-JA</w:t>
            </w:r>
            <w:r w:rsidR="00E718BA" w:rsidRPr="00AE48ED">
              <w:rPr>
                <w:rFonts w:ascii="Comic Sans MS" w:hAnsi="Comic Sans MS"/>
                <w:sz w:val="16"/>
                <w:szCs w:val="16"/>
              </w:rPr>
              <w:t>C</w:t>
            </w:r>
            <w:r w:rsidRPr="00AE48ED">
              <w:rPr>
                <w:rFonts w:ascii="Comic Sans MS" w:hAnsi="Comic Sans MS"/>
                <w:sz w:val="16"/>
                <w:szCs w:val="16"/>
              </w:rPr>
              <w:t>-JQ</w:t>
            </w:r>
          </w:p>
          <w:p w:rsidR="00C94F65" w:rsidRPr="00AE48ED" w:rsidRDefault="003247E0" w:rsidP="006F4142">
            <w:pPr>
              <w:rPr>
                <w:rFonts w:ascii="Comic Sans MS" w:hAnsi="Comic Sans MS"/>
                <w:sz w:val="16"/>
                <w:szCs w:val="16"/>
              </w:rPr>
            </w:pPr>
            <w:r w:rsidRPr="00AE48ED">
              <w:rPr>
                <w:rFonts w:ascii="Comic Sans MS" w:hAnsi="Comic Sans MS"/>
                <w:sz w:val="16"/>
                <w:szCs w:val="16"/>
              </w:rPr>
              <w:t>Informatique et technologie</w:t>
            </w:r>
          </w:p>
          <w:p w:rsidR="00C94F65" w:rsidRPr="00AE48ED" w:rsidRDefault="003247E0" w:rsidP="006F4142">
            <w:pPr>
              <w:rPr>
                <w:rFonts w:ascii="Comic Sans MS" w:hAnsi="Comic Sans MS"/>
                <w:sz w:val="16"/>
                <w:szCs w:val="16"/>
              </w:rPr>
            </w:pPr>
            <w:r w:rsidRPr="00AE48ED">
              <w:rPr>
                <w:rFonts w:ascii="Comic Sans MS" w:hAnsi="Comic Sans MS"/>
                <w:sz w:val="16"/>
                <w:szCs w:val="16"/>
              </w:rPr>
              <w:t>1-2-1</w:t>
            </w:r>
          </w:p>
        </w:tc>
        <w:tc>
          <w:tcPr>
            <w:tcW w:w="1838" w:type="dxa"/>
            <w:gridSpan w:val="3"/>
            <w:tcBorders>
              <w:top w:val="single" w:sz="4" w:space="0" w:color="A6A6A6"/>
            </w:tcBorders>
            <w:shd w:val="clear" w:color="auto" w:fill="FFFFFF"/>
          </w:tcPr>
          <w:p w:rsidR="00C94F65" w:rsidRPr="00AE48ED" w:rsidRDefault="00C94F65" w:rsidP="006F4142">
            <w:pPr>
              <w:rPr>
                <w:rFonts w:ascii="Comic Sans MS" w:hAnsi="Comic Sans MS"/>
                <w:sz w:val="16"/>
                <w:szCs w:val="16"/>
              </w:rPr>
            </w:pPr>
            <w:r w:rsidRPr="00AE48ED">
              <w:rPr>
                <w:rFonts w:ascii="Comic Sans MS" w:hAnsi="Comic Sans MS"/>
                <w:sz w:val="16"/>
                <w:szCs w:val="16"/>
              </w:rPr>
              <w:t>420-JB</w:t>
            </w:r>
            <w:r w:rsidR="00E718BA" w:rsidRPr="00AE48ED">
              <w:rPr>
                <w:rFonts w:ascii="Comic Sans MS" w:hAnsi="Comic Sans MS"/>
                <w:sz w:val="16"/>
                <w:szCs w:val="16"/>
              </w:rPr>
              <w:t>B</w:t>
            </w:r>
            <w:r w:rsidRPr="00AE48ED">
              <w:rPr>
                <w:rFonts w:ascii="Comic Sans MS" w:hAnsi="Comic Sans MS"/>
                <w:sz w:val="16"/>
                <w:szCs w:val="16"/>
              </w:rPr>
              <w:t>-JQ</w:t>
            </w:r>
          </w:p>
          <w:p w:rsidR="00C94F65" w:rsidRPr="00AE48ED" w:rsidRDefault="003247E0" w:rsidP="006F4142">
            <w:pPr>
              <w:rPr>
                <w:rFonts w:ascii="Comic Sans MS" w:hAnsi="Comic Sans MS"/>
                <w:sz w:val="16"/>
                <w:szCs w:val="16"/>
              </w:rPr>
            </w:pPr>
            <w:r w:rsidRPr="00AE48ED">
              <w:rPr>
                <w:rFonts w:ascii="Comic Sans MS" w:hAnsi="Comic Sans MS"/>
                <w:sz w:val="16"/>
                <w:szCs w:val="16"/>
              </w:rPr>
              <w:t>Programmation et introduction aux objets</w:t>
            </w:r>
          </w:p>
          <w:p w:rsidR="00C94F65" w:rsidRPr="00AE48ED" w:rsidRDefault="00C94F65" w:rsidP="006F4142">
            <w:pPr>
              <w:rPr>
                <w:rFonts w:ascii="Comic Sans MS" w:hAnsi="Comic Sans MS"/>
                <w:sz w:val="16"/>
                <w:szCs w:val="16"/>
              </w:rPr>
            </w:pPr>
            <w:r w:rsidRPr="00AE48ED">
              <w:rPr>
                <w:rFonts w:ascii="Comic Sans MS" w:hAnsi="Comic Sans MS"/>
                <w:sz w:val="16"/>
                <w:szCs w:val="16"/>
              </w:rPr>
              <w:t>2-4-2</w:t>
            </w:r>
          </w:p>
        </w:tc>
        <w:tc>
          <w:tcPr>
            <w:tcW w:w="1839" w:type="dxa"/>
            <w:gridSpan w:val="3"/>
            <w:tcBorders>
              <w:top w:val="single" w:sz="4" w:space="0" w:color="A6A6A6"/>
            </w:tcBorders>
            <w:shd w:val="clear" w:color="auto" w:fill="FFFFFF"/>
          </w:tcPr>
          <w:p w:rsidR="00C94F65" w:rsidRPr="00AE48ED" w:rsidRDefault="00C94F65" w:rsidP="006F4142">
            <w:pPr>
              <w:rPr>
                <w:rFonts w:ascii="Comic Sans MS" w:hAnsi="Comic Sans MS"/>
                <w:sz w:val="16"/>
                <w:szCs w:val="16"/>
              </w:rPr>
            </w:pPr>
            <w:r w:rsidRPr="00AE48ED">
              <w:rPr>
                <w:rFonts w:ascii="Comic Sans MS" w:hAnsi="Comic Sans MS"/>
                <w:sz w:val="16"/>
                <w:szCs w:val="16"/>
              </w:rPr>
              <w:t>420-JC</w:t>
            </w:r>
            <w:r w:rsidR="00E718BA" w:rsidRPr="00AE48ED">
              <w:rPr>
                <w:rFonts w:ascii="Comic Sans MS" w:hAnsi="Comic Sans MS"/>
                <w:sz w:val="16"/>
                <w:szCs w:val="16"/>
              </w:rPr>
              <w:t>C</w:t>
            </w:r>
            <w:r w:rsidRPr="00AE48ED">
              <w:rPr>
                <w:rFonts w:ascii="Comic Sans MS" w:hAnsi="Comic Sans MS"/>
                <w:sz w:val="16"/>
                <w:szCs w:val="16"/>
              </w:rPr>
              <w:t>-JQ</w:t>
            </w:r>
          </w:p>
          <w:p w:rsidR="00C94F65" w:rsidRPr="00AE48ED" w:rsidRDefault="00C94F65" w:rsidP="006F4142">
            <w:pPr>
              <w:rPr>
                <w:rFonts w:ascii="Comic Sans MS" w:hAnsi="Comic Sans MS"/>
                <w:sz w:val="16"/>
                <w:szCs w:val="16"/>
              </w:rPr>
            </w:pPr>
            <w:r w:rsidRPr="00AE48ED">
              <w:rPr>
                <w:rFonts w:ascii="Comic Sans MS" w:hAnsi="Comic Sans MS"/>
                <w:sz w:val="16"/>
                <w:szCs w:val="16"/>
              </w:rPr>
              <w:t>Installation et configuration des ordinateurs</w:t>
            </w:r>
          </w:p>
          <w:p w:rsidR="00C94F65" w:rsidRPr="00AE48ED" w:rsidRDefault="003247E0" w:rsidP="006F4142">
            <w:pPr>
              <w:rPr>
                <w:rFonts w:ascii="Comic Sans MS" w:hAnsi="Comic Sans MS"/>
                <w:sz w:val="16"/>
                <w:szCs w:val="16"/>
              </w:rPr>
            </w:pPr>
            <w:r w:rsidRPr="00AE48ED">
              <w:rPr>
                <w:rFonts w:ascii="Comic Sans MS" w:hAnsi="Comic Sans MS"/>
                <w:sz w:val="16"/>
                <w:szCs w:val="16"/>
              </w:rPr>
              <w:t>1-3-1</w:t>
            </w:r>
          </w:p>
        </w:tc>
        <w:tc>
          <w:tcPr>
            <w:tcW w:w="1838" w:type="dxa"/>
            <w:tcBorders>
              <w:top w:val="single" w:sz="4" w:space="0" w:color="A6A6A6"/>
            </w:tcBorders>
            <w:shd w:val="clear" w:color="auto" w:fill="FFFFFF"/>
          </w:tcPr>
          <w:p w:rsidR="003247E0" w:rsidRPr="00AE48ED" w:rsidRDefault="003247E0" w:rsidP="006F4142">
            <w:pPr>
              <w:rPr>
                <w:rFonts w:ascii="Comic Sans MS" w:hAnsi="Comic Sans MS"/>
                <w:sz w:val="16"/>
                <w:szCs w:val="16"/>
              </w:rPr>
            </w:pPr>
            <w:r w:rsidRPr="00AE48ED">
              <w:rPr>
                <w:rFonts w:ascii="Comic Sans MS" w:hAnsi="Comic Sans MS"/>
                <w:sz w:val="16"/>
                <w:szCs w:val="16"/>
              </w:rPr>
              <w:t>420-</w:t>
            </w:r>
            <w:r w:rsidR="007D112C" w:rsidRPr="00AE48ED">
              <w:rPr>
                <w:rFonts w:ascii="Comic Sans MS" w:hAnsi="Comic Sans MS"/>
                <w:sz w:val="16"/>
                <w:szCs w:val="16"/>
              </w:rPr>
              <w:t>KC</w:t>
            </w:r>
            <w:r w:rsidR="00E718BA" w:rsidRPr="00AE48ED">
              <w:rPr>
                <w:rFonts w:ascii="Comic Sans MS" w:hAnsi="Comic Sans MS"/>
                <w:sz w:val="16"/>
                <w:szCs w:val="16"/>
              </w:rPr>
              <w:t>C</w:t>
            </w:r>
            <w:r w:rsidRPr="00AE48ED">
              <w:rPr>
                <w:rFonts w:ascii="Comic Sans MS" w:hAnsi="Comic Sans MS"/>
                <w:sz w:val="16"/>
                <w:szCs w:val="16"/>
              </w:rPr>
              <w:t>-JQ</w:t>
            </w:r>
          </w:p>
          <w:p w:rsidR="00C94F65" w:rsidRPr="00AE48ED" w:rsidRDefault="003247E0" w:rsidP="006F4142">
            <w:pPr>
              <w:rPr>
                <w:rFonts w:ascii="Comic Sans MS" w:hAnsi="Comic Sans MS"/>
                <w:sz w:val="16"/>
                <w:szCs w:val="16"/>
              </w:rPr>
            </w:pPr>
            <w:r w:rsidRPr="00AE48ED">
              <w:rPr>
                <w:rFonts w:ascii="Comic Sans MS" w:hAnsi="Comic Sans MS"/>
                <w:sz w:val="16"/>
                <w:szCs w:val="16"/>
              </w:rPr>
              <w:t>Conception d’interfaces</w:t>
            </w:r>
          </w:p>
          <w:p w:rsidR="003247E0" w:rsidRPr="00AE48ED" w:rsidRDefault="003247E0" w:rsidP="006F4142">
            <w:pPr>
              <w:rPr>
                <w:rFonts w:ascii="Comic Sans MS" w:hAnsi="Comic Sans MS"/>
                <w:b/>
                <w:sz w:val="16"/>
                <w:szCs w:val="16"/>
              </w:rPr>
            </w:pPr>
            <w:r w:rsidRPr="00AE48ED">
              <w:rPr>
                <w:rFonts w:ascii="Comic Sans MS" w:hAnsi="Comic Sans MS"/>
                <w:sz w:val="16"/>
                <w:szCs w:val="16"/>
              </w:rPr>
              <w:t>1-2-2</w:t>
            </w:r>
          </w:p>
        </w:tc>
        <w:tc>
          <w:tcPr>
            <w:tcW w:w="1839" w:type="dxa"/>
            <w:tcBorders>
              <w:top w:val="single" w:sz="4" w:space="0" w:color="A6A6A6"/>
              <w:bottom w:val="single" w:sz="4" w:space="0" w:color="A6A6A6"/>
              <w:right w:val="double" w:sz="4" w:space="0" w:color="A6A6A6"/>
            </w:tcBorders>
            <w:shd w:val="clear" w:color="auto" w:fill="FFFFFF"/>
          </w:tcPr>
          <w:p w:rsidR="00C94F65" w:rsidRPr="0091668A" w:rsidRDefault="00C94F65" w:rsidP="006F4142">
            <w:pPr>
              <w:rPr>
                <w:rFonts w:ascii="Comic Sans MS" w:hAnsi="Comic Sans MS"/>
                <w:sz w:val="16"/>
                <w:szCs w:val="16"/>
              </w:rPr>
            </w:pPr>
          </w:p>
        </w:tc>
        <w:tc>
          <w:tcPr>
            <w:tcW w:w="910" w:type="dxa"/>
            <w:gridSpan w:val="2"/>
            <w:tcBorders>
              <w:top w:val="single" w:sz="4" w:space="0" w:color="A6A6A6"/>
              <w:left w:val="double" w:sz="4" w:space="0" w:color="A6A6A6"/>
              <w:bottom w:val="single" w:sz="4" w:space="0" w:color="A6A6A6"/>
              <w:right w:val="double" w:sz="4" w:space="0" w:color="A6A6A6"/>
            </w:tcBorders>
            <w:shd w:val="clear" w:color="auto" w:fill="auto"/>
            <w:vAlign w:val="center"/>
          </w:tcPr>
          <w:p w:rsidR="00C94F65" w:rsidRPr="0091668A" w:rsidRDefault="00C94F65" w:rsidP="006F4142">
            <w:pPr>
              <w:rPr>
                <w:rFonts w:ascii="Comic Sans MS" w:hAnsi="Comic Sans MS"/>
                <w:sz w:val="16"/>
                <w:szCs w:val="16"/>
                <w:lang w:val="en-CA"/>
              </w:rPr>
            </w:pPr>
            <w:r w:rsidRPr="0091668A">
              <w:rPr>
                <w:rFonts w:ascii="Comic Sans MS" w:hAnsi="Comic Sans MS"/>
                <w:sz w:val="16"/>
                <w:szCs w:val="16"/>
                <w:lang w:val="en-CA"/>
              </w:rPr>
              <w:t>F.C. 1</w:t>
            </w:r>
          </w:p>
          <w:p w:rsidR="00C94F65" w:rsidRPr="0091668A" w:rsidRDefault="00C94F65" w:rsidP="006F4142">
            <w:pPr>
              <w:rPr>
                <w:rFonts w:ascii="Comic Sans MS" w:hAnsi="Comic Sans MS"/>
                <w:sz w:val="16"/>
                <w:szCs w:val="16"/>
              </w:rPr>
            </w:pPr>
            <w:r w:rsidRPr="0091668A">
              <w:rPr>
                <w:rFonts w:ascii="Comic Sans MS" w:hAnsi="Comic Sans MS"/>
                <w:sz w:val="16"/>
                <w:szCs w:val="16"/>
                <w:lang w:val="en-CA"/>
              </w:rPr>
              <w:t>3-0-3</w:t>
            </w:r>
          </w:p>
        </w:tc>
        <w:tc>
          <w:tcPr>
            <w:tcW w:w="1224" w:type="dxa"/>
            <w:gridSpan w:val="2"/>
            <w:tcBorders>
              <w:top w:val="single" w:sz="4" w:space="0" w:color="A6A6A6"/>
              <w:left w:val="double" w:sz="4" w:space="0" w:color="A6A6A6"/>
              <w:bottom w:val="single" w:sz="4" w:space="0" w:color="A6A6A6"/>
            </w:tcBorders>
            <w:shd w:val="clear" w:color="auto" w:fill="auto"/>
            <w:vAlign w:val="center"/>
          </w:tcPr>
          <w:p w:rsidR="003247E0" w:rsidRDefault="003247E0" w:rsidP="006F4142">
            <w:pPr>
              <w:jc w:val="center"/>
              <w:rPr>
                <w:rFonts w:ascii="Comic Sans MS" w:hAnsi="Comic Sans MS"/>
                <w:sz w:val="16"/>
                <w:szCs w:val="16"/>
              </w:rPr>
            </w:pPr>
            <w:r>
              <w:rPr>
                <w:rFonts w:ascii="Comic Sans MS" w:hAnsi="Comic Sans MS"/>
                <w:sz w:val="16"/>
                <w:szCs w:val="16"/>
              </w:rPr>
              <w:t>14-15-16</w:t>
            </w:r>
          </w:p>
          <w:p w:rsidR="003247E0" w:rsidRPr="0091668A" w:rsidRDefault="003247E0" w:rsidP="006F4142">
            <w:pPr>
              <w:jc w:val="center"/>
              <w:rPr>
                <w:rFonts w:ascii="Comic Sans MS" w:hAnsi="Comic Sans MS"/>
                <w:sz w:val="16"/>
                <w:szCs w:val="16"/>
              </w:rPr>
            </w:pPr>
            <w:r>
              <w:rPr>
                <w:rFonts w:ascii="Comic Sans MS" w:hAnsi="Comic Sans MS"/>
                <w:sz w:val="16"/>
                <w:szCs w:val="16"/>
              </w:rPr>
              <w:t>45</w:t>
            </w:r>
          </w:p>
        </w:tc>
      </w:tr>
      <w:tr w:rsidR="00C94F65" w:rsidRPr="0057486F" w:rsidTr="00AE48ED">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shd w:val="clear" w:color="auto" w:fill="auto"/>
            <w:vAlign w:val="center"/>
          </w:tcPr>
          <w:p w:rsidR="00C94F65" w:rsidRPr="0057486F" w:rsidRDefault="00C94F65" w:rsidP="006F4142">
            <w:pPr>
              <w:jc w:val="center"/>
              <w:rPr>
                <w:rFonts w:ascii="Comic Sans MS" w:hAnsi="Comic Sans MS"/>
                <w:sz w:val="18"/>
                <w:szCs w:val="18"/>
              </w:rPr>
            </w:pPr>
            <w:r w:rsidRPr="0057486F">
              <w:rPr>
                <w:rFonts w:ascii="Comic Sans MS" w:hAnsi="Comic Sans MS"/>
                <w:sz w:val="18"/>
                <w:szCs w:val="18"/>
              </w:rPr>
              <w:t>II</w:t>
            </w:r>
          </w:p>
          <w:p w:rsidR="00C94F65" w:rsidRPr="0057486F" w:rsidRDefault="00C94F65" w:rsidP="006F4142">
            <w:pPr>
              <w:jc w:val="center"/>
              <w:rPr>
                <w:rFonts w:ascii="Comic Sans MS" w:hAnsi="Comic Sans MS"/>
                <w:sz w:val="18"/>
                <w:szCs w:val="18"/>
              </w:rPr>
            </w:pPr>
            <w:r w:rsidRPr="0057486F">
              <w:rPr>
                <w:rFonts w:ascii="Comic Sans MS" w:hAnsi="Comic Sans MS"/>
                <w:sz w:val="18"/>
                <w:szCs w:val="18"/>
              </w:rPr>
              <w:t>Hiver</w:t>
            </w:r>
          </w:p>
          <w:p w:rsidR="00C94F65" w:rsidRPr="0057486F" w:rsidRDefault="00C94F65" w:rsidP="00880A5F">
            <w:pPr>
              <w:jc w:val="center"/>
              <w:rPr>
                <w:rFonts w:ascii="Comic Sans MS" w:hAnsi="Comic Sans MS"/>
                <w:sz w:val="18"/>
                <w:szCs w:val="18"/>
                <w:lang w:val="fr-FR"/>
              </w:rPr>
            </w:pPr>
            <w:r w:rsidRPr="0057486F">
              <w:rPr>
                <w:rFonts w:ascii="Comic Sans MS" w:hAnsi="Comic Sans MS"/>
                <w:sz w:val="18"/>
                <w:szCs w:val="18"/>
                <w:lang w:val="fr-FR"/>
              </w:rPr>
              <w:t>20</w:t>
            </w:r>
            <w:r>
              <w:rPr>
                <w:rFonts w:ascii="Comic Sans MS" w:hAnsi="Comic Sans MS"/>
                <w:sz w:val="18"/>
                <w:szCs w:val="18"/>
                <w:lang w:val="fr-FR"/>
              </w:rPr>
              <w:t>1</w:t>
            </w:r>
            <w:r w:rsidR="00880A5F">
              <w:rPr>
                <w:rFonts w:ascii="Comic Sans MS" w:hAnsi="Comic Sans MS"/>
                <w:sz w:val="18"/>
                <w:szCs w:val="18"/>
                <w:lang w:val="fr-FR"/>
              </w:rPr>
              <w:t>4</w:t>
            </w:r>
          </w:p>
        </w:tc>
        <w:tc>
          <w:tcPr>
            <w:tcW w:w="1170" w:type="dxa"/>
            <w:shd w:val="clear" w:color="auto" w:fill="auto"/>
          </w:tcPr>
          <w:p w:rsidR="00C94F65" w:rsidRPr="0091668A" w:rsidRDefault="00C94F65" w:rsidP="006F4142">
            <w:pPr>
              <w:rPr>
                <w:rFonts w:ascii="Comic Sans MS" w:hAnsi="Comic Sans MS"/>
                <w:sz w:val="16"/>
                <w:szCs w:val="16"/>
              </w:rPr>
            </w:pPr>
            <w:r w:rsidRPr="0091668A">
              <w:rPr>
                <w:rFonts w:ascii="Comic Sans MS" w:hAnsi="Comic Sans MS"/>
                <w:sz w:val="16"/>
                <w:szCs w:val="16"/>
              </w:rPr>
              <w:t>601-102-MQ</w:t>
            </w:r>
          </w:p>
          <w:p w:rsidR="00C94F65" w:rsidRPr="0091668A" w:rsidRDefault="00C94F65" w:rsidP="006F4142">
            <w:pPr>
              <w:rPr>
                <w:rFonts w:ascii="Comic Sans MS" w:hAnsi="Comic Sans MS"/>
                <w:sz w:val="16"/>
                <w:szCs w:val="16"/>
              </w:rPr>
            </w:pPr>
            <w:r w:rsidRPr="0091668A">
              <w:rPr>
                <w:rFonts w:ascii="Comic Sans MS" w:hAnsi="Comic Sans MS"/>
                <w:sz w:val="16"/>
                <w:szCs w:val="16"/>
              </w:rPr>
              <w:t>Littérature et imaginaire</w:t>
            </w:r>
          </w:p>
          <w:p w:rsidR="00C94F65" w:rsidRPr="0091668A" w:rsidRDefault="00C94F65" w:rsidP="006F4142">
            <w:pPr>
              <w:rPr>
                <w:rFonts w:ascii="Comic Sans MS" w:hAnsi="Comic Sans MS"/>
                <w:sz w:val="16"/>
                <w:szCs w:val="16"/>
              </w:rPr>
            </w:pPr>
            <w:r w:rsidRPr="0091668A">
              <w:rPr>
                <w:rFonts w:ascii="Comic Sans MS" w:hAnsi="Comic Sans MS"/>
                <w:sz w:val="16"/>
                <w:szCs w:val="16"/>
              </w:rPr>
              <w:t>3-1-3</w:t>
            </w:r>
          </w:p>
        </w:tc>
        <w:tc>
          <w:tcPr>
            <w:tcW w:w="1170" w:type="dxa"/>
            <w:gridSpan w:val="2"/>
            <w:shd w:val="clear" w:color="auto" w:fill="auto"/>
          </w:tcPr>
          <w:p w:rsidR="00C94F65" w:rsidRPr="0091668A" w:rsidRDefault="00C94F65" w:rsidP="006F4142">
            <w:pPr>
              <w:rPr>
                <w:rFonts w:ascii="Comic Sans MS" w:hAnsi="Comic Sans MS"/>
                <w:sz w:val="16"/>
                <w:szCs w:val="16"/>
              </w:rPr>
            </w:pPr>
            <w:r w:rsidRPr="0091668A">
              <w:rPr>
                <w:rFonts w:ascii="Comic Sans MS" w:hAnsi="Comic Sans MS"/>
                <w:sz w:val="16"/>
                <w:szCs w:val="16"/>
              </w:rPr>
              <w:t>604-100-MQ</w:t>
            </w:r>
          </w:p>
          <w:p w:rsidR="00C94F65" w:rsidRPr="0091668A" w:rsidRDefault="00C94F65" w:rsidP="006F4142">
            <w:pPr>
              <w:rPr>
                <w:rFonts w:ascii="Comic Sans MS" w:hAnsi="Comic Sans MS"/>
                <w:sz w:val="16"/>
                <w:szCs w:val="16"/>
              </w:rPr>
            </w:pPr>
            <w:r w:rsidRPr="0091668A">
              <w:rPr>
                <w:rFonts w:ascii="Comic Sans MS" w:hAnsi="Comic Sans MS"/>
                <w:sz w:val="16"/>
                <w:szCs w:val="16"/>
              </w:rPr>
              <w:t>Anglais de base</w:t>
            </w:r>
          </w:p>
          <w:p w:rsidR="00C94F65" w:rsidRPr="0091668A" w:rsidRDefault="00C94F65" w:rsidP="006F4142">
            <w:pPr>
              <w:rPr>
                <w:rFonts w:ascii="Comic Sans MS" w:hAnsi="Comic Sans MS"/>
                <w:sz w:val="16"/>
                <w:szCs w:val="16"/>
              </w:rPr>
            </w:pPr>
            <w:r w:rsidRPr="0091668A">
              <w:rPr>
                <w:rFonts w:ascii="Comic Sans MS" w:hAnsi="Comic Sans MS"/>
                <w:sz w:val="16"/>
                <w:szCs w:val="16"/>
              </w:rPr>
              <w:t>2-1-3</w:t>
            </w:r>
          </w:p>
        </w:tc>
        <w:tc>
          <w:tcPr>
            <w:tcW w:w="1260" w:type="dxa"/>
            <w:shd w:val="clear" w:color="auto" w:fill="auto"/>
          </w:tcPr>
          <w:p w:rsidR="00C94F65" w:rsidRPr="0091668A" w:rsidRDefault="00C94F65" w:rsidP="006F4142">
            <w:pPr>
              <w:rPr>
                <w:rFonts w:ascii="Comic Sans MS" w:hAnsi="Comic Sans MS"/>
                <w:sz w:val="16"/>
                <w:szCs w:val="16"/>
              </w:rPr>
            </w:pPr>
          </w:p>
        </w:tc>
        <w:tc>
          <w:tcPr>
            <w:tcW w:w="1454" w:type="dxa"/>
            <w:gridSpan w:val="3"/>
            <w:tcBorders>
              <w:right w:val="double" w:sz="4" w:space="0" w:color="A6A6A6"/>
            </w:tcBorders>
            <w:shd w:val="clear" w:color="auto" w:fill="auto"/>
          </w:tcPr>
          <w:p w:rsidR="002C6285" w:rsidRPr="0091668A" w:rsidRDefault="002C6285" w:rsidP="002C6285">
            <w:pPr>
              <w:rPr>
                <w:rFonts w:ascii="Comic Sans MS" w:hAnsi="Comic Sans MS"/>
                <w:sz w:val="16"/>
                <w:szCs w:val="16"/>
              </w:rPr>
            </w:pPr>
            <w:r w:rsidRPr="0091668A">
              <w:rPr>
                <w:rFonts w:ascii="Comic Sans MS" w:hAnsi="Comic Sans MS"/>
                <w:sz w:val="16"/>
                <w:szCs w:val="16"/>
              </w:rPr>
              <w:t>109-102-MQ</w:t>
            </w:r>
          </w:p>
          <w:p w:rsidR="002C6285" w:rsidRPr="0091668A" w:rsidRDefault="002C6285" w:rsidP="002C6285">
            <w:pPr>
              <w:rPr>
                <w:rFonts w:ascii="Comic Sans MS" w:hAnsi="Comic Sans MS"/>
                <w:sz w:val="16"/>
                <w:szCs w:val="16"/>
              </w:rPr>
            </w:pPr>
            <w:r w:rsidRPr="0091668A">
              <w:rPr>
                <w:rFonts w:ascii="Comic Sans MS" w:hAnsi="Comic Sans MS"/>
                <w:sz w:val="16"/>
                <w:szCs w:val="16"/>
              </w:rPr>
              <w:t>Activité physique et efficacité</w:t>
            </w:r>
          </w:p>
          <w:p w:rsidR="00C94F65" w:rsidRPr="0091668A" w:rsidRDefault="002C6285" w:rsidP="002C6285">
            <w:pPr>
              <w:rPr>
                <w:rFonts w:ascii="Comic Sans MS" w:hAnsi="Comic Sans MS"/>
                <w:sz w:val="16"/>
                <w:szCs w:val="16"/>
              </w:rPr>
            </w:pPr>
            <w:r w:rsidRPr="0091668A">
              <w:rPr>
                <w:rFonts w:ascii="Comic Sans MS" w:hAnsi="Comic Sans MS"/>
                <w:sz w:val="16"/>
                <w:szCs w:val="16"/>
              </w:rPr>
              <w:t>0-2-1</w:t>
            </w:r>
          </w:p>
        </w:tc>
        <w:tc>
          <w:tcPr>
            <w:tcW w:w="1843" w:type="dxa"/>
            <w:tcBorders>
              <w:top w:val="single" w:sz="4" w:space="0" w:color="A6A6A6"/>
              <w:left w:val="double" w:sz="4" w:space="0" w:color="A6A6A6"/>
              <w:bottom w:val="single" w:sz="4" w:space="0" w:color="A6A6A6"/>
            </w:tcBorders>
            <w:shd w:val="clear" w:color="auto" w:fill="FFFFFF"/>
          </w:tcPr>
          <w:p w:rsidR="00C94F65" w:rsidRPr="0091668A" w:rsidRDefault="00C94F65" w:rsidP="006F4142">
            <w:pPr>
              <w:rPr>
                <w:rFonts w:ascii="Comic Sans MS" w:hAnsi="Comic Sans MS"/>
                <w:sz w:val="16"/>
                <w:szCs w:val="16"/>
              </w:rPr>
            </w:pPr>
            <w:r w:rsidRPr="0091668A">
              <w:rPr>
                <w:rFonts w:ascii="Comic Sans MS" w:hAnsi="Comic Sans MS"/>
                <w:sz w:val="16"/>
                <w:szCs w:val="16"/>
              </w:rPr>
              <w:t>201-ZAA-JQ</w:t>
            </w:r>
          </w:p>
          <w:p w:rsidR="00C94F65" w:rsidRPr="0091668A" w:rsidRDefault="00C94F65" w:rsidP="006F4142">
            <w:pPr>
              <w:rPr>
                <w:rFonts w:ascii="Comic Sans MS" w:hAnsi="Comic Sans MS"/>
                <w:sz w:val="16"/>
                <w:szCs w:val="16"/>
              </w:rPr>
            </w:pPr>
            <w:r w:rsidRPr="0091668A">
              <w:rPr>
                <w:rFonts w:ascii="Comic Sans MS" w:hAnsi="Comic Sans MS"/>
                <w:sz w:val="16"/>
                <w:szCs w:val="16"/>
              </w:rPr>
              <w:t>Compléments de mathématiques en informatique</w:t>
            </w:r>
          </w:p>
          <w:p w:rsidR="00C94F65" w:rsidRPr="0091668A" w:rsidRDefault="00C94F65" w:rsidP="006F4142">
            <w:pPr>
              <w:rPr>
                <w:rFonts w:ascii="Comic Sans MS" w:hAnsi="Comic Sans MS"/>
                <w:sz w:val="16"/>
                <w:szCs w:val="16"/>
              </w:rPr>
            </w:pPr>
            <w:r w:rsidRPr="0091668A">
              <w:rPr>
                <w:rFonts w:ascii="Comic Sans MS" w:hAnsi="Comic Sans MS"/>
                <w:sz w:val="16"/>
                <w:szCs w:val="16"/>
              </w:rPr>
              <w:t>3-2-3</w:t>
            </w:r>
          </w:p>
        </w:tc>
        <w:tc>
          <w:tcPr>
            <w:tcW w:w="1838" w:type="dxa"/>
            <w:gridSpan w:val="3"/>
            <w:shd w:val="clear" w:color="auto" w:fill="auto"/>
          </w:tcPr>
          <w:p w:rsidR="00C94F65" w:rsidRPr="00AE48ED" w:rsidRDefault="00C94F65" w:rsidP="006F4142">
            <w:pPr>
              <w:rPr>
                <w:rFonts w:ascii="Comic Sans MS" w:hAnsi="Comic Sans MS"/>
                <w:sz w:val="16"/>
                <w:szCs w:val="16"/>
              </w:rPr>
            </w:pPr>
            <w:r w:rsidRPr="00AE48ED">
              <w:rPr>
                <w:rFonts w:ascii="Comic Sans MS" w:hAnsi="Comic Sans MS"/>
                <w:sz w:val="16"/>
                <w:szCs w:val="16"/>
              </w:rPr>
              <w:t>420-JD</w:t>
            </w:r>
            <w:r w:rsidR="00EC46CD" w:rsidRPr="00AE48ED">
              <w:rPr>
                <w:rFonts w:ascii="Comic Sans MS" w:hAnsi="Comic Sans MS"/>
                <w:sz w:val="16"/>
                <w:szCs w:val="16"/>
              </w:rPr>
              <w:t>B</w:t>
            </w:r>
            <w:r w:rsidRPr="00AE48ED">
              <w:rPr>
                <w:rFonts w:ascii="Comic Sans MS" w:hAnsi="Comic Sans MS"/>
                <w:sz w:val="16"/>
                <w:szCs w:val="16"/>
              </w:rPr>
              <w:t>-JQ</w:t>
            </w:r>
          </w:p>
          <w:p w:rsidR="00C94F65" w:rsidRPr="00AE48ED" w:rsidRDefault="003247E0" w:rsidP="006F4142">
            <w:pPr>
              <w:rPr>
                <w:rFonts w:ascii="Comic Sans MS" w:hAnsi="Comic Sans MS"/>
                <w:sz w:val="16"/>
                <w:szCs w:val="16"/>
              </w:rPr>
            </w:pPr>
            <w:r w:rsidRPr="00AE48ED">
              <w:rPr>
                <w:rFonts w:ascii="Comic Sans MS" w:hAnsi="Comic Sans MS"/>
                <w:sz w:val="16"/>
                <w:szCs w:val="16"/>
              </w:rPr>
              <w:t>Programmation orientée objet - Concepts</w:t>
            </w:r>
          </w:p>
          <w:p w:rsidR="00C94F65" w:rsidRPr="00AE48ED" w:rsidRDefault="003247E0" w:rsidP="006F4142">
            <w:pPr>
              <w:rPr>
                <w:rFonts w:ascii="Comic Sans MS" w:hAnsi="Comic Sans MS"/>
                <w:sz w:val="16"/>
                <w:szCs w:val="16"/>
              </w:rPr>
            </w:pPr>
            <w:r w:rsidRPr="00AE48ED">
              <w:rPr>
                <w:rFonts w:ascii="Comic Sans MS" w:hAnsi="Comic Sans MS"/>
                <w:sz w:val="16"/>
                <w:szCs w:val="16"/>
              </w:rPr>
              <w:t>2-3</w:t>
            </w:r>
            <w:r w:rsidR="00C94F65" w:rsidRPr="00AE48ED">
              <w:rPr>
                <w:rFonts w:ascii="Comic Sans MS" w:hAnsi="Comic Sans MS"/>
                <w:sz w:val="16"/>
                <w:szCs w:val="16"/>
              </w:rPr>
              <w:t>-2</w:t>
            </w:r>
          </w:p>
        </w:tc>
        <w:tc>
          <w:tcPr>
            <w:tcW w:w="1839" w:type="dxa"/>
            <w:gridSpan w:val="3"/>
            <w:shd w:val="clear" w:color="auto" w:fill="auto"/>
          </w:tcPr>
          <w:p w:rsidR="00AE48ED" w:rsidRPr="00AE48ED" w:rsidRDefault="00AE48ED" w:rsidP="00AE48ED">
            <w:pPr>
              <w:rPr>
                <w:rFonts w:ascii="Comic Sans MS" w:hAnsi="Comic Sans MS"/>
                <w:sz w:val="16"/>
                <w:szCs w:val="16"/>
              </w:rPr>
            </w:pPr>
            <w:r w:rsidRPr="00AE48ED">
              <w:rPr>
                <w:rFonts w:ascii="Comic Sans MS" w:hAnsi="Comic Sans MS"/>
                <w:sz w:val="16"/>
                <w:szCs w:val="16"/>
              </w:rPr>
              <w:t>420-JFB-JQ</w:t>
            </w:r>
          </w:p>
          <w:p w:rsidR="00AE48ED" w:rsidRPr="00AE48ED" w:rsidRDefault="00AE48ED" w:rsidP="00AE48ED">
            <w:pPr>
              <w:rPr>
                <w:rFonts w:ascii="Comic Sans MS" w:hAnsi="Comic Sans MS"/>
                <w:sz w:val="16"/>
                <w:szCs w:val="16"/>
              </w:rPr>
            </w:pPr>
            <w:r w:rsidRPr="00AE48ED">
              <w:rPr>
                <w:rFonts w:ascii="Comic Sans MS" w:hAnsi="Comic Sans MS"/>
                <w:sz w:val="16"/>
                <w:szCs w:val="16"/>
              </w:rPr>
              <w:t>Systèmes d'exploitation</w:t>
            </w:r>
          </w:p>
          <w:p w:rsidR="007D112C" w:rsidRPr="00AE48ED" w:rsidRDefault="00AE48ED" w:rsidP="00AE48ED">
            <w:pPr>
              <w:rPr>
                <w:rFonts w:ascii="Comic Sans MS" w:hAnsi="Comic Sans MS"/>
                <w:sz w:val="16"/>
                <w:szCs w:val="16"/>
              </w:rPr>
            </w:pPr>
            <w:r w:rsidRPr="00AE48ED">
              <w:rPr>
                <w:rFonts w:ascii="Comic Sans MS" w:hAnsi="Comic Sans MS"/>
                <w:sz w:val="16"/>
                <w:szCs w:val="16"/>
              </w:rPr>
              <w:t>1-3-1</w:t>
            </w:r>
          </w:p>
        </w:tc>
        <w:tc>
          <w:tcPr>
            <w:tcW w:w="1838" w:type="dxa"/>
            <w:shd w:val="clear" w:color="auto" w:fill="FFFFFF"/>
          </w:tcPr>
          <w:p w:rsidR="00AE48ED" w:rsidRPr="00AE48ED" w:rsidRDefault="00AE48ED" w:rsidP="00AE48ED">
            <w:pPr>
              <w:rPr>
                <w:rFonts w:ascii="Comic Sans MS" w:hAnsi="Comic Sans MS"/>
                <w:sz w:val="16"/>
                <w:szCs w:val="16"/>
              </w:rPr>
            </w:pPr>
            <w:r w:rsidRPr="00AE48ED">
              <w:rPr>
                <w:rFonts w:ascii="Comic Sans MS" w:hAnsi="Comic Sans MS"/>
                <w:sz w:val="16"/>
                <w:szCs w:val="16"/>
              </w:rPr>
              <w:t>420-JJA-JQ</w:t>
            </w:r>
          </w:p>
          <w:p w:rsidR="00AE48ED" w:rsidRPr="00AE48ED" w:rsidRDefault="00AE48ED" w:rsidP="00AE48ED">
            <w:pPr>
              <w:rPr>
                <w:rFonts w:ascii="Comic Sans MS" w:hAnsi="Comic Sans MS"/>
                <w:sz w:val="16"/>
                <w:szCs w:val="16"/>
              </w:rPr>
            </w:pPr>
            <w:r w:rsidRPr="00AE48ED">
              <w:rPr>
                <w:rFonts w:ascii="Comic Sans MS" w:hAnsi="Comic Sans MS"/>
                <w:sz w:val="16"/>
                <w:szCs w:val="16"/>
              </w:rPr>
              <w:t>Programmation mobile</w:t>
            </w:r>
          </w:p>
          <w:p w:rsidR="00C94F65" w:rsidRPr="00AE48ED" w:rsidRDefault="00AE48ED" w:rsidP="00AE48ED">
            <w:pPr>
              <w:rPr>
                <w:rFonts w:ascii="Comic Sans MS" w:hAnsi="Comic Sans MS"/>
                <w:sz w:val="16"/>
                <w:szCs w:val="16"/>
              </w:rPr>
            </w:pPr>
            <w:r w:rsidRPr="00AE48ED">
              <w:rPr>
                <w:rFonts w:ascii="Comic Sans MS" w:hAnsi="Comic Sans MS"/>
                <w:sz w:val="16"/>
                <w:szCs w:val="16"/>
              </w:rPr>
              <w:t>1-2-2</w:t>
            </w:r>
          </w:p>
        </w:tc>
        <w:tc>
          <w:tcPr>
            <w:tcW w:w="1839" w:type="dxa"/>
            <w:tcBorders>
              <w:top w:val="single" w:sz="4" w:space="0" w:color="A6A6A6"/>
              <w:bottom w:val="single" w:sz="4" w:space="0" w:color="A6A6A6"/>
              <w:right w:val="double" w:sz="4" w:space="0" w:color="A6A6A6"/>
            </w:tcBorders>
            <w:shd w:val="clear" w:color="auto" w:fill="auto"/>
          </w:tcPr>
          <w:p w:rsidR="001F0F7C" w:rsidRPr="00AE48ED" w:rsidRDefault="001F0F7C" w:rsidP="001F0F7C">
            <w:pPr>
              <w:rPr>
                <w:rFonts w:ascii="Comic Sans MS" w:hAnsi="Comic Sans MS"/>
                <w:sz w:val="16"/>
                <w:szCs w:val="16"/>
              </w:rPr>
            </w:pPr>
            <w:r w:rsidRPr="00AE48ED">
              <w:rPr>
                <w:rFonts w:ascii="Comic Sans MS" w:hAnsi="Comic Sans MS"/>
                <w:sz w:val="16"/>
                <w:szCs w:val="16"/>
              </w:rPr>
              <w:t>420-KA</w:t>
            </w:r>
            <w:r w:rsidR="00EC46CD" w:rsidRPr="00AE48ED">
              <w:rPr>
                <w:rFonts w:ascii="Comic Sans MS" w:hAnsi="Comic Sans MS"/>
                <w:sz w:val="16"/>
                <w:szCs w:val="16"/>
              </w:rPr>
              <w:t>C</w:t>
            </w:r>
            <w:r w:rsidRPr="00AE48ED">
              <w:rPr>
                <w:rFonts w:ascii="Comic Sans MS" w:hAnsi="Comic Sans MS"/>
                <w:sz w:val="16"/>
                <w:szCs w:val="16"/>
              </w:rPr>
              <w:t>-JQ</w:t>
            </w:r>
          </w:p>
          <w:p w:rsidR="001F0F7C" w:rsidRPr="00AE48ED" w:rsidRDefault="001F0F7C" w:rsidP="001F0F7C">
            <w:pPr>
              <w:rPr>
                <w:rFonts w:ascii="Comic Sans MS" w:hAnsi="Comic Sans MS"/>
                <w:dstrike/>
                <w:sz w:val="16"/>
                <w:szCs w:val="16"/>
              </w:rPr>
            </w:pPr>
            <w:r w:rsidRPr="00AE48ED">
              <w:rPr>
                <w:rFonts w:ascii="Comic Sans MS" w:hAnsi="Comic Sans MS"/>
                <w:sz w:val="16"/>
                <w:szCs w:val="16"/>
              </w:rPr>
              <w:t>Conception et manipulation de bases de données</w:t>
            </w:r>
          </w:p>
          <w:p w:rsidR="00C94F65" w:rsidRPr="00AE48ED" w:rsidRDefault="001F0F7C" w:rsidP="001F0F7C">
            <w:pPr>
              <w:rPr>
                <w:rFonts w:ascii="Comic Sans MS" w:hAnsi="Comic Sans MS"/>
                <w:sz w:val="16"/>
                <w:szCs w:val="16"/>
              </w:rPr>
            </w:pPr>
            <w:r w:rsidRPr="00AE48ED">
              <w:rPr>
                <w:rFonts w:ascii="Comic Sans MS" w:hAnsi="Comic Sans MS"/>
                <w:sz w:val="16"/>
                <w:szCs w:val="16"/>
              </w:rPr>
              <w:t>1-3-2</w:t>
            </w:r>
          </w:p>
        </w:tc>
        <w:tc>
          <w:tcPr>
            <w:tcW w:w="910" w:type="dxa"/>
            <w:gridSpan w:val="2"/>
            <w:tcBorders>
              <w:top w:val="single" w:sz="4" w:space="0" w:color="A6A6A6"/>
              <w:left w:val="double" w:sz="4" w:space="0" w:color="A6A6A6"/>
              <w:bottom w:val="single" w:sz="4" w:space="0" w:color="A6A6A6"/>
              <w:right w:val="double" w:sz="4" w:space="0" w:color="A6A6A6"/>
            </w:tcBorders>
            <w:shd w:val="clear" w:color="auto" w:fill="auto"/>
            <w:vAlign w:val="center"/>
          </w:tcPr>
          <w:p w:rsidR="00C94F65" w:rsidRPr="0091668A" w:rsidRDefault="00C94F65" w:rsidP="00AE48ED">
            <w:pPr>
              <w:rPr>
                <w:rFonts w:ascii="Comic Sans MS" w:hAnsi="Comic Sans MS"/>
                <w:sz w:val="16"/>
                <w:szCs w:val="16"/>
              </w:rPr>
            </w:pPr>
          </w:p>
        </w:tc>
        <w:tc>
          <w:tcPr>
            <w:tcW w:w="1224" w:type="dxa"/>
            <w:gridSpan w:val="2"/>
            <w:tcBorders>
              <w:top w:val="single" w:sz="4" w:space="0" w:color="A6A6A6"/>
              <w:left w:val="double" w:sz="4" w:space="0" w:color="A6A6A6"/>
              <w:bottom w:val="single" w:sz="4" w:space="0" w:color="A6A6A6"/>
            </w:tcBorders>
            <w:shd w:val="clear" w:color="auto" w:fill="auto"/>
            <w:vAlign w:val="center"/>
          </w:tcPr>
          <w:p w:rsidR="007D112C" w:rsidRDefault="009C4234" w:rsidP="006F4142">
            <w:pPr>
              <w:jc w:val="center"/>
              <w:rPr>
                <w:rFonts w:ascii="Comic Sans MS" w:hAnsi="Comic Sans MS"/>
                <w:sz w:val="16"/>
                <w:szCs w:val="16"/>
              </w:rPr>
            </w:pPr>
            <w:r>
              <w:rPr>
                <w:rFonts w:ascii="Comic Sans MS" w:hAnsi="Comic Sans MS"/>
                <w:sz w:val="16"/>
                <w:szCs w:val="16"/>
              </w:rPr>
              <w:t>13-</w:t>
            </w:r>
            <w:r w:rsidR="002C6285">
              <w:rPr>
                <w:rFonts w:ascii="Comic Sans MS" w:hAnsi="Comic Sans MS"/>
                <w:sz w:val="16"/>
                <w:szCs w:val="16"/>
              </w:rPr>
              <w:t>17</w:t>
            </w:r>
            <w:r>
              <w:rPr>
                <w:rFonts w:ascii="Comic Sans MS" w:hAnsi="Comic Sans MS"/>
                <w:sz w:val="16"/>
                <w:szCs w:val="16"/>
              </w:rPr>
              <w:t>-</w:t>
            </w:r>
            <w:r w:rsidR="002C6285">
              <w:rPr>
                <w:rFonts w:ascii="Comic Sans MS" w:hAnsi="Comic Sans MS"/>
                <w:sz w:val="16"/>
                <w:szCs w:val="16"/>
              </w:rPr>
              <w:t>17</w:t>
            </w:r>
          </w:p>
          <w:p w:rsidR="007D112C" w:rsidRPr="0091668A" w:rsidRDefault="002C6285" w:rsidP="006F4142">
            <w:pPr>
              <w:jc w:val="center"/>
              <w:rPr>
                <w:rFonts w:ascii="Comic Sans MS" w:hAnsi="Comic Sans MS"/>
                <w:sz w:val="16"/>
                <w:szCs w:val="16"/>
              </w:rPr>
            </w:pPr>
            <w:r>
              <w:rPr>
                <w:rFonts w:ascii="Comic Sans MS" w:hAnsi="Comic Sans MS"/>
                <w:sz w:val="16"/>
                <w:szCs w:val="16"/>
              </w:rPr>
              <w:t>47</w:t>
            </w:r>
          </w:p>
        </w:tc>
      </w:tr>
      <w:tr w:rsidR="00D8429A" w:rsidRPr="0057486F" w:rsidTr="00AE48ED">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tcBorders>
              <w:bottom w:val="single" w:sz="4" w:space="0" w:color="A6A6A6"/>
            </w:tcBorders>
            <w:shd w:val="clear" w:color="auto" w:fill="auto"/>
            <w:vAlign w:val="center"/>
          </w:tcPr>
          <w:p w:rsidR="00D8429A" w:rsidRPr="0057486F" w:rsidRDefault="00D8429A" w:rsidP="006F4142">
            <w:pPr>
              <w:jc w:val="center"/>
              <w:rPr>
                <w:rFonts w:ascii="Comic Sans MS" w:hAnsi="Comic Sans MS"/>
                <w:sz w:val="18"/>
                <w:szCs w:val="18"/>
              </w:rPr>
            </w:pPr>
            <w:r w:rsidRPr="0057486F">
              <w:rPr>
                <w:rFonts w:ascii="Comic Sans MS" w:hAnsi="Comic Sans MS"/>
                <w:sz w:val="18"/>
                <w:szCs w:val="18"/>
              </w:rPr>
              <w:t>III</w:t>
            </w:r>
          </w:p>
          <w:p w:rsidR="00D8429A" w:rsidRPr="0057486F" w:rsidRDefault="00D8429A" w:rsidP="006F4142">
            <w:pPr>
              <w:jc w:val="center"/>
              <w:rPr>
                <w:rFonts w:ascii="Comic Sans MS" w:hAnsi="Comic Sans MS"/>
                <w:sz w:val="18"/>
                <w:szCs w:val="18"/>
              </w:rPr>
            </w:pPr>
            <w:r w:rsidRPr="0057486F">
              <w:rPr>
                <w:rFonts w:ascii="Comic Sans MS" w:hAnsi="Comic Sans MS"/>
                <w:sz w:val="18"/>
                <w:szCs w:val="18"/>
              </w:rPr>
              <w:t>Automne</w:t>
            </w:r>
          </w:p>
          <w:p w:rsidR="00D8429A" w:rsidRPr="0057486F" w:rsidRDefault="00D8429A" w:rsidP="00880A5F">
            <w:pPr>
              <w:jc w:val="center"/>
              <w:rPr>
                <w:rFonts w:ascii="Comic Sans MS" w:hAnsi="Comic Sans MS"/>
                <w:sz w:val="18"/>
                <w:szCs w:val="18"/>
              </w:rPr>
            </w:pPr>
            <w:r w:rsidRPr="0057486F">
              <w:rPr>
                <w:rFonts w:ascii="Comic Sans MS" w:hAnsi="Comic Sans MS"/>
                <w:sz w:val="18"/>
                <w:szCs w:val="18"/>
              </w:rPr>
              <w:t>20</w:t>
            </w:r>
            <w:r>
              <w:rPr>
                <w:rFonts w:ascii="Comic Sans MS" w:hAnsi="Comic Sans MS"/>
                <w:sz w:val="18"/>
                <w:szCs w:val="18"/>
              </w:rPr>
              <w:t>1</w:t>
            </w:r>
            <w:r w:rsidR="00880A5F">
              <w:rPr>
                <w:rFonts w:ascii="Comic Sans MS" w:hAnsi="Comic Sans MS"/>
                <w:sz w:val="18"/>
                <w:szCs w:val="18"/>
              </w:rPr>
              <w:t>4</w:t>
            </w:r>
          </w:p>
        </w:tc>
        <w:tc>
          <w:tcPr>
            <w:tcW w:w="1170" w:type="dxa"/>
            <w:tcBorders>
              <w:bottom w:val="single" w:sz="4" w:space="0" w:color="A6A6A6"/>
            </w:tcBorders>
            <w:shd w:val="clear" w:color="auto" w:fill="auto"/>
          </w:tcPr>
          <w:p w:rsidR="00D8429A" w:rsidRPr="0091668A" w:rsidRDefault="00D8429A" w:rsidP="006F4142">
            <w:pPr>
              <w:rPr>
                <w:rFonts w:ascii="Comic Sans MS" w:hAnsi="Comic Sans MS"/>
                <w:sz w:val="16"/>
                <w:szCs w:val="16"/>
              </w:rPr>
            </w:pPr>
            <w:r w:rsidRPr="0091668A">
              <w:rPr>
                <w:rFonts w:ascii="Comic Sans MS" w:hAnsi="Comic Sans MS"/>
                <w:sz w:val="16"/>
                <w:szCs w:val="16"/>
              </w:rPr>
              <w:t>601-103-MQ</w:t>
            </w:r>
          </w:p>
          <w:p w:rsidR="00D8429A" w:rsidRPr="0091668A" w:rsidRDefault="00D8429A" w:rsidP="006F4142">
            <w:pPr>
              <w:rPr>
                <w:rFonts w:ascii="Comic Sans MS" w:hAnsi="Comic Sans MS"/>
                <w:sz w:val="16"/>
                <w:szCs w:val="16"/>
              </w:rPr>
            </w:pPr>
            <w:r w:rsidRPr="0091668A">
              <w:rPr>
                <w:rFonts w:ascii="Comic Sans MS" w:hAnsi="Comic Sans MS"/>
                <w:sz w:val="16"/>
                <w:szCs w:val="16"/>
              </w:rPr>
              <w:t>Littérature québécoise</w:t>
            </w:r>
          </w:p>
          <w:p w:rsidR="00D8429A" w:rsidRPr="0091668A" w:rsidRDefault="00D8429A" w:rsidP="006F4142">
            <w:pPr>
              <w:rPr>
                <w:rFonts w:ascii="Comic Sans MS" w:hAnsi="Comic Sans MS"/>
                <w:sz w:val="16"/>
                <w:szCs w:val="16"/>
              </w:rPr>
            </w:pPr>
            <w:r w:rsidRPr="0091668A">
              <w:rPr>
                <w:rFonts w:ascii="Comic Sans MS" w:hAnsi="Comic Sans MS"/>
                <w:sz w:val="16"/>
                <w:szCs w:val="16"/>
              </w:rPr>
              <w:t>3-1-4</w:t>
            </w:r>
          </w:p>
        </w:tc>
        <w:tc>
          <w:tcPr>
            <w:tcW w:w="1170" w:type="dxa"/>
            <w:gridSpan w:val="2"/>
            <w:tcBorders>
              <w:bottom w:val="single" w:sz="4" w:space="0" w:color="A6A6A6"/>
            </w:tcBorders>
            <w:shd w:val="clear" w:color="auto" w:fill="auto"/>
          </w:tcPr>
          <w:p w:rsidR="00D8429A" w:rsidRPr="0091668A" w:rsidRDefault="00D8429A" w:rsidP="006F4142">
            <w:pPr>
              <w:rPr>
                <w:rFonts w:ascii="Comic Sans MS" w:hAnsi="Comic Sans MS"/>
                <w:sz w:val="16"/>
                <w:szCs w:val="16"/>
              </w:rPr>
            </w:pPr>
            <w:r w:rsidRPr="0091668A">
              <w:rPr>
                <w:rFonts w:ascii="Comic Sans MS" w:hAnsi="Comic Sans MS"/>
                <w:sz w:val="16"/>
                <w:szCs w:val="16"/>
              </w:rPr>
              <w:t>604-DKA-</w:t>
            </w:r>
            <w:r>
              <w:rPr>
                <w:rFonts w:ascii="Comic Sans MS" w:hAnsi="Comic Sans MS"/>
                <w:sz w:val="16"/>
                <w:szCs w:val="16"/>
              </w:rPr>
              <w:t>JQ</w:t>
            </w:r>
          </w:p>
          <w:p w:rsidR="00D8429A" w:rsidRPr="0091668A" w:rsidRDefault="00D8429A" w:rsidP="006F4142">
            <w:pPr>
              <w:rPr>
                <w:rFonts w:ascii="Comic Sans MS" w:hAnsi="Comic Sans MS"/>
                <w:sz w:val="16"/>
                <w:szCs w:val="16"/>
              </w:rPr>
            </w:pPr>
            <w:r w:rsidRPr="0091668A">
              <w:rPr>
                <w:rFonts w:ascii="Comic Sans MS" w:hAnsi="Comic Sans MS"/>
                <w:sz w:val="16"/>
                <w:szCs w:val="16"/>
              </w:rPr>
              <w:t>Anglais adapté</w:t>
            </w:r>
          </w:p>
          <w:p w:rsidR="00D8429A" w:rsidRPr="0091668A" w:rsidRDefault="00D8429A" w:rsidP="006F4142">
            <w:pPr>
              <w:rPr>
                <w:rFonts w:ascii="Comic Sans MS" w:hAnsi="Comic Sans MS"/>
                <w:sz w:val="16"/>
                <w:szCs w:val="16"/>
              </w:rPr>
            </w:pPr>
            <w:r w:rsidRPr="0091668A">
              <w:rPr>
                <w:rFonts w:ascii="Comic Sans MS" w:hAnsi="Comic Sans MS"/>
                <w:sz w:val="16"/>
                <w:szCs w:val="16"/>
              </w:rPr>
              <w:t>2-1-3</w:t>
            </w:r>
          </w:p>
        </w:tc>
        <w:tc>
          <w:tcPr>
            <w:tcW w:w="1260" w:type="dxa"/>
            <w:tcBorders>
              <w:bottom w:val="single" w:sz="4" w:space="0" w:color="A6A6A6"/>
            </w:tcBorders>
            <w:shd w:val="clear" w:color="auto" w:fill="auto"/>
          </w:tcPr>
          <w:p w:rsidR="00D8429A" w:rsidRPr="0091668A" w:rsidRDefault="00D8429A" w:rsidP="00D8429A">
            <w:pPr>
              <w:rPr>
                <w:rFonts w:ascii="Comic Sans MS" w:hAnsi="Comic Sans MS"/>
                <w:sz w:val="16"/>
                <w:szCs w:val="16"/>
              </w:rPr>
            </w:pPr>
            <w:r w:rsidRPr="0091668A">
              <w:rPr>
                <w:rFonts w:ascii="Comic Sans MS" w:hAnsi="Comic Sans MS"/>
                <w:sz w:val="16"/>
                <w:szCs w:val="16"/>
              </w:rPr>
              <w:t>340-102-MQ</w:t>
            </w:r>
          </w:p>
          <w:p w:rsidR="00D8429A" w:rsidRPr="0091668A" w:rsidRDefault="00D8429A" w:rsidP="00D8429A">
            <w:pPr>
              <w:rPr>
                <w:rFonts w:ascii="Comic Sans MS" w:hAnsi="Comic Sans MS"/>
                <w:sz w:val="16"/>
                <w:szCs w:val="16"/>
              </w:rPr>
            </w:pPr>
            <w:r w:rsidRPr="0091668A">
              <w:rPr>
                <w:rFonts w:ascii="Comic Sans MS" w:hAnsi="Comic Sans MS"/>
                <w:sz w:val="16"/>
                <w:szCs w:val="16"/>
              </w:rPr>
              <w:t>L’être humain</w:t>
            </w:r>
          </w:p>
          <w:p w:rsidR="00D8429A" w:rsidRPr="0091668A" w:rsidRDefault="00D8429A" w:rsidP="00D8429A">
            <w:pPr>
              <w:rPr>
                <w:rFonts w:ascii="Comic Sans MS" w:hAnsi="Comic Sans MS"/>
                <w:sz w:val="16"/>
                <w:szCs w:val="16"/>
              </w:rPr>
            </w:pPr>
            <w:r w:rsidRPr="0091668A">
              <w:rPr>
                <w:rFonts w:ascii="Comic Sans MS" w:hAnsi="Comic Sans MS"/>
                <w:sz w:val="16"/>
                <w:szCs w:val="16"/>
              </w:rPr>
              <w:t>3-0-3</w:t>
            </w:r>
          </w:p>
        </w:tc>
        <w:tc>
          <w:tcPr>
            <w:tcW w:w="1454" w:type="dxa"/>
            <w:gridSpan w:val="3"/>
            <w:tcBorders>
              <w:bottom w:val="single" w:sz="4" w:space="0" w:color="A6A6A6"/>
              <w:right w:val="double" w:sz="4" w:space="0" w:color="A6A6A6"/>
            </w:tcBorders>
            <w:shd w:val="clear" w:color="auto" w:fill="auto"/>
          </w:tcPr>
          <w:p w:rsidR="00D8429A" w:rsidRPr="0091668A" w:rsidRDefault="00D8429A" w:rsidP="006F4142">
            <w:pPr>
              <w:rPr>
                <w:rFonts w:ascii="Comic Sans MS" w:hAnsi="Comic Sans MS"/>
                <w:sz w:val="16"/>
                <w:szCs w:val="16"/>
              </w:rPr>
            </w:pPr>
          </w:p>
        </w:tc>
        <w:tc>
          <w:tcPr>
            <w:tcW w:w="1843" w:type="dxa"/>
            <w:tcBorders>
              <w:top w:val="single" w:sz="4" w:space="0" w:color="A6A6A6"/>
              <w:left w:val="double" w:sz="4" w:space="0" w:color="A6A6A6"/>
              <w:bottom w:val="single" w:sz="4" w:space="0" w:color="A6A6A6"/>
            </w:tcBorders>
            <w:shd w:val="clear" w:color="auto" w:fill="FFFFFF"/>
          </w:tcPr>
          <w:p w:rsidR="00D8429A" w:rsidRPr="00AE48ED" w:rsidRDefault="00D8429A" w:rsidP="006F4142">
            <w:pPr>
              <w:rPr>
                <w:rFonts w:ascii="Comic Sans MS" w:hAnsi="Comic Sans MS"/>
                <w:sz w:val="16"/>
                <w:szCs w:val="16"/>
              </w:rPr>
            </w:pPr>
            <w:r w:rsidRPr="00AE48ED">
              <w:rPr>
                <w:rFonts w:ascii="Comic Sans MS" w:hAnsi="Comic Sans MS"/>
                <w:sz w:val="16"/>
                <w:szCs w:val="16"/>
              </w:rPr>
              <w:t>201-ZBA-JQ</w:t>
            </w:r>
          </w:p>
          <w:p w:rsidR="00D8429A" w:rsidRPr="00AE48ED" w:rsidRDefault="00D8429A" w:rsidP="006F4142">
            <w:pPr>
              <w:rPr>
                <w:rFonts w:ascii="Comic Sans MS" w:hAnsi="Comic Sans MS"/>
                <w:sz w:val="16"/>
                <w:szCs w:val="16"/>
              </w:rPr>
            </w:pPr>
            <w:r w:rsidRPr="00AE48ED">
              <w:rPr>
                <w:rFonts w:ascii="Comic Sans MS" w:hAnsi="Comic Sans MS"/>
                <w:sz w:val="16"/>
                <w:szCs w:val="16"/>
              </w:rPr>
              <w:t>Statistiques pour informatique</w:t>
            </w:r>
          </w:p>
          <w:p w:rsidR="00D8429A" w:rsidRPr="00AE48ED" w:rsidRDefault="00D8429A" w:rsidP="006F4142">
            <w:pPr>
              <w:rPr>
                <w:rFonts w:ascii="Comic Sans MS" w:hAnsi="Comic Sans MS"/>
                <w:sz w:val="16"/>
                <w:szCs w:val="16"/>
              </w:rPr>
            </w:pPr>
            <w:r w:rsidRPr="00AE48ED">
              <w:rPr>
                <w:rFonts w:ascii="Comic Sans MS" w:hAnsi="Comic Sans MS"/>
                <w:sz w:val="16"/>
                <w:szCs w:val="16"/>
              </w:rPr>
              <w:t>3-2-3</w:t>
            </w:r>
          </w:p>
        </w:tc>
        <w:tc>
          <w:tcPr>
            <w:tcW w:w="1838" w:type="dxa"/>
            <w:gridSpan w:val="3"/>
            <w:tcBorders>
              <w:bottom w:val="single" w:sz="4" w:space="0" w:color="A6A6A6"/>
            </w:tcBorders>
            <w:shd w:val="clear" w:color="auto" w:fill="FFFFFF"/>
          </w:tcPr>
          <w:p w:rsidR="00D8429A" w:rsidRPr="00AE48ED" w:rsidRDefault="00D8429A" w:rsidP="001F0F7C">
            <w:pPr>
              <w:rPr>
                <w:rFonts w:ascii="Comic Sans MS" w:hAnsi="Comic Sans MS"/>
                <w:sz w:val="16"/>
                <w:szCs w:val="16"/>
              </w:rPr>
            </w:pPr>
            <w:r w:rsidRPr="00AE48ED">
              <w:rPr>
                <w:rFonts w:ascii="Comic Sans MS" w:hAnsi="Comic Sans MS"/>
                <w:sz w:val="16"/>
                <w:szCs w:val="16"/>
              </w:rPr>
              <w:t>420-KB</w:t>
            </w:r>
            <w:r w:rsidR="00EC46CD" w:rsidRPr="00AE48ED">
              <w:rPr>
                <w:rFonts w:ascii="Comic Sans MS" w:hAnsi="Comic Sans MS"/>
                <w:sz w:val="16"/>
                <w:szCs w:val="16"/>
              </w:rPr>
              <w:t>B</w:t>
            </w:r>
            <w:r w:rsidR="00663941" w:rsidRPr="00AE48ED">
              <w:rPr>
                <w:rFonts w:ascii="Comic Sans MS" w:hAnsi="Comic Sans MS"/>
                <w:sz w:val="16"/>
                <w:szCs w:val="16"/>
              </w:rPr>
              <w:t>-JQ</w:t>
            </w:r>
          </w:p>
          <w:p w:rsidR="00D8429A" w:rsidRPr="00AE48ED" w:rsidRDefault="00D8429A" w:rsidP="001F0F7C">
            <w:pPr>
              <w:rPr>
                <w:rFonts w:ascii="Comic Sans MS" w:hAnsi="Comic Sans MS"/>
                <w:sz w:val="16"/>
                <w:szCs w:val="16"/>
              </w:rPr>
            </w:pPr>
            <w:r w:rsidRPr="00AE48ED">
              <w:rPr>
                <w:rFonts w:ascii="Comic Sans MS" w:hAnsi="Comic Sans MS"/>
                <w:sz w:val="16"/>
                <w:szCs w:val="16"/>
              </w:rPr>
              <w:t>Programmation orientée objet - Intermédiaire</w:t>
            </w:r>
          </w:p>
          <w:p w:rsidR="00D8429A" w:rsidRPr="00AE48ED" w:rsidRDefault="00D8429A" w:rsidP="001F0F7C">
            <w:pPr>
              <w:rPr>
                <w:rFonts w:ascii="Comic Sans MS" w:hAnsi="Comic Sans MS"/>
                <w:sz w:val="16"/>
                <w:szCs w:val="16"/>
              </w:rPr>
            </w:pPr>
            <w:r w:rsidRPr="00AE48ED">
              <w:rPr>
                <w:rFonts w:ascii="Comic Sans MS" w:hAnsi="Comic Sans MS"/>
                <w:sz w:val="16"/>
                <w:szCs w:val="16"/>
              </w:rPr>
              <w:t>2-3-2</w:t>
            </w:r>
          </w:p>
        </w:tc>
        <w:tc>
          <w:tcPr>
            <w:tcW w:w="1839" w:type="dxa"/>
            <w:gridSpan w:val="3"/>
            <w:tcBorders>
              <w:bottom w:val="single" w:sz="4" w:space="0" w:color="A6A6A6"/>
            </w:tcBorders>
            <w:shd w:val="clear" w:color="auto" w:fill="auto"/>
          </w:tcPr>
          <w:p w:rsidR="00D8429A" w:rsidRPr="00AE48ED" w:rsidRDefault="00D8429A" w:rsidP="001F0F7C">
            <w:pPr>
              <w:rPr>
                <w:rFonts w:ascii="Comic Sans MS" w:hAnsi="Comic Sans MS"/>
                <w:sz w:val="16"/>
                <w:szCs w:val="16"/>
              </w:rPr>
            </w:pPr>
            <w:r w:rsidRPr="00AE48ED">
              <w:rPr>
                <w:rFonts w:ascii="Comic Sans MS" w:hAnsi="Comic Sans MS"/>
                <w:sz w:val="16"/>
                <w:szCs w:val="16"/>
              </w:rPr>
              <w:t>420-KG</w:t>
            </w:r>
            <w:r w:rsidR="00EC46CD" w:rsidRPr="00AE48ED">
              <w:rPr>
                <w:rFonts w:ascii="Comic Sans MS" w:hAnsi="Comic Sans MS"/>
                <w:sz w:val="16"/>
                <w:szCs w:val="16"/>
              </w:rPr>
              <w:t>B</w:t>
            </w:r>
            <w:r w:rsidRPr="00AE48ED">
              <w:rPr>
                <w:rFonts w:ascii="Comic Sans MS" w:hAnsi="Comic Sans MS"/>
                <w:sz w:val="16"/>
                <w:szCs w:val="16"/>
              </w:rPr>
              <w:t>-JQ</w:t>
            </w:r>
          </w:p>
          <w:p w:rsidR="00D8429A" w:rsidRPr="00AE48ED" w:rsidRDefault="00D8429A" w:rsidP="001F0F7C">
            <w:pPr>
              <w:rPr>
                <w:rFonts w:ascii="Comic Sans MS" w:hAnsi="Comic Sans MS"/>
                <w:sz w:val="16"/>
                <w:szCs w:val="16"/>
              </w:rPr>
            </w:pPr>
            <w:r w:rsidRPr="00AE48ED">
              <w:rPr>
                <w:rFonts w:ascii="Comic Sans MS" w:hAnsi="Comic Sans MS"/>
                <w:sz w:val="16"/>
                <w:szCs w:val="16"/>
              </w:rPr>
              <w:t>Gestion et exploitation de bases de données</w:t>
            </w:r>
          </w:p>
          <w:p w:rsidR="00D8429A" w:rsidRPr="00AE48ED" w:rsidRDefault="00D8429A" w:rsidP="001F0F7C">
            <w:pPr>
              <w:rPr>
                <w:rFonts w:ascii="Comic Sans MS" w:hAnsi="Comic Sans MS"/>
                <w:sz w:val="16"/>
                <w:szCs w:val="16"/>
              </w:rPr>
            </w:pPr>
            <w:r w:rsidRPr="00AE48ED">
              <w:rPr>
                <w:rFonts w:ascii="Comic Sans MS" w:hAnsi="Comic Sans MS"/>
                <w:sz w:val="16"/>
                <w:szCs w:val="16"/>
              </w:rPr>
              <w:t>1-2-2</w:t>
            </w:r>
          </w:p>
        </w:tc>
        <w:tc>
          <w:tcPr>
            <w:tcW w:w="1838" w:type="dxa"/>
            <w:tcBorders>
              <w:bottom w:val="single" w:sz="4" w:space="0" w:color="A6A6A6"/>
            </w:tcBorders>
            <w:shd w:val="clear" w:color="auto" w:fill="auto"/>
          </w:tcPr>
          <w:p w:rsidR="00D8429A" w:rsidRPr="00AE48ED" w:rsidRDefault="00D8429A" w:rsidP="001F0F7C">
            <w:pPr>
              <w:rPr>
                <w:rFonts w:ascii="Comic Sans MS" w:hAnsi="Comic Sans MS"/>
                <w:sz w:val="16"/>
                <w:szCs w:val="16"/>
                <w:lang w:val="fr-FR"/>
              </w:rPr>
            </w:pPr>
            <w:r w:rsidRPr="00AE48ED">
              <w:rPr>
                <w:rFonts w:ascii="Comic Sans MS" w:hAnsi="Comic Sans MS"/>
                <w:sz w:val="16"/>
                <w:szCs w:val="16"/>
                <w:lang w:val="fr-FR"/>
              </w:rPr>
              <w:t>420-</w:t>
            </w:r>
            <w:r w:rsidR="00E718BA" w:rsidRPr="00AE48ED">
              <w:rPr>
                <w:rFonts w:ascii="Comic Sans MS" w:hAnsi="Comic Sans MS"/>
                <w:sz w:val="16"/>
                <w:szCs w:val="16"/>
                <w:lang w:val="fr-FR"/>
              </w:rPr>
              <w:t>KNA</w:t>
            </w:r>
            <w:r w:rsidRPr="00AE48ED">
              <w:rPr>
                <w:rFonts w:ascii="Comic Sans MS" w:hAnsi="Comic Sans MS"/>
                <w:sz w:val="16"/>
                <w:szCs w:val="16"/>
                <w:lang w:val="fr-FR"/>
              </w:rPr>
              <w:t>-JQ</w:t>
            </w:r>
          </w:p>
          <w:p w:rsidR="00D8429A" w:rsidRPr="00AE48ED" w:rsidRDefault="00D8429A" w:rsidP="001F0F7C">
            <w:pPr>
              <w:rPr>
                <w:rFonts w:ascii="Comic Sans MS" w:hAnsi="Comic Sans MS"/>
                <w:sz w:val="16"/>
                <w:szCs w:val="16"/>
                <w:lang w:val="fr-FR"/>
              </w:rPr>
            </w:pPr>
            <w:r w:rsidRPr="00AE48ED">
              <w:rPr>
                <w:rFonts w:ascii="Comic Sans MS" w:hAnsi="Comic Sans MS"/>
                <w:sz w:val="16"/>
                <w:szCs w:val="16"/>
                <w:lang w:val="fr-FR"/>
              </w:rPr>
              <w:t>Conception d’applications mobiles</w:t>
            </w:r>
          </w:p>
          <w:p w:rsidR="00D8429A" w:rsidRPr="00AE48ED" w:rsidRDefault="002E282F" w:rsidP="001F0F7C">
            <w:pPr>
              <w:rPr>
                <w:rFonts w:ascii="Comic Sans MS" w:hAnsi="Comic Sans MS"/>
                <w:sz w:val="16"/>
                <w:szCs w:val="16"/>
                <w:lang w:val="fr-FR"/>
              </w:rPr>
            </w:pPr>
            <w:r w:rsidRPr="00AE48ED">
              <w:rPr>
                <w:rFonts w:ascii="Comic Sans MS" w:hAnsi="Comic Sans MS"/>
                <w:sz w:val="16"/>
                <w:szCs w:val="16"/>
                <w:lang w:val="fr-FR"/>
              </w:rPr>
              <w:t>1-2-</w:t>
            </w:r>
            <w:r w:rsidR="00D8429A" w:rsidRPr="00AE48ED">
              <w:rPr>
                <w:rFonts w:ascii="Comic Sans MS" w:hAnsi="Comic Sans MS"/>
                <w:sz w:val="16"/>
                <w:szCs w:val="16"/>
                <w:lang w:val="fr-FR"/>
              </w:rPr>
              <w:t>1</w:t>
            </w:r>
          </w:p>
          <w:p w:rsidR="00D8429A" w:rsidRPr="00AE48ED" w:rsidRDefault="00D8429A" w:rsidP="006F4142">
            <w:pPr>
              <w:rPr>
                <w:rFonts w:ascii="Comic Sans MS" w:hAnsi="Comic Sans MS"/>
                <w:sz w:val="16"/>
                <w:szCs w:val="16"/>
                <w:lang w:val="fr-FR"/>
              </w:rPr>
            </w:pPr>
          </w:p>
        </w:tc>
        <w:tc>
          <w:tcPr>
            <w:tcW w:w="1839" w:type="dxa"/>
            <w:tcBorders>
              <w:top w:val="single" w:sz="4" w:space="0" w:color="A6A6A6"/>
              <w:bottom w:val="single" w:sz="4" w:space="0" w:color="A6A6A6"/>
              <w:right w:val="double" w:sz="4" w:space="0" w:color="A6A6A6"/>
            </w:tcBorders>
            <w:shd w:val="clear" w:color="auto" w:fill="auto"/>
          </w:tcPr>
          <w:p w:rsidR="00D8429A" w:rsidRPr="00AE48ED" w:rsidRDefault="00D8429A" w:rsidP="00584F72">
            <w:pPr>
              <w:rPr>
                <w:rFonts w:ascii="Comic Sans MS" w:hAnsi="Comic Sans MS"/>
                <w:sz w:val="16"/>
                <w:szCs w:val="16"/>
                <w:lang w:val="fr-FR"/>
              </w:rPr>
            </w:pPr>
            <w:r w:rsidRPr="00AE48ED">
              <w:rPr>
                <w:rFonts w:ascii="Comic Sans MS" w:hAnsi="Comic Sans MS"/>
                <w:sz w:val="16"/>
                <w:szCs w:val="16"/>
                <w:lang w:val="fr-FR"/>
              </w:rPr>
              <w:t>420-</w:t>
            </w:r>
            <w:r w:rsidR="00E718BA" w:rsidRPr="00AE48ED">
              <w:rPr>
                <w:rFonts w:ascii="Comic Sans MS" w:hAnsi="Comic Sans MS"/>
                <w:sz w:val="16"/>
                <w:szCs w:val="16"/>
                <w:lang w:val="fr-FR"/>
              </w:rPr>
              <w:t>KPA</w:t>
            </w:r>
            <w:r w:rsidRPr="00AE48ED">
              <w:rPr>
                <w:rFonts w:ascii="Comic Sans MS" w:hAnsi="Comic Sans MS"/>
                <w:sz w:val="16"/>
                <w:szCs w:val="16"/>
                <w:lang w:val="fr-FR"/>
              </w:rPr>
              <w:t>-JQ</w:t>
            </w:r>
          </w:p>
          <w:p w:rsidR="00D8429A" w:rsidRPr="00AE48ED" w:rsidRDefault="00D8429A" w:rsidP="00584F72">
            <w:pPr>
              <w:rPr>
                <w:rFonts w:ascii="Comic Sans MS" w:hAnsi="Comic Sans MS"/>
                <w:sz w:val="16"/>
                <w:szCs w:val="16"/>
                <w:lang w:val="fr-FR"/>
              </w:rPr>
            </w:pPr>
            <w:r w:rsidRPr="00AE48ED">
              <w:rPr>
                <w:rFonts w:ascii="Comic Sans MS" w:hAnsi="Comic Sans MS"/>
                <w:sz w:val="16"/>
                <w:szCs w:val="16"/>
                <w:lang w:val="fr-FR"/>
              </w:rPr>
              <w:t>Systèmes d’exploitation mobile</w:t>
            </w:r>
            <w:r w:rsidR="00E718BA" w:rsidRPr="00AE48ED">
              <w:rPr>
                <w:rFonts w:ascii="Comic Sans MS" w:hAnsi="Comic Sans MS"/>
                <w:sz w:val="16"/>
                <w:szCs w:val="16"/>
                <w:lang w:val="fr-FR"/>
              </w:rPr>
              <w:t>s</w:t>
            </w:r>
          </w:p>
          <w:p w:rsidR="00D8429A" w:rsidRPr="00AE48ED" w:rsidRDefault="00D8429A" w:rsidP="00584F72">
            <w:pPr>
              <w:rPr>
                <w:rFonts w:ascii="Comic Sans MS" w:hAnsi="Comic Sans MS"/>
                <w:sz w:val="16"/>
                <w:szCs w:val="16"/>
                <w:lang w:val="fr-FR"/>
              </w:rPr>
            </w:pPr>
            <w:r w:rsidRPr="00AE48ED">
              <w:rPr>
                <w:rFonts w:ascii="Comic Sans MS" w:hAnsi="Comic Sans MS"/>
                <w:sz w:val="16"/>
                <w:szCs w:val="16"/>
                <w:lang w:val="fr-FR"/>
              </w:rPr>
              <w:t>1-2-1</w:t>
            </w:r>
          </w:p>
        </w:tc>
        <w:tc>
          <w:tcPr>
            <w:tcW w:w="910" w:type="dxa"/>
            <w:gridSpan w:val="2"/>
            <w:tcBorders>
              <w:top w:val="single" w:sz="4" w:space="0" w:color="A6A6A6"/>
              <w:left w:val="double" w:sz="4" w:space="0" w:color="A6A6A6"/>
              <w:bottom w:val="single" w:sz="4" w:space="0" w:color="A6A6A6"/>
              <w:right w:val="double" w:sz="4" w:space="0" w:color="A6A6A6"/>
            </w:tcBorders>
            <w:shd w:val="clear" w:color="auto" w:fill="auto"/>
            <w:vAlign w:val="center"/>
          </w:tcPr>
          <w:p w:rsidR="00D8429A" w:rsidRPr="00E718BA" w:rsidRDefault="00D8429A" w:rsidP="006F4142">
            <w:pPr>
              <w:rPr>
                <w:rFonts w:ascii="Comic Sans MS" w:hAnsi="Comic Sans MS"/>
                <w:sz w:val="16"/>
                <w:szCs w:val="16"/>
                <w:lang w:val="fr-FR"/>
              </w:rPr>
            </w:pPr>
          </w:p>
        </w:tc>
        <w:tc>
          <w:tcPr>
            <w:tcW w:w="1224" w:type="dxa"/>
            <w:gridSpan w:val="2"/>
            <w:tcBorders>
              <w:top w:val="single" w:sz="4" w:space="0" w:color="A6A6A6"/>
              <w:left w:val="double" w:sz="4" w:space="0" w:color="A6A6A6"/>
              <w:bottom w:val="single" w:sz="4" w:space="0" w:color="A6A6A6"/>
            </w:tcBorders>
            <w:shd w:val="clear" w:color="auto" w:fill="auto"/>
            <w:vAlign w:val="center"/>
          </w:tcPr>
          <w:p w:rsidR="00D8429A" w:rsidRDefault="009C4234" w:rsidP="006F4142">
            <w:pPr>
              <w:jc w:val="center"/>
              <w:rPr>
                <w:rFonts w:ascii="Comic Sans MS" w:hAnsi="Comic Sans MS"/>
                <w:sz w:val="16"/>
                <w:szCs w:val="16"/>
                <w:lang w:val="en-CA"/>
              </w:rPr>
            </w:pPr>
            <w:r>
              <w:rPr>
                <w:rFonts w:ascii="Comic Sans MS" w:hAnsi="Comic Sans MS"/>
                <w:sz w:val="16"/>
                <w:szCs w:val="16"/>
                <w:lang w:val="en-CA"/>
              </w:rPr>
              <w:t>16-1</w:t>
            </w:r>
            <w:r w:rsidR="002C6285">
              <w:rPr>
                <w:rFonts w:ascii="Comic Sans MS" w:hAnsi="Comic Sans MS"/>
                <w:sz w:val="16"/>
                <w:szCs w:val="16"/>
                <w:lang w:val="en-CA"/>
              </w:rPr>
              <w:t>3</w:t>
            </w:r>
            <w:r w:rsidR="00D8429A">
              <w:rPr>
                <w:rFonts w:ascii="Comic Sans MS" w:hAnsi="Comic Sans MS"/>
                <w:sz w:val="16"/>
                <w:szCs w:val="16"/>
                <w:lang w:val="en-CA"/>
              </w:rPr>
              <w:t>-</w:t>
            </w:r>
            <w:r w:rsidR="002C6285">
              <w:rPr>
                <w:rFonts w:ascii="Comic Sans MS" w:hAnsi="Comic Sans MS"/>
                <w:sz w:val="16"/>
                <w:szCs w:val="16"/>
                <w:lang w:val="en-CA"/>
              </w:rPr>
              <w:t>19</w:t>
            </w:r>
          </w:p>
          <w:p w:rsidR="00D8429A" w:rsidRPr="0091668A" w:rsidRDefault="002C6285" w:rsidP="006F4142">
            <w:pPr>
              <w:jc w:val="center"/>
              <w:rPr>
                <w:rFonts w:ascii="Comic Sans MS" w:hAnsi="Comic Sans MS"/>
                <w:sz w:val="16"/>
                <w:szCs w:val="16"/>
                <w:lang w:val="en-CA"/>
              </w:rPr>
            </w:pPr>
            <w:r>
              <w:rPr>
                <w:rFonts w:ascii="Comic Sans MS" w:hAnsi="Comic Sans MS"/>
                <w:sz w:val="16"/>
                <w:szCs w:val="16"/>
                <w:lang w:val="en-CA"/>
              </w:rPr>
              <w:t>48</w:t>
            </w:r>
          </w:p>
        </w:tc>
      </w:tr>
      <w:tr w:rsidR="00D8429A" w:rsidRPr="0057486F" w:rsidTr="00AE48ED">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tcBorders>
              <w:top w:val="single" w:sz="4" w:space="0" w:color="A6A6A6"/>
              <w:bottom w:val="single" w:sz="4" w:space="0" w:color="A6A6A6"/>
            </w:tcBorders>
            <w:shd w:val="clear" w:color="auto" w:fill="auto"/>
            <w:vAlign w:val="center"/>
          </w:tcPr>
          <w:p w:rsidR="00D8429A" w:rsidRPr="0057486F" w:rsidRDefault="00D8429A" w:rsidP="006F4142">
            <w:pPr>
              <w:jc w:val="center"/>
              <w:rPr>
                <w:rFonts w:ascii="Comic Sans MS" w:hAnsi="Comic Sans MS"/>
                <w:sz w:val="18"/>
                <w:szCs w:val="18"/>
                <w:lang w:val="en-CA"/>
              </w:rPr>
            </w:pPr>
            <w:r w:rsidRPr="0057486F">
              <w:rPr>
                <w:rFonts w:ascii="Comic Sans MS" w:hAnsi="Comic Sans MS"/>
                <w:sz w:val="18"/>
                <w:szCs w:val="18"/>
                <w:lang w:val="en-CA"/>
              </w:rPr>
              <w:t>IV</w:t>
            </w:r>
          </w:p>
          <w:p w:rsidR="00D8429A" w:rsidRPr="0057486F" w:rsidRDefault="00D8429A" w:rsidP="006F4142">
            <w:pPr>
              <w:jc w:val="center"/>
              <w:rPr>
                <w:rFonts w:ascii="Comic Sans MS" w:hAnsi="Comic Sans MS"/>
                <w:sz w:val="18"/>
                <w:szCs w:val="18"/>
                <w:lang w:val="en-CA"/>
              </w:rPr>
            </w:pPr>
            <w:r w:rsidRPr="0057486F">
              <w:rPr>
                <w:rFonts w:ascii="Comic Sans MS" w:hAnsi="Comic Sans MS"/>
                <w:sz w:val="18"/>
                <w:szCs w:val="18"/>
                <w:lang w:val="en-CA"/>
              </w:rPr>
              <w:t>Hiver</w:t>
            </w:r>
          </w:p>
          <w:p w:rsidR="00D8429A" w:rsidRPr="0057486F" w:rsidRDefault="00D8429A" w:rsidP="00880A5F">
            <w:pPr>
              <w:jc w:val="center"/>
              <w:rPr>
                <w:rFonts w:ascii="Comic Sans MS" w:hAnsi="Comic Sans MS"/>
                <w:sz w:val="18"/>
                <w:szCs w:val="18"/>
                <w:lang w:val="en-CA"/>
              </w:rPr>
            </w:pPr>
            <w:r w:rsidRPr="0057486F">
              <w:rPr>
                <w:rFonts w:ascii="Comic Sans MS" w:hAnsi="Comic Sans MS"/>
                <w:sz w:val="18"/>
                <w:szCs w:val="18"/>
                <w:lang w:val="en-CA"/>
              </w:rPr>
              <w:t>201</w:t>
            </w:r>
            <w:r w:rsidR="00880A5F">
              <w:rPr>
                <w:rFonts w:ascii="Comic Sans MS" w:hAnsi="Comic Sans MS"/>
                <w:sz w:val="18"/>
                <w:szCs w:val="18"/>
                <w:lang w:val="en-CA"/>
              </w:rPr>
              <w:t>5</w:t>
            </w:r>
          </w:p>
        </w:tc>
        <w:tc>
          <w:tcPr>
            <w:tcW w:w="1170" w:type="dxa"/>
            <w:tcBorders>
              <w:top w:val="single" w:sz="4" w:space="0" w:color="A6A6A6"/>
              <w:bottom w:val="single" w:sz="4" w:space="0" w:color="A6A6A6"/>
            </w:tcBorders>
            <w:shd w:val="clear" w:color="auto" w:fill="auto"/>
          </w:tcPr>
          <w:p w:rsidR="00D8429A" w:rsidRPr="0091668A" w:rsidRDefault="00D8429A" w:rsidP="006F4142">
            <w:pPr>
              <w:rPr>
                <w:rFonts w:ascii="Comic Sans MS" w:hAnsi="Comic Sans MS"/>
                <w:sz w:val="16"/>
                <w:szCs w:val="16"/>
                <w:lang w:val="fr-FR"/>
              </w:rPr>
            </w:pPr>
            <w:r w:rsidRPr="0091668A">
              <w:rPr>
                <w:rFonts w:ascii="Comic Sans MS" w:hAnsi="Comic Sans MS"/>
                <w:sz w:val="16"/>
                <w:szCs w:val="16"/>
                <w:lang w:val="fr-FR"/>
              </w:rPr>
              <w:t>601-DJ</w:t>
            </w:r>
            <w:r>
              <w:rPr>
                <w:rFonts w:ascii="Comic Sans MS" w:hAnsi="Comic Sans MS"/>
                <w:sz w:val="16"/>
                <w:szCs w:val="16"/>
                <w:lang w:val="fr-FR"/>
              </w:rPr>
              <w:t>A</w:t>
            </w:r>
            <w:r w:rsidRPr="0091668A">
              <w:rPr>
                <w:rFonts w:ascii="Comic Sans MS" w:hAnsi="Comic Sans MS"/>
                <w:sz w:val="16"/>
                <w:szCs w:val="16"/>
                <w:lang w:val="fr-FR"/>
              </w:rPr>
              <w:t>-</w:t>
            </w:r>
            <w:r>
              <w:rPr>
                <w:rFonts w:ascii="Comic Sans MS" w:hAnsi="Comic Sans MS"/>
                <w:sz w:val="16"/>
                <w:szCs w:val="16"/>
                <w:lang w:val="fr-FR"/>
              </w:rPr>
              <w:t>JQ</w:t>
            </w:r>
          </w:p>
          <w:p w:rsidR="00D8429A" w:rsidRPr="0091668A" w:rsidRDefault="00D8429A" w:rsidP="006F4142">
            <w:pPr>
              <w:rPr>
                <w:rFonts w:ascii="Comic Sans MS" w:hAnsi="Comic Sans MS"/>
                <w:sz w:val="16"/>
                <w:szCs w:val="16"/>
              </w:rPr>
            </w:pPr>
            <w:r w:rsidRPr="0091668A">
              <w:rPr>
                <w:rFonts w:ascii="Comic Sans MS" w:hAnsi="Comic Sans MS"/>
                <w:sz w:val="16"/>
                <w:szCs w:val="16"/>
              </w:rPr>
              <w:t>Français adapté</w:t>
            </w:r>
          </w:p>
          <w:p w:rsidR="00D8429A" w:rsidRPr="0091668A" w:rsidRDefault="00D8429A" w:rsidP="006F4142">
            <w:pPr>
              <w:rPr>
                <w:rFonts w:ascii="Comic Sans MS" w:hAnsi="Comic Sans MS"/>
                <w:sz w:val="16"/>
                <w:szCs w:val="16"/>
              </w:rPr>
            </w:pPr>
            <w:r w:rsidRPr="0091668A">
              <w:rPr>
                <w:rFonts w:ascii="Comic Sans MS" w:hAnsi="Comic Sans MS"/>
                <w:sz w:val="16"/>
                <w:szCs w:val="16"/>
              </w:rPr>
              <w:t>2-2-2</w:t>
            </w:r>
          </w:p>
        </w:tc>
        <w:tc>
          <w:tcPr>
            <w:tcW w:w="1170" w:type="dxa"/>
            <w:gridSpan w:val="2"/>
            <w:tcBorders>
              <w:top w:val="single" w:sz="4" w:space="0" w:color="A6A6A6"/>
              <w:bottom w:val="single" w:sz="4" w:space="0" w:color="A6A6A6"/>
            </w:tcBorders>
            <w:shd w:val="clear" w:color="auto" w:fill="auto"/>
          </w:tcPr>
          <w:p w:rsidR="00D8429A" w:rsidRPr="0091668A" w:rsidRDefault="00D8429A" w:rsidP="006F4142">
            <w:pPr>
              <w:rPr>
                <w:rFonts w:ascii="Comic Sans MS" w:hAnsi="Comic Sans MS"/>
                <w:sz w:val="16"/>
                <w:szCs w:val="16"/>
              </w:rPr>
            </w:pPr>
          </w:p>
        </w:tc>
        <w:tc>
          <w:tcPr>
            <w:tcW w:w="1260" w:type="dxa"/>
            <w:tcBorders>
              <w:top w:val="single" w:sz="4" w:space="0" w:color="A6A6A6"/>
              <w:bottom w:val="single" w:sz="4" w:space="0" w:color="A6A6A6"/>
            </w:tcBorders>
            <w:shd w:val="clear" w:color="auto" w:fill="auto"/>
          </w:tcPr>
          <w:p w:rsidR="00D8429A" w:rsidRPr="0091668A" w:rsidRDefault="00D8429A" w:rsidP="006F4142">
            <w:pPr>
              <w:rPr>
                <w:rFonts w:ascii="Comic Sans MS" w:hAnsi="Comic Sans MS"/>
                <w:sz w:val="16"/>
                <w:szCs w:val="16"/>
              </w:rPr>
            </w:pPr>
            <w:r w:rsidRPr="0091668A">
              <w:rPr>
                <w:rFonts w:ascii="Comic Sans MS" w:hAnsi="Comic Sans MS"/>
                <w:sz w:val="16"/>
                <w:szCs w:val="16"/>
              </w:rPr>
              <w:t>340-DJX-</w:t>
            </w:r>
            <w:r>
              <w:rPr>
                <w:rFonts w:ascii="Comic Sans MS" w:hAnsi="Comic Sans MS"/>
                <w:sz w:val="16"/>
                <w:szCs w:val="16"/>
              </w:rPr>
              <w:t>JQ</w:t>
            </w:r>
          </w:p>
          <w:p w:rsidR="00D8429A" w:rsidRPr="0091668A" w:rsidRDefault="00D8429A" w:rsidP="006F4142">
            <w:pPr>
              <w:rPr>
                <w:rFonts w:ascii="Comic Sans MS" w:hAnsi="Comic Sans MS"/>
                <w:sz w:val="16"/>
                <w:szCs w:val="16"/>
              </w:rPr>
            </w:pPr>
            <w:r w:rsidRPr="0091668A">
              <w:rPr>
                <w:rFonts w:ascii="Comic Sans MS" w:hAnsi="Comic Sans MS"/>
                <w:sz w:val="16"/>
                <w:szCs w:val="16"/>
              </w:rPr>
              <w:t>Éthique et politique</w:t>
            </w:r>
          </w:p>
          <w:p w:rsidR="00D8429A" w:rsidRPr="0091668A" w:rsidRDefault="00D8429A" w:rsidP="006F4142">
            <w:pPr>
              <w:rPr>
                <w:rFonts w:ascii="Comic Sans MS" w:hAnsi="Comic Sans MS"/>
                <w:sz w:val="16"/>
                <w:szCs w:val="16"/>
              </w:rPr>
            </w:pPr>
            <w:r w:rsidRPr="0091668A">
              <w:rPr>
                <w:rFonts w:ascii="Comic Sans MS" w:hAnsi="Comic Sans MS"/>
                <w:sz w:val="16"/>
                <w:szCs w:val="16"/>
              </w:rPr>
              <w:t>2-1-3</w:t>
            </w:r>
          </w:p>
        </w:tc>
        <w:tc>
          <w:tcPr>
            <w:tcW w:w="1454" w:type="dxa"/>
            <w:gridSpan w:val="3"/>
            <w:tcBorders>
              <w:top w:val="single" w:sz="4" w:space="0" w:color="A6A6A6"/>
              <w:bottom w:val="single" w:sz="4" w:space="0" w:color="A6A6A6"/>
              <w:right w:val="double" w:sz="4" w:space="0" w:color="A6A6A6"/>
            </w:tcBorders>
            <w:shd w:val="clear" w:color="auto" w:fill="auto"/>
          </w:tcPr>
          <w:p w:rsidR="00D8429A" w:rsidRPr="0091668A" w:rsidRDefault="00D8429A" w:rsidP="006F4142">
            <w:pPr>
              <w:rPr>
                <w:rFonts w:ascii="Comic Sans MS" w:hAnsi="Comic Sans MS"/>
                <w:sz w:val="16"/>
                <w:szCs w:val="16"/>
              </w:rPr>
            </w:pPr>
            <w:r w:rsidRPr="0091668A">
              <w:rPr>
                <w:rFonts w:ascii="Comic Sans MS" w:hAnsi="Comic Sans MS"/>
                <w:sz w:val="16"/>
                <w:szCs w:val="16"/>
              </w:rPr>
              <w:t>109-103-MQ</w:t>
            </w:r>
          </w:p>
          <w:p w:rsidR="00D8429A" w:rsidRPr="0091668A" w:rsidRDefault="00D8429A" w:rsidP="006F4142">
            <w:pPr>
              <w:rPr>
                <w:rFonts w:ascii="Comic Sans MS" w:hAnsi="Comic Sans MS"/>
                <w:sz w:val="16"/>
                <w:szCs w:val="16"/>
              </w:rPr>
            </w:pPr>
            <w:r w:rsidRPr="0091668A">
              <w:rPr>
                <w:rFonts w:ascii="Comic Sans MS" w:hAnsi="Comic Sans MS"/>
                <w:sz w:val="16"/>
                <w:szCs w:val="16"/>
              </w:rPr>
              <w:t>Activité physique et autonomie</w:t>
            </w:r>
          </w:p>
          <w:p w:rsidR="00D8429A" w:rsidRPr="0091668A" w:rsidRDefault="00D8429A" w:rsidP="006F4142">
            <w:pPr>
              <w:rPr>
                <w:rFonts w:ascii="Comic Sans MS" w:hAnsi="Comic Sans MS"/>
                <w:sz w:val="16"/>
                <w:szCs w:val="16"/>
              </w:rPr>
            </w:pPr>
            <w:r w:rsidRPr="0091668A">
              <w:rPr>
                <w:rFonts w:ascii="Comic Sans MS" w:hAnsi="Comic Sans MS"/>
                <w:sz w:val="16"/>
                <w:szCs w:val="16"/>
              </w:rPr>
              <w:t>1-1-1</w:t>
            </w:r>
          </w:p>
        </w:tc>
        <w:tc>
          <w:tcPr>
            <w:tcW w:w="1843" w:type="dxa"/>
            <w:tcBorders>
              <w:top w:val="single" w:sz="4" w:space="0" w:color="A6A6A6"/>
              <w:left w:val="double" w:sz="4" w:space="0" w:color="A6A6A6"/>
              <w:bottom w:val="single" w:sz="4" w:space="0" w:color="A6A6A6"/>
            </w:tcBorders>
            <w:shd w:val="clear" w:color="auto" w:fill="FFFFFF"/>
          </w:tcPr>
          <w:p w:rsidR="00D8429A" w:rsidRPr="00AE48ED" w:rsidRDefault="00D8429A" w:rsidP="006F4142">
            <w:pPr>
              <w:rPr>
                <w:rFonts w:ascii="Comic Sans MS" w:hAnsi="Comic Sans MS"/>
                <w:sz w:val="16"/>
                <w:szCs w:val="16"/>
              </w:rPr>
            </w:pPr>
            <w:r w:rsidRPr="00AE48ED">
              <w:rPr>
                <w:rFonts w:ascii="Comic Sans MS" w:hAnsi="Comic Sans MS"/>
                <w:sz w:val="16"/>
                <w:szCs w:val="16"/>
              </w:rPr>
              <w:t>350-ZEA-JQ</w:t>
            </w:r>
          </w:p>
          <w:p w:rsidR="00D8429A" w:rsidRPr="00AE48ED" w:rsidRDefault="00D8429A" w:rsidP="006F4142">
            <w:pPr>
              <w:rPr>
                <w:rFonts w:ascii="Comic Sans MS" w:hAnsi="Comic Sans MS"/>
                <w:sz w:val="16"/>
                <w:szCs w:val="16"/>
              </w:rPr>
            </w:pPr>
            <w:r w:rsidRPr="00AE48ED">
              <w:rPr>
                <w:rFonts w:ascii="Comic Sans MS" w:hAnsi="Comic Sans MS"/>
                <w:sz w:val="16"/>
                <w:szCs w:val="16"/>
              </w:rPr>
              <w:t>Communication au travail</w:t>
            </w:r>
          </w:p>
          <w:p w:rsidR="00D8429A" w:rsidRPr="00AE48ED" w:rsidRDefault="00D8429A" w:rsidP="006F4142">
            <w:pPr>
              <w:rPr>
                <w:rFonts w:ascii="Comic Sans MS" w:hAnsi="Comic Sans MS"/>
                <w:sz w:val="16"/>
                <w:szCs w:val="16"/>
              </w:rPr>
            </w:pPr>
            <w:r w:rsidRPr="00AE48ED">
              <w:rPr>
                <w:rFonts w:ascii="Comic Sans MS" w:hAnsi="Comic Sans MS"/>
                <w:sz w:val="16"/>
                <w:szCs w:val="16"/>
              </w:rPr>
              <w:t>1-2-2</w:t>
            </w:r>
          </w:p>
        </w:tc>
        <w:tc>
          <w:tcPr>
            <w:tcW w:w="1838" w:type="dxa"/>
            <w:gridSpan w:val="3"/>
            <w:tcBorders>
              <w:top w:val="single" w:sz="4" w:space="0" w:color="A6A6A6"/>
              <w:bottom w:val="single" w:sz="4" w:space="0" w:color="A6A6A6"/>
            </w:tcBorders>
            <w:shd w:val="clear" w:color="auto" w:fill="FFFFFF"/>
          </w:tcPr>
          <w:p w:rsidR="00D8429A" w:rsidRPr="00AE48ED" w:rsidRDefault="00D8429A" w:rsidP="00D8429A">
            <w:pPr>
              <w:rPr>
                <w:rFonts w:ascii="Comic Sans MS" w:hAnsi="Comic Sans MS"/>
                <w:sz w:val="16"/>
                <w:szCs w:val="16"/>
              </w:rPr>
            </w:pPr>
            <w:r w:rsidRPr="00AE48ED">
              <w:rPr>
                <w:rFonts w:ascii="Comic Sans MS" w:hAnsi="Comic Sans MS"/>
                <w:sz w:val="16"/>
                <w:szCs w:val="16"/>
              </w:rPr>
              <w:t>420-KD</w:t>
            </w:r>
            <w:r w:rsidR="00EC46CD" w:rsidRPr="00AE48ED">
              <w:rPr>
                <w:rFonts w:ascii="Comic Sans MS" w:hAnsi="Comic Sans MS"/>
                <w:sz w:val="16"/>
                <w:szCs w:val="16"/>
              </w:rPr>
              <w:t>B</w:t>
            </w:r>
            <w:r w:rsidRPr="00AE48ED">
              <w:rPr>
                <w:rFonts w:ascii="Comic Sans MS" w:hAnsi="Comic Sans MS"/>
                <w:sz w:val="16"/>
                <w:szCs w:val="16"/>
              </w:rPr>
              <w:t>-JQ</w:t>
            </w:r>
          </w:p>
          <w:p w:rsidR="00D8429A" w:rsidRPr="00AE48ED" w:rsidRDefault="00D8429A" w:rsidP="00D8429A">
            <w:pPr>
              <w:rPr>
                <w:rFonts w:ascii="Comic Sans MS" w:hAnsi="Comic Sans MS"/>
                <w:sz w:val="16"/>
                <w:szCs w:val="16"/>
              </w:rPr>
            </w:pPr>
            <w:r w:rsidRPr="00AE48ED">
              <w:rPr>
                <w:rFonts w:ascii="Comic Sans MS" w:hAnsi="Comic Sans MS"/>
                <w:sz w:val="16"/>
                <w:szCs w:val="16"/>
              </w:rPr>
              <w:t>Techniques de modélisation</w:t>
            </w:r>
          </w:p>
          <w:p w:rsidR="00D8429A" w:rsidRPr="00AE48ED" w:rsidRDefault="00D8429A" w:rsidP="00D8429A">
            <w:pPr>
              <w:rPr>
                <w:rFonts w:ascii="Comic Sans MS" w:hAnsi="Comic Sans MS"/>
                <w:sz w:val="16"/>
                <w:szCs w:val="16"/>
              </w:rPr>
            </w:pPr>
            <w:r w:rsidRPr="00AE48ED">
              <w:rPr>
                <w:rFonts w:ascii="Comic Sans MS" w:hAnsi="Comic Sans MS"/>
                <w:sz w:val="16"/>
                <w:szCs w:val="16"/>
              </w:rPr>
              <w:t>2-2-2</w:t>
            </w:r>
          </w:p>
        </w:tc>
        <w:tc>
          <w:tcPr>
            <w:tcW w:w="1839" w:type="dxa"/>
            <w:gridSpan w:val="3"/>
            <w:tcBorders>
              <w:top w:val="single" w:sz="4" w:space="0" w:color="A6A6A6"/>
              <w:bottom w:val="single" w:sz="4" w:space="0" w:color="A6A6A6"/>
            </w:tcBorders>
            <w:shd w:val="clear" w:color="auto" w:fill="auto"/>
          </w:tcPr>
          <w:p w:rsidR="00D8429A" w:rsidRPr="00AE48ED" w:rsidRDefault="00D8429A" w:rsidP="00D8429A">
            <w:pPr>
              <w:rPr>
                <w:rFonts w:ascii="Comic Sans MS" w:hAnsi="Comic Sans MS"/>
                <w:sz w:val="16"/>
                <w:szCs w:val="16"/>
              </w:rPr>
            </w:pPr>
            <w:r w:rsidRPr="00AE48ED">
              <w:rPr>
                <w:rFonts w:ascii="Comic Sans MS" w:hAnsi="Comic Sans MS"/>
                <w:sz w:val="16"/>
                <w:szCs w:val="16"/>
              </w:rPr>
              <w:t>420-KE</w:t>
            </w:r>
            <w:r w:rsidR="00EC46CD" w:rsidRPr="00AE48ED">
              <w:rPr>
                <w:rFonts w:ascii="Comic Sans MS" w:hAnsi="Comic Sans MS"/>
                <w:sz w:val="16"/>
                <w:szCs w:val="16"/>
              </w:rPr>
              <w:t>B</w:t>
            </w:r>
            <w:r w:rsidRPr="00AE48ED">
              <w:rPr>
                <w:rFonts w:ascii="Comic Sans MS" w:hAnsi="Comic Sans MS"/>
                <w:sz w:val="16"/>
                <w:szCs w:val="16"/>
              </w:rPr>
              <w:t>-JQ</w:t>
            </w:r>
          </w:p>
          <w:p w:rsidR="00D8429A" w:rsidRPr="00AE48ED" w:rsidRDefault="00D8429A" w:rsidP="00D8429A">
            <w:pPr>
              <w:rPr>
                <w:rFonts w:ascii="Comic Sans MS" w:hAnsi="Comic Sans MS"/>
                <w:sz w:val="16"/>
                <w:szCs w:val="16"/>
              </w:rPr>
            </w:pPr>
            <w:r w:rsidRPr="00AE48ED">
              <w:rPr>
                <w:rFonts w:ascii="Comic Sans MS" w:hAnsi="Comic Sans MS"/>
                <w:sz w:val="16"/>
                <w:szCs w:val="16"/>
              </w:rPr>
              <w:t xml:space="preserve">Programmation orientée objet </w:t>
            </w:r>
            <w:r w:rsidR="002E282F" w:rsidRPr="00AE48ED">
              <w:rPr>
                <w:rFonts w:ascii="Comic Sans MS" w:hAnsi="Comic Sans MS"/>
                <w:sz w:val="16"/>
                <w:szCs w:val="16"/>
              </w:rPr>
              <w:t>-A</w:t>
            </w:r>
            <w:r w:rsidRPr="00AE48ED">
              <w:rPr>
                <w:rFonts w:ascii="Comic Sans MS" w:hAnsi="Comic Sans MS"/>
                <w:sz w:val="16"/>
                <w:szCs w:val="16"/>
              </w:rPr>
              <w:t>vancée</w:t>
            </w:r>
          </w:p>
          <w:p w:rsidR="00D8429A" w:rsidRPr="00AE48ED" w:rsidRDefault="00D8429A" w:rsidP="00D8429A">
            <w:pPr>
              <w:rPr>
                <w:rFonts w:ascii="Comic Sans MS" w:hAnsi="Comic Sans MS"/>
                <w:sz w:val="16"/>
                <w:szCs w:val="16"/>
              </w:rPr>
            </w:pPr>
            <w:r w:rsidRPr="00AE48ED">
              <w:rPr>
                <w:rFonts w:ascii="Comic Sans MS" w:hAnsi="Comic Sans MS"/>
                <w:sz w:val="16"/>
                <w:szCs w:val="16"/>
              </w:rPr>
              <w:t>2-3-2</w:t>
            </w:r>
          </w:p>
        </w:tc>
        <w:tc>
          <w:tcPr>
            <w:tcW w:w="1838" w:type="dxa"/>
            <w:tcBorders>
              <w:top w:val="single" w:sz="4" w:space="0" w:color="A6A6A6"/>
              <w:bottom w:val="single" w:sz="4" w:space="0" w:color="A6A6A6"/>
            </w:tcBorders>
            <w:shd w:val="clear" w:color="auto" w:fill="auto"/>
          </w:tcPr>
          <w:p w:rsidR="00AE48ED" w:rsidRPr="00AE48ED" w:rsidRDefault="00AE48ED" w:rsidP="00AE48ED">
            <w:pPr>
              <w:rPr>
                <w:rFonts w:ascii="Comic Sans MS" w:hAnsi="Comic Sans MS"/>
                <w:sz w:val="16"/>
                <w:szCs w:val="16"/>
              </w:rPr>
            </w:pPr>
            <w:r w:rsidRPr="00AE48ED">
              <w:rPr>
                <w:rFonts w:ascii="Comic Sans MS" w:hAnsi="Comic Sans MS"/>
                <w:sz w:val="16"/>
                <w:szCs w:val="16"/>
              </w:rPr>
              <w:t>420-KFB-JQ</w:t>
            </w:r>
          </w:p>
          <w:p w:rsidR="00AE48ED" w:rsidRPr="00AE48ED" w:rsidRDefault="00AE48ED" w:rsidP="00AE48ED">
            <w:pPr>
              <w:rPr>
                <w:rFonts w:ascii="Comic Sans MS" w:hAnsi="Comic Sans MS"/>
                <w:sz w:val="16"/>
                <w:szCs w:val="16"/>
              </w:rPr>
            </w:pPr>
            <w:r w:rsidRPr="00AE48ED">
              <w:rPr>
                <w:rFonts w:ascii="Comic Sans MS" w:hAnsi="Comic Sans MS"/>
                <w:sz w:val="16"/>
                <w:szCs w:val="16"/>
              </w:rPr>
              <w:t>Exploitation des réseaux</w:t>
            </w:r>
          </w:p>
          <w:p w:rsidR="00D8429A" w:rsidRPr="00AE48ED" w:rsidRDefault="00AE48ED" w:rsidP="00AE48ED">
            <w:pPr>
              <w:rPr>
                <w:rFonts w:ascii="Comic Sans MS" w:hAnsi="Comic Sans MS"/>
                <w:sz w:val="16"/>
                <w:szCs w:val="16"/>
              </w:rPr>
            </w:pPr>
            <w:r w:rsidRPr="00AE48ED">
              <w:rPr>
                <w:rFonts w:ascii="Comic Sans MS" w:hAnsi="Comic Sans MS"/>
                <w:sz w:val="16"/>
                <w:szCs w:val="16"/>
              </w:rPr>
              <w:t>2-3-2</w:t>
            </w:r>
          </w:p>
        </w:tc>
        <w:tc>
          <w:tcPr>
            <w:tcW w:w="1839" w:type="dxa"/>
            <w:tcBorders>
              <w:top w:val="single" w:sz="4" w:space="0" w:color="A6A6A6"/>
              <w:bottom w:val="single" w:sz="4" w:space="0" w:color="A6A6A6"/>
              <w:right w:val="double" w:sz="4" w:space="0" w:color="A6A6A6"/>
            </w:tcBorders>
            <w:shd w:val="clear" w:color="auto" w:fill="auto"/>
          </w:tcPr>
          <w:p w:rsidR="00AE48ED" w:rsidRPr="00AE48ED" w:rsidRDefault="00AE48ED" w:rsidP="00AE48ED">
            <w:pPr>
              <w:rPr>
                <w:rFonts w:ascii="Comic Sans MS" w:hAnsi="Comic Sans MS"/>
                <w:sz w:val="16"/>
                <w:szCs w:val="16"/>
              </w:rPr>
            </w:pPr>
            <w:r w:rsidRPr="00AE48ED">
              <w:rPr>
                <w:rFonts w:ascii="Comic Sans MS" w:hAnsi="Comic Sans MS"/>
                <w:sz w:val="16"/>
                <w:szCs w:val="16"/>
              </w:rPr>
              <w:t>420-KQA-JQ</w:t>
            </w:r>
          </w:p>
          <w:p w:rsidR="00AE48ED" w:rsidRPr="00AE48ED" w:rsidRDefault="00AE48ED" w:rsidP="00AE48ED">
            <w:pPr>
              <w:rPr>
                <w:rFonts w:ascii="Comic Sans MS" w:hAnsi="Comic Sans MS"/>
                <w:sz w:val="16"/>
                <w:szCs w:val="16"/>
              </w:rPr>
            </w:pPr>
            <w:r w:rsidRPr="00AE48ED">
              <w:rPr>
                <w:rFonts w:ascii="Comic Sans MS" w:hAnsi="Comic Sans MS"/>
                <w:sz w:val="16"/>
                <w:szCs w:val="16"/>
              </w:rPr>
              <w:t>Développement d’applications mobiles</w:t>
            </w:r>
          </w:p>
          <w:p w:rsidR="00D8429A" w:rsidRPr="00AE48ED" w:rsidRDefault="00AE48ED" w:rsidP="00AE48ED">
            <w:pPr>
              <w:rPr>
                <w:rFonts w:ascii="Comic Sans MS" w:hAnsi="Comic Sans MS"/>
                <w:sz w:val="16"/>
                <w:szCs w:val="16"/>
              </w:rPr>
            </w:pPr>
            <w:r w:rsidRPr="00AE48ED">
              <w:rPr>
                <w:rFonts w:ascii="Comic Sans MS" w:hAnsi="Comic Sans MS"/>
                <w:sz w:val="16"/>
                <w:szCs w:val="16"/>
              </w:rPr>
              <w:t>2-3-3</w:t>
            </w:r>
          </w:p>
        </w:tc>
        <w:tc>
          <w:tcPr>
            <w:tcW w:w="910" w:type="dxa"/>
            <w:gridSpan w:val="2"/>
            <w:tcBorders>
              <w:top w:val="single" w:sz="4" w:space="0" w:color="A6A6A6"/>
              <w:left w:val="double" w:sz="4" w:space="0" w:color="A6A6A6"/>
              <w:bottom w:val="single" w:sz="4" w:space="0" w:color="A6A6A6"/>
              <w:right w:val="double" w:sz="4" w:space="0" w:color="A6A6A6"/>
            </w:tcBorders>
            <w:shd w:val="clear" w:color="auto" w:fill="auto"/>
            <w:vAlign w:val="center"/>
          </w:tcPr>
          <w:p w:rsidR="00D8429A" w:rsidRPr="0091668A" w:rsidRDefault="00D8429A" w:rsidP="00AE48ED">
            <w:pPr>
              <w:rPr>
                <w:rFonts w:ascii="Comic Sans MS" w:hAnsi="Comic Sans MS"/>
                <w:sz w:val="16"/>
                <w:szCs w:val="16"/>
              </w:rPr>
            </w:pPr>
          </w:p>
        </w:tc>
        <w:tc>
          <w:tcPr>
            <w:tcW w:w="1224" w:type="dxa"/>
            <w:gridSpan w:val="2"/>
            <w:tcBorders>
              <w:top w:val="single" w:sz="4" w:space="0" w:color="A6A6A6"/>
              <w:left w:val="double" w:sz="4" w:space="0" w:color="A6A6A6"/>
              <w:bottom w:val="single" w:sz="4" w:space="0" w:color="A6A6A6"/>
            </w:tcBorders>
            <w:shd w:val="clear" w:color="auto" w:fill="auto"/>
            <w:vAlign w:val="center"/>
          </w:tcPr>
          <w:p w:rsidR="00D8429A" w:rsidRDefault="00D8429A" w:rsidP="006F4142">
            <w:pPr>
              <w:jc w:val="center"/>
              <w:rPr>
                <w:rFonts w:ascii="Comic Sans MS" w:hAnsi="Comic Sans MS"/>
                <w:sz w:val="16"/>
                <w:szCs w:val="16"/>
              </w:rPr>
            </w:pPr>
            <w:r>
              <w:rPr>
                <w:rFonts w:ascii="Comic Sans MS" w:hAnsi="Comic Sans MS"/>
                <w:sz w:val="16"/>
                <w:szCs w:val="16"/>
              </w:rPr>
              <w:t>14-17-17</w:t>
            </w:r>
          </w:p>
          <w:p w:rsidR="00D8429A" w:rsidRPr="0091668A" w:rsidRDefault="00D8429A" w:rsidP="006F4142">
            <w:pPr>
              <w:jc w:val="center"/>
              <w:rPr>
                <w:rFonts w:ascii="Comic Sans MS" w:hAnsi="Comic Sans MS"/>
                <w:sz w:val="16"/>
                <w:szCs w:val="16"/>
              </w:rPr>
            </w:pPr>
            <w:r>
              <w:rPr>
                <w:rFonts w:ascii="Comic Sans MS" w:hAnsi="Comic Sans MS"/>
                <w:sz w:val="16"/>
                <w:szCs w:val="16"/>
              </w:rPr>
              <w:t>48</w:t>
            </w:r>
          </w:p>
        </w:tc>
      </w:tr>
      <w:tr w:rsidR="00D8429A" w:rsidRPr="0057486F" w:rsidTr="00AE48ED">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tcBorders>
              <w:top w:val="single" w:sz="4" w:space="0" w:color="A6A6A6"/>
              <w:bottom w:val="single" w:sz="4" w:space="0" w:color="A6A6A6"/>
            </w:tcBorders>
            <w:shd w:val="clear" w:color="auto" w:fill="auto"/>
            <w:vAlign w:val="center"/>
          </w:tcPr>
          <w:p w:rsidR="00D8429A" w:rsidRPr="0057486F" w:rsidRDefault="00D8429A" w:rsidP="006F4142">
            <w:pPr>
              <w:jc w:val="center"/>
              <w:rPr>
                <w:rFonts w:ascii="Comic Sans MS" w:hAnsi="Comic Sans MS"/>
                <w:sz w:val="18"/>
                <w:szCs w:val="18"/>
              </w:rPr>
            </w:pPr>
            <w:r w:rsidRPr="0057486F">
              <w:rPr>
                <w:rFonts w:ascii="Comic Sans MS" w:hAnsi="Comic Sans MS"/>
                <w:sz w:val="18"/>
                <w:szCs w:val="18"/>
              </w:rPr>
              <w:t>V</w:t>
            </w:r>
          </w:p>
          <w:p w:rsidR="00D8429A" w:rsidRPr="0057486F" w:rsidRDefault="00D8429A" w:rsidP="006F4142">
            <w:pPr>
              <w:jc w:val="center"/>
              <w:rPr>
                <w:rFonts w:ascii="Comic Sans MS" w:hAnsi="Comic Sans MS"/>
                <w:sz w:val="18"/>
                <w:szCs w:val="18"/>
              </w:rPr>
            </w:pPr>
            <w:r w:rsidRPr="0057486F">
              <w:rPr>
                <w:rFonts w:ascii="Comic Sans MS" w:hAnsi="Comic Sans MS"/>
                <w:sz w:val="18"/>
                <w:szCs w:val="18"/>
              </w:rPr>
              <w:t>Automne</w:t>
            </w:r>
          </w:p>
          <w:p w:rsidR="00D8429A" w:rsidRPr="0057486F" w:rsidRDefault="00D8429A" w:rsidP="00880A5F">
            <w:pPr>
              <w:jc w:val="center"/>
              <w:rPr>
                <w:rFonts w:ascii="Comic Sans MS" w:hAnsi="Comic Sans MS"/>
                <w:sz w:val="18"/>
                <w:szCs w:val="18"/>
              </w:rPr>
            </w:pPr>
            <w:r w:rsidRPr="0057486F">
              <w:rPr>
                <w:rFonts w:ascii="Comic Sans MS" w:hAnsi="Comic Sans MS"/>
                <w:sz w:val="18"/>
                <w:szCs w:val="18"/>
              </w:rPr>
              <w:t>201</w:t>
            </w:r>
            <w:r w:rsidR="00880A5F">
              <w:rPr>
                <w:rFonts w:ascii="Comic Sans MS" w:hAnsi="Comic Sans MS"/>
                <w:sz w:val="18"/>
                <w:szCs w:val="18"/>
              </w:rPr>
              <w:t>5</w:t>
            </w:r>
          </w:p>
        </w:tc>
        <w:tc>
          <w:tcPr>
            <w:tcW w:w="1170" w:type="dxa"/>
            <w:tcBorders>
              <w:top w:val="single" w:sz="4" w:space="0" w:color="A6A6A6"/>
              <w:bottom w:val="single" w:sz="4" w:space="0" w:color="A6A6A6"/>
            </w:tcBorders>
            <w:shd w:val="clear" w:color="auto" w:fill="auto"/>
          </w:tcPr>
          <w:p w:rsidR="00D8429A" w:rsidRPr="0091668A" w:rsidRDefault="00D8429A" w:rsidP="006F4142">
            <w:pPr>
              <w:rPr>
                <w:rFonts w:ascii="Comic Sans MS" w:hAnsi="Comic Sans MS"/>
                <w:sz w:val="16"/>
                <w:szCs w:val="16"/>
              </w:rPr>
            </w:pPr>
          </w:p>
        </w:tc>
        <w:tc>
          <w:tcPr>
            <w:tcW w:w="1170" w:type="dxa"/>
            <w:gridSpan w:val="2"/>
            <w:tcBorders>
              <w:top w:val="single" w:sz="4" w:space="0" w:color="A6A6A6"/>
              <w:bottom w:val="single" w:sz="4" w:space="0" w:color="A6A6A6"/>
            </w:tcBorders>
            <w:shd w:val="clear" w:color="auto" w:fill="auto"/>
          </w:tcPr>
          <w:p w:rsidR="00D8429A" w:rsidRPr="0091668A" w:rsidRDefault="00D8429A" w:rsidP="006F4142">
            <w:pPr>
              <w:rPr>
                <w:rFonts w:ascii="Comic Sans MS" w:hAnsi="Comic Sans MS"/>
                <w:sz w:val="16"/>
                <w:szCs w:val="16"/>
              </w:rPr>
            </w:pPr>
          </w:p>
        </w:tc>
        <w:tc>
          <w:tcPr>
            <w:tcW w:w="1260" w:type="dxa"/>
            <w:tcBorders>
              <w:top w:val="single" w:sz="4" w:space="0" w:color="A6A6A6"/>
              <w:bottom w:val="single" w:sz="4" w:space="0" w:color="A6A6A6"/>
            </w:tcBorders>
            <w:shd w:val="clear" w:color="auto" w:fill="auto"/>
          </w:tcPr>
          <w:p w:rsidR="00D8429A" w:rsidRPr="0091668A" w:rsidRDefault="00D8429A" w:rsidP="006F4142">
            <w:pPr>
              <w:rPr>
                <w:rFonts w:ascii="Comic Sans MS" w:hAnsi="Comic Sans MS"/>
                <w:sz w:val="16"/>
                <w:szCs w:val="16"/>
              </w:rPr>
            </w:pPr>
          </w:p>
        </w:tc>
        <w:tc>
          <w:tcPr>
            <w:tcW w:w="1454" w:type="dxa"/>
            <w:gridSpan w:val="3"/>
            <w:tcBorders>
              <w:top w:val="single" w:sz="4" w:space="0" w:color="A6A6A6"/>
              <w:bottom w:val="single" w:sz="4" w:space="0" w:color="A6A6A6"/>
              <w:right w:val="double" w:sz="4" w:space="0" w:color="A6A6A6"/>
            </w:tcBorders>
            <w:shd w:val="clear" w:color="auto" w:fill="auto"/>
          </w:tcPr>
          <w:p w:rsidR="00D8429A" w:rsidRPr="0091668A" w:rsidRDefault="00D8429A" w:rsidP="00D8429A">
            <w:pPr>
              <w:rPr>
                <w:rFonts w:ascii="Comic Sans MS" w:hAnsi="Comic Sans MS"/>
                <w:sz w:val="16"/>
                <w:szCs w:val="16"/>
              </w:rPr>
            </w:pPr>
          </w:p>
        </w:tc>
        <w:tc>
          <w:tcPr>
            <w:tcW w:w="1843" w:type="dxa"/>
            <w:tcBorders>
              <w:top w:val="single" w:sz="4" w:space="0" w:color="A6A6A6"/>
              <w:left w:val="double" w:sz="4" w:space="0" w:color="A6A6A6"/>
              <w:bottom w:val="single" w:sz="4" w:space="0" w:color="A6A6A6"/>
            </w:tcBorders>
            <w:shd w:val="clear" w:color="auto" w:fill="auto"/>
          </w:tcPr>
          <w:p w:rsidR="00D8429A" w:rsidRPr="00AE48ED" w:rsidRDefault="00D8429A" w:rsidP="00D8429A">
            <w:pPr>
              <w:rPr>
                <w:rFonts w:ascii="Comic Sans MS" w:hAnsi="Comic Sans MS"/>
                <w:sz w:val="16"/>
                <w:szCs w:val="16"/>
              </w:rPr>
            </w:pPr>
            <w:r w:rsidRPr="00AE48ED">
              <w:rPr>
                <w:rFonts w:ascii="Comic Sans MS" w:hAnsi="Comic Sans MS"/>
                <w:sz w:val="16"/>
                <w:szCs w:val="16"/>
              </w:rPr>
              <w:t>401-ZAA-JQ</w:t>
            </w:r>
          </w:p>
          <w:p w:rsidR="00D8429A" w:rsidRPr="00AE48ED" w:rsidRDefault="00D8429A" w:rsidP="00D8429A">
            <w:pPr>
              <w:rPr>
                <w:rFonts w:ascii="Comic Sans MS" w:hAnsi="Comic Sans MS"/>
                <w:sz w:val="16"/>
                <w:szCs w:val="16"/>
              </w:rPr>
            </w:pPr>
            <w:r w:rsidRPr="00AE48ED">
              <w:rPr>
                <w:rFonts w:ascii="Comic Sans MS" w:hAnsi="Comic Sans MS"/>
                <w:sz w:val="16"/>
                <w:szCs w:val="16"/>
              </w:rPr>
              <w:t>L'entreprise et ses systèmes</w:t>
            </w:r>
          </w:p>
          <w:p w:rsidR="00D8429A" w:rsidRPr="00AE48ED" w:rsidRDefault="00D8429A" w:rsidP="00D8429A">
            <w:pPr>
              <w:rPr>
                <w:rFonts w:ascii="Comic Sans MS" w:hAnsi="Comic Sans MS"/>
                <w:sz w:val="16"/>
                <w:szCs w:val="16"/>
              </w:rPr>
            </w:pPr>
            <w:r w:rsidRPr="00AE48ED">
              <w:rPr>
                <w:rFonts w:ascii="Comic Sans MS" w:hAnsi="Comic Sans MS"/>
                <w:sz w:val="16"/>
                <w:szCs w:val="16"/>
              </w:rPr>
              <w:t>2-2-2</w:t>
            </w:r>
          </w:p>
        </w:tc>
        <w:tc>
          <w:tcPr>
            <w:tcW w:w="1838" w:type="dxa"/>
            <w:gridSpan w:val="3"/>
            <w:tcBorders>
              <w:top w:val="single" w:sz="4" w:space="0" w:color="A6A6A6"/>
              <w:bottom w:val="single" w:sz="4" w:space="0" w:color="A6A6A6"/>
            </w:tcBorders>
            <w:shd w:val="clear" w:color="auto" w:fill="auto"/>
          </w:tcPr>
          <w:p w:rsidR="00D8429A" w:rsidRPr="00AE48ED" w:rsidRDefault="00D8429A" w:rsidP="00D8429A">
            <w:pPr>
              <w:rPr>
                <w:rFonts w:ascii="Comic Sans MS" w:hAnsi="Comic Sans MS"/>
                <w:sz w:val="16"/>
                <w:szCs w:val="16"/>
              </w:rPr>
            </w:pPr>
            <w:r w:rsidRPr="00AE48ED">
              <w:rPr>
                <w:rFonts w:ascii="Comic Sans MS" w:hAnsi="Comic Sans MS"/>
                <w:sz w:val="16"/>
                <w:szCs w:val="16"/>
              </w:rPr>
              <w:t>420-LA</w:t>
            </w:r>
            <w:r w:rsidR="003524F6" w:rsidRPr="00AE48ED">
              <w:rPr>
                <w:rFonts w:ascii="Comic Sans MS" w:hAnsi="Comic Sans MS"/>
                <w:sz w:val="16"/>
                <w:szCs w:val="16"/>
              </w:rPr>
              <w:t>B</w:t>
            </w:r>
            <w:r w:rsidR="00584F72" w:rsidRPr="00AE48ED">
              <w:rPr>
                <w:rFonts w:ascii="Comic Sans MS" w:hAnsi="Comic Sans MS"/>
                <w:sz w:val="16"/>
                <w:szCs w:val="16"/>
              </w:rPr>
              <w:t>-JQ</w:t>
            </w:r>
          </w:p>
          <w:p w:rsidR="00D8429A" w:rsidRPr="00AE48ED" w:rsidRDefault="00D8429A" w:rsidP="00D8429A">
            <w:pPr>
              <w:rPr>
                <w:rFonts w:ascii="Comic Sans MS" w:hAnsi="Comic Sans MS"/>
                <w:sz w:val="16"/>
                <w:szCs w:val="16"/>
              </w:rPr>
            </w:pPr>
            <w:r w:rsidRPr="00AE48ED">
              <w:rPr>
                <w:rFonts w:ascii="Comic Sans MS" w:hAnsi="Comic Sans MS"/>
                <w:sz w:val="16"/>
                <w:szCs w:val="16"/>
              </w:rPr>
              <w:t>Projet de fin d’études</w:t>
            </w:r>
          </w:p>
          <w:p w:rsidR="00D8429A" w:rsidRPr="00AE48ED" w:rsidRDefault="00D8429A" w:rsidP="00D8429A">
            <w:pPr>
              <w:rPr>
                <w:rFonts w:ascii="Comic Sans MS" w:hAnsi="Comic Sans MS"/>
                <w:sz w:val="16"/>
                <w:szCs w:val="16"/>
              </w:rPr>
            </w:pPr>
            <w:r w:rsidRPr="00AE48ED">
              <w:rPr>
                <w:rFonts w:ascii="Comic Sans MS" w:hAnsi="Comic Sans MS"/>
                <w:sz w:val="16"/>
                <w:szCs w:val="16"/>
              </w:rPr>
              <w:t>4-7-7</w:t>
            </w:r>
          </w:p>
        </w:tc>
        <w:tc>
          <w:tcPr>
            <w:tcW w:w="1839" w:type="dxa"/>
            <w:gridSpan w:val="3"/>
            <w:tcBorders>
              <w:top w:val="single" w:sz="4" w:space="0" w:color="A6A6A6"/>
              <w:bottom w:val="single" w:sz="4" w:space="0" w:color="A6A6A6"/>
            </w:tcBorders>
            <w:shd w:val="clear" w:color="auto" w:fill="auto"/>
          </w:tcPr>
          <w:p w:rsidR="00D8429A" w:rsidRPr="00AE48ED" w:rsidRDefault="00D8429A" w:rsidP="00D8429A">
            <w:pPr>
              <w:rPr>
                <w:rFonts w:ascii="Comic Sans MS" w:hAnsi="Comic Sans MS"/>
                <w:sz w:val="16"/>
                <w:szCs w:val="16"/>
              </w:rPr>
            </w:pPr>
            <w:r w:rsidRPr="00AE48ED">
              <w:rPr>
                <w:rFonts w:ascii="Comic Sans MS" w:hAnsi="Comic Sans MS"/>
                <w:sz w:val="16"/>
                <w:szCs w:val="16"/>
              </w:rPr>
              <w:t>420-LB</w:t>
            </w:r>
            <w:r w:rsidR="003524F6" w:rsidRPr="00AE48ED">
              <w:rPr>
                <w:rFonts w:ascii="Comic Sans MS" w:hAnsi="Comic Sans MS"/>
                <w:sz w:val="16"/>
                <w:szCs w:val="16"/>
              </w:rPr>
              <w:t>B</w:t>
            </w:r>
            <w:r w:rsidR="00584F72" w:rsidRPr="00AE48ED">
              <w:rPr>
                <w:rFonts w:ascii="Comic Sans MS" w:hAnsi="Comic Sans MS"/>
                <w:sz w:val="16"/>
                <w:szCs w:val="16"/>
              </w:rPr>
              <w:t>-JQ</w:t>
            </w:r>
          </w:p>
          <w:p w:rsidR="00D8429A" w:rsidRPr="00AE48ED" w:rsidRDefault="00D8429A" w:rsidP="00D8429A">
            <w:pPr>
              <w:rPr>
                <w:rFonts w:ascii="Comic Sans MS" w:hAnsi="Comic Sans MS"/>
                <w:sz w:val="16"/>
                <w:szCs w:val="16"/>
              </w:rPr>
            </w:pPr>
            <w:r w:rsidRPr="00AE48ED">
              <w:rPr>
                <w:rFonts w:ascii="Comic Sans MS" w:hAnsi="Comic Sans MS"/>
                <w:sz w:val="16"/>
                <w:szCs w:val="16"/>
              </w:rPr>
              <w:t>Gestion de la qualité d’une application</w:t>
            </w:r>
          </w:p>
          <w:p w:rsidR="00D8429A" w:rsidRPr="00AE48ED" w:rsidRDefault="00D8429A" w:rsidP="00D8429A">
            <w:pPr>
              <w:rPr>
                <w:rFonts w:ascii="Comic Sans MS" w:hAnsi="Comic Sans MS"/>
                <w:sz w:val="16"/>
                <w:szCs w:val="16"/>
              </w:rPr>
            </w:pPr>
            <w:r w:rsidRPr="00AE48ED">
              <w:rPr>
                <w:rFonts w:ascii="Comic Sans MS" w:hAnsi="Comic Sans MS"/>
                <w:sz w:val="16"/>
                <w:szCs w:val="16"/>
              </w:rPr>
              <w:t>1-2-2</w:t>
            </w:r>
          </w:p>
        </w:tc>
        <w:tc>
          <w:tcPr>
            <w:tcW w:w="1838" w:type="dxa"/>
            <w:tcBorders>
              <w:top w:val="single" w:sz="4" w:space="0" w:color="A6A6A6"/>
              <w:bottom w:val="single" w:sz="4" w:space="0" w:color="A6A6A6"/>
            </w:tcBorders>
            <w:shd w:val="clear" w:color="auto" w:fill="auto"/>
          </w:tcPr>
          <w:p w:rsidR="00AE48ED" w:rsidRPr="00AE48ED" w:rsidRDefault="00AE48ED" w:rsidP="00AE48ED">
            <w:pPr>
              <w:rPr>
                <w:rFonts w:ascii="Comic Sans MS" w:hAnsi="Comic Sans MS"/>
                <w:sz w:val="16"/>
                <w:szCs w:val="16"/>
              </w:rPr>
            </w:pPr>
            <w:r w:rsidRPr="00AE48ED">
              <w:rPr>
                <w:rFonts w:ascii="Comic Sans MS" w:hAnsi="Comic Sans MS"/>
                <w:sz w:val="16"/>
                <w:szCs w:val="16"/>
              </w:rPr>
              <w:t xml:space="preserve">420-LDB-JQ </w:t>
            </w:r>
          </w:p>
          <w:p w:rsidR="00AE48ED" w:rsidRPr="00AE48ED" w:rsidRDefault="00AE48ED" w:rsidP="00AE48ED">
            <w:pPr>
              <w:rPr>
                <w:rFonts w:ascii="Comic Sans MS" w:hAnsi="Comic Sans MS"/>
                <w:sz w:val="16"/>
                <w:szCs w:val="16"/>
              </w:rPr>
            </w:pPr>
            <w:r w:rsidRPr="00AE48ED">
              <w:rPr>
                <w:rFonts w:ascii="Comic Sans MS" w:hAnsi="Comic Sans MS"/>
                <w:sz w:val="16"/>
                <w:szCs w:val="16"/>
              </w:rPr>
              <w:t>Soutien technique</w:t>
            </w:r>
          </w:p>
          <w:p w:rsidR="00D8429A" w:rsidRPr="00AE48ED" w:rsidRDefault="00AE48ED" w:rsidP="00AE48ED">
            <w:pPr>
              <w:rPr>
                <w:rFonts w:ascii="Comic Sans MS" w:hAnsi="Comic Sans MS"/>
                <w:sz w:val="16"/>
                <w:szCs w:val="16"/>
              </w:rPr>
            </w:pPr>
            <w:r w:rsidRPr="00AE48ED">
              <w:rPr>
                <w:rFonts w:ascii="Comic Sans MS" w:hAnsi="Comic Sans MS"/>
                <w:sz w:val="16"/>
                <w:szCs w:val="16"/>
              </w:rPr>
              <w:t>1-3-1</w:t>
            </w:r>
          </w:p>
        </w:tc>
        <w:tc>
          <w:tcPr>
            <w:tcW w:w="1839" w:type="dxa"/>
            <w:tcBorders>
              <w:top w:val="single" w:sz="4" w:space="0" w:color="A6A6A6"/>
              <w:bottom w:val="single" w:sz="4" w:space="0" w:color="A6A6A6"/>
              <w:right w:val="double" w:sz="4" w:space="0" w:color="A6A6A6"/>
            </w:tcBorders>
            <w:shd w:val="clear" w:color="auto" w:fill="auto"/>
          </w:tcPr>
          <w:p w:rsidR="00AE48ED" w:rsidRPr="00AE48ED" w:rsidRDefault="00AE48ED" w:rsidP="00AE48ED">
            <w:pPr>
              <w:rPr>
                <w:rFonts w:ascii="Comic Sans MS" w:hAnsi="Comic Sans MS"/>
                <w:sz w:val="16"/>
                <w:szCs w:val="16"/>
              </w:rPr>
            </w:pPr>
            <w:r w:rsidRPr="00AE48ED">
              <w:rPr>
                <w:rFonts w:ascii="Comic Sans MS" w:hAnsi="Comic Sans MS"/>
                <w:sz w:val="16"/>
                <w:szCs w:val="16"/>
              </w:rPr>
              <w:t>420-LEA-JQ</w:t>
            </w:r>
          </w:p>
          <w:p w:rsidR="00AE48ED" w:rsidRPr="00AE48ED" w:rsidRDefault="00AE48ED" w:rsidP="00AE48ED">
            <w:pPr>
              <w:rPr>
                <w:rFonts w:ascii="Comic Sans MS" w:hAnsi="Comic Sans MS"/>
                <w:sz w:val="16"/>
                <w:szCs w:val="16"/>
              </w:rPr>
            </w:pPr>
            <w:r w:rsidRPr="00AE48ED">
              <w:rPr>
                <w:rFonts w:ascii="Comic Sans MS" w:hAnsi="Comic Sans MS"/>
                <w:sz w:val="16"/>
                <w:szCs w:val="16"/>
              </w:rPr>
              <w:t>Déploiement d’applications mobiles</w:t>
            </w:r>
          </w:p>
          <w:p w:rsidR="00D8429A" w:rsidRPr="00AE48ED" w:rsidRDefault="00AE48ED" w:rsidP="00AE48ED">
            <w:pPr>
              <w:rPr>
                <w:rFonts w:ascii="Comic Sans MS" w:hAnsi="Comic Sans MS"/>
                <w:sz w:val="16"/>
                <w:szCs w:val="16"/>
              </w:rPr>
            </w:pPr>
            <w:r w:rsidRPr="00AE48ED">
              <w:rPr>
                <w:rFonts w:ascii="Comic Sans MS" w:hAnsi="Comic Sans MS"/>
                <w:sz w:val="16"/>
                <w:szCs w:val="16"/>
              </w:rPr>
              <w:t>1-2-1</w:t>
            </w:r>
          </w:p>
        </w:tc>
        <w:tc>
          <w:tcPr>
            <w:tcW w:w="910" w:type="dxa"/>
            <w:gridSpan w:val="2"/>
            <w:tcBorders>
              <w:top w:val="single" w:sz="4" w:space="0" w:color="A6A6A6"/>
              <w:left w:val="double" w:sz="4" w:space="0" w:color="A6A6A6"/>
              <w:bottom w:val="single" w:sz="4" w:space="0" w:color="A6A6A6"/>
              <w:right w:val="double" w:sz="4" w:space="0" w:color="A6A6A6"/>
            </w:tcBorders>
            <w:shd w:val="clear" w:color="auto" w:fill="auto"/>
            <w:vAlign w:val="center"/>
          </w:tcPr>
          <w:p w:rsidR="00D8429A" w:rsidRPr="0091668A" w:rsidRDefault="00D8429A" w:rsidP="006F4142">
            <w:pPr>
              <w:rPr>
                <w:rFonts w:ascii="Comic Sans MS" w:hAnsi="Comic Sans MS"/>
                <w:sz w:val="16"/>
                <w:szCs w:val="16"/>
              </w:rPr>
            </w:pPr>
            <w:r w:rsidRPr="0091668A">
              <w:rPr>
                <w:rFonts w:ascii="Comic Sans MS" w:hAnsi="Comic Sans MS"/>
                <w:sz w:val="16"/>
                <w:szCs w:val="16"/>
              </w:rPr>
              <w:t>F.C. 2</w:t>
            </w:r>
          </w:p>
          <w:p w:rsidR="00D8429A" w:rsidRPr="0091668A" w:rsidRDefault="00D8429A" w:rsidP="006F4142">
            <w:pPr>
              <w:rPr>
                <w:rFonts w:ascii="Comic Sans MS" w:hAnsi="Comic Sans MS"/>
                <w:sz w:val="16"/>
                <w:szCs w:val="16"/>
              </w:rPr>
            </w:pPr>
            <w:r w:rsidRPr="0091668A">
              <w:rPr>
                <w:rFonts w:ascii="Comic Sans MS" w:hAnsi="Comic Sans MS"/>
                <w:sz w:val="16"/>
                <w:szCs w:val="16"/>
              </w:rPr>
              <w:t>3-0-3</w:t>
            </w:r>
          </w:p>
        </w:tc>
        <w:tc>
          <w:tcPr>
            <w:tcW w:w="1224" w:type="dxa"/>
            <w:gridSpan w:val="2"/>
            <w:tcBorders>
              <w:top w:val="single" w:sz="4" w:space="0" w:color="A6A6A6"/>
              <w:left w:val="double" w:sz="4" w:space="0" w:color="A6A6A6"/>
              <w:bottom w:val="single" w:sz="4" w:space="0" w:color="A6A6A6"/>
            </w:tcBorders>
            <w:shd w:val="clear" w:color="auto" w:fill="auto"/>
            <w:vAlign w:val="center"/>
          </w:tcPr>
          <w:p w:rsidR="00D8429A" w:rsidRDefault="00D8429A" w:rsidP="006F4142">
            <w:pPr>
              <w:jc w:val="center"/>
              <w:rPr>
                <w:rFonts w:ascii="Comic Sans MS" w:hAnsi="Comic Sans MS"/>
                <w:sz w:val="16"/>
                <w:szCs w:val="16"/>
              </w:rPr>
            </w:pPr>
            <w:r>
              <w:rPr>
                <w:rFonts w:ascii="Comic Sans MS" w:hAnsi="Comic Sans MS"/>
                <w:sz w:val="16"/>
                <w:szCs w:val="16"/>
              </w:rPr>
              <w:t>12-16-16</w:t>
            </w:r>
          </w:p>
          <w:p w:rsidR="00D8429A" w:rsidRPr="0091668A" w:rsidRDefault="00D8429A" w:rsidP="006F4142">
            <w:pPr>
              <w:jc w:val="center"/>
              <w:rPr>
                <w:rFonts w:ascii="Comic Sans MS" w:hAnsi="Comic Sans MS"/>
                <w:sz w:val="16"/>
                <w:szCs w:val="16"/>
              </w:rPr>
            </w:pPr>
            <w:r>
              <w:rPr>
                <w:rFonts w:ascii="Comic Sans MS" w:hAnsi="Comic Sans MS"/>
                <w:sz w:val="16"/>
                <w:szCs w:val="16"/>
              </w:rPr>
              <w:t>44</w:t>
            </w:r>
          </w:p>
        </w:tc>
      </w:tr>
      <w:tr w:rsidR="00D8429A" w:rsidRPr="0057486F" w:rsidTr="00720A91">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tcBorders>
              <w:top w:val="single" w:sz="4" w:space="0" w:color="A6A6A6"/>
              <w:bottom w:val="thinThickSmallGap" w:sz="24" w:space="0" w:color="A6A6A6"/>
            </w:tcBorders>
            <w:shd w:val="clear" w:color="auto" w:fill="auto"/>
            <w:vAlign w:val="center"/>
          </w:tcPr>
          <w:p w:rsidR="00D8429A" w:rsidRPr="0057486F" w:rsidRDefault="00D8429A" w:rsidP="006F4142">
            <w:pPr>
              <w:jc w:val="center"/>
              <w:rPr>
                <w:rFonts w:ascii="Comic Sans MS" w:hAnsi="Comic Sans MS"/>
                <w:sz w:val="18"/>
                <w:szCs w:val="18"/>
              </w:rPr>
            </w:pPr>
            <w:r w:rsidRPr="0057486F">
              <w:rPr>
                <w:rFonts w:ascii="Comic Sans MS" w:hAnsi="Comic Sans MS"/>
                <w:sz w:val="18"/>
                <w:szCs w:val="18"/>
              </w:rPr>
              <w:t>VI</w:t>
            </w:r>
          </w:p>
          <w:p w:rsidR="00D8429A" w:rsidRPr="0057486F" w:rsidRDefault="00D8429A" w:rsidP="006F4142">
            <w:pPr>
              <w:jc w:val="center"/>
              <w:rPr>
                <w:rFonts w:ascii="Comic Sans MS" w:hAnsi="Comic Sans MS"/>
                <w:sz w:val="18"/>
                <w:szCs w:val="18"/>
              </w:rPr>
            </w:pPr>
            <w:r w:rsidRPr="0057486F">
              <w:rPr>
                <w:rFonts w:ascii="Comic Sans MS" w:hAnsi="Comic Sans MS"/>
                <w:sz w:val="18"/>
                <w:szCs w:val="18"/>
              </w:rPr>
              <w:t>Hiver</w:t>
            </w:r>
          </w:p>
          <w:p w:rsidR="00D8429A" w:rsidRPr="0057486F" w:rsidRDefault="00D8429A" w:rsidP="00880A5F">
            <w:pPr>
              <w:jc w:val="center"/>
              <w:rPr>
                <w:rFonts w:ascii="Comic Sans MS" w:hAnsi="Comic Sans MS"/>
                <w:sz w:val="18"/>
                <w:szCs w:val="18"/>
              </w:rPr>
            </w:pPr>
            <w:r w:rsidRPr="0057486F">
              <w:rPr>
                <w:rFonts w:ascii="Comic Sans MS" w:hAnsi="Comic Sans MS"/>
                <w:sz w:val="18"/>
                <w:szCs w:val="18"/>
              </w:rPr>
              <w:t>201</w:t>
            </w:r>
            <w:r w:rsidR="00880A5F">
              <w:rPr>
                <w:rFonts w:ascii="Comic Sans MS" w:hAnsi="Comic Sans MS"/>
                <w:sz w:val="18"/>
                <w:szCs w:val="18"/>
              </w:rPr>
              <w:t>6</w:t>
            </w:r>
          </w:p>
        </w:tc>
        <w:tc>
          <w:tcPr>
            <w:tcW w:w="1170" w:type="dxa"/>
            <w:tcBorders>
              <w:top w:val="single" w:sz="4" w:space="0" w:color="A6A6A6"/>
              <w:bottom w:val="thinThickSmallGap" w:sz="24" w:space="0" w:color="A6A6A6"/>
            </w:tcBorders>
            <w:shd w:val="clear" w:color="auto" w:fill="auto"/>
          </w:tcPr>
          <w:p w:rsidR="00D8429A" w:rsidRPr="0091668A" w:rsidRDefault="00D8429A" w:rsidP="006F4142">
            <w:pPr>
              <w:rPr>
                <w:rFonts w:ascii="Comic Sans MS" w:hAnsi="Comic Sans MS"/>
                <w:sz w:val="16"/>
                <w:szCs w:val="16"/>
              </w:rPr>
            </w:pPr>
          </w:p>
        </w:tc>
        <w:tc>
          <w:tcPr>
            <w:tcW w:w="1170" w:type="dxa"/>
            <w:gridSpan w:val="2"/>
            <w:tcBorders>
              <w:top w:val="single" w:sz="4" w:space="0" w:color="A6A6A6"/>
              <w:bottom w:val="thinThickSmallGap" w:sz="24" w:space="0" w:color="A6A6A6"/>
            </w:tcBorders>
            <w:shd w:val="clear" w:color="auto" w:fill="auto"/>
          </w:tcPr>
          <w:p w:rsidR="00D8429A" w:rsidRPr="0091668A" w:rsidRDefault="00D8429A" w:rsidP="006F4142">
            <w:pPr>
              <w:rPr>
                <w:rFonts w:ascii="Comic Sans MS" w:hAnsi="Comic Sans MS"/>
                <w:sz w:val="16"/>
                <w:szCs w:val="16"/>
              </w:rPr>
            </w:pPr>
          </w:p>
        </w:tc>
        <w:tc>
          <w:tcPr>
            <w:tcW w:w="1260" w:type="dxa"/>
            <w:tcBorders>
              <w:top w:val="single" w:sz="4" w:space="0" w:color="A6A6A6"/>
              <w:bottom w:val="thinThickSmallGap" w:sz="24" w:space="0" w:color="A6A6A6"/>
            </w:tcBorders>
            <w:shd w:val="clear" w:color="auto" w:fill="auto"/>
          </w:tcPr>
          <w:p w:rsidR="00D8429A" w:rsidRPr="0091668A" w:rsidRDefault="00D8429A" w:rsidP="006F4142">
            <w:pPr>
              <w:rPr>
                <w:rFonts w:ascii="Comic Sans MS" w:hAnsi="Comic Sans MS"/>
                <w:sz w:val="16"/>
                <w:szCs w:val="16"/>
              </w:rPr>
            </w:pPr>
          </w:p>
        </w:tc>
        <w:tc>
          <w:tcPr>
            <w:tcW w:w="1454" w:type="dxa"/>
            <w:gridSpan w:val="3"/>
            <w:tcBorders>
              <w:top w:val="single" w:sz="4" w:space="0" w:color="A6A6A6"/>
              <w:bottom w:val="thinThickSmallGap" w:sz="24" w:space="0" w:color="A6A6A6"/>
              <w:right w:val="double" w:sz="4" w:space="0" w:color="A6A6A6"/>
            </w:tcBorders>
            <w:shd w:val="clear" w:color="auto" w:fill="auto"/>
          </w:tcPr>
          <w:p w:rsidR="00D8429A" w:rsidRPr="0091668A" w:rsidRDefault="00D8429A" w:rsidP="006F4142">
            <w:pPr>
              <w:rPr>
                <w:rFonts w:ascii="Comic Sans MS" w:hAnsi="Comic Sans MS"/>
                <w:sz w:val="16"/>
                <w:szCs w:val="16"/>
              </w:rPr>
            </w:pPr>
          </w:p>
        </w:tc>
        <w:tc>
          <w:tcPr>
            <w:tcW w:w="1843" w:type="dxa"/>
            <w:tcBorders>
              <w:top w:val="single" w:sz="4" w:space="0" w:color="A6A6A6"/>
              <w:left w:val="double" w:sz="4" w:space="0" w:color="A6A6A6"/>
              <w:bottom w:val="thinThickSmallGap" w:sz="24" w:space="0" w:color="A6A6A6"/>
            </w:tcBorders>
            <w:shd w:val="clear" w:color="auto" w:fill="auto"/>
          </w:tcPr>
          <w:p w:rsidR="00D8429A" w:rsidRPr="00AE48ED" w:rsidRDefault="00D8429A" w:rsidP="006F4142">
            <w:pPr>
              <w:rPr>
                <w:rFonts w:ascii="Comic Sans MS" w:hAnsi="Comic Sans MS"/>
                <w:sz w:val="16"/>
                <w:szCs w:val="16"/>
              </w:rPr>
            </w:pPr>
            <w:r w:rsidRPr="00AE48ED">
              <w:rPr>
                <w:rFonts w:ascii="Comic Sans MS" w:hAnsi="Comic Sans MS"/>
                <w:sz w:val="16"/>
                <w:szCs w:val="16"/>
              </w:rPr>
              <w:t>420-SAA-JQ</w:t>
            </w:r>
          </w:p>
          <w:p w:rsidR="00D8429A" w:rsidRPr="00AE48ED" w:rsidRDefault="00D8429A" w:rsidP="006F4142">
            <w:pPr>
              <w:pStyle w:val="Corpsdetexte2"/>
              <w:jc w:val="left"/>
              <w:rPr>
                <w:rFonts w:ascii="Comic Sans MS" w:hAnsi="Comic Sans MS"/>
                <w:sz w:val="16"/>
                <w:szCs w:val="16"/>
              </w:rPr>
            </w:pPr>
            <w:r w:rsidRPr="00AE48ED">
              <w:rPr>
                <w:rFonts w:ascii="Comic Sans MS" w:hAnsi="Comic Sans MS"/>
                <w:sz w:val="16"/>
                <w:szCs w:val="16"/>
              </w:rPr>
              <w:t>Gérer des activités en milieu de travail</w:t>
            </w:r>
          </w:p>
          <w:p w:rsidR="00D8429A" w:rsidRPr="00AE48ED" w:rsidRDefault="00D8429A" w:rsidP="006F4142">
            <w:pPr>
              <w:rPr>
                <w:rFonts w:ascii="Comic Sans MS" w:hAnsi="Comic Sans MS"/>
                <w:sz w:val="16"/>
                <w:szCs w:val="16"/>
              </w:rPr>
            </w:pPr>
            <w:r w:rsidRPr="00AE48ED">
              <w:rPr>
                <w:rFonts w:ascii="Comic Sans MS" w:hAnsi="Comic Sans MS"/>
                <w:sz w:val="16"/>
                <w:szCs w:val="16"/>
              </w:rPr>
              <w:t>1-2-2</w:t>
            </w:r>
          </w:p>
        </w:tc>
        <w:tc>
          <w:tcPr>
            <w:tcW w:w="1848" w:type="dxa"/>
            <w:gridSpan w:val="4"/>
            <w:tcBorders>
              <w:top w:val="single" w:sz="4" w:space="0" w:color="A6A6A6"/>
              <w:bottom w:val="thinThickSmallGap" w:sz="24" w:space="0" w:color="A6A6A6"/>
            </w:tcBorders>
            <w:shd w:val="clear" w:color="auto" w:fill="FFFFFF"/>
          </w:tcPr>
          <w:p w:rsidR="00D8429A" w:rsidRPr="00AE48ED" w:rsidRDefault="00D8429A" w:rsidP="006F4142">
            <w:pPr>
              <w:rPr>
                <w:rFonts w:ascii="Comic Sans MS" w:hAnsi="Comic Sans MS"/>
                <w:sz w:val="16"/>
                <w:szCs w:val="16"/>
              </w:rPr>
            </w:pPr>
            <w:r w:rsidRPr="00AE48ED">
              <w:rPr>
                <w:rFonts w:ascii="Comic Sans MS" w:hAnsi="Comic Sans MS"/>
                <w:sz w:val="16"/>
                <w:szCs w:val="16"/>
              </w:rPr>
              <w:t>420-SB</w:t>
            </w:r>
            <w:r w:rsidR="003524F6" w:rsidRPr="00AE48ED">
              <w:rPr>
                <w:rFonts w:ascii="Comic Sans MS" w:hAnsi="Comic Sans MS"/>
                <w:sz w:val="16"/>
                <w:szCs w:val="16"/>
              </w:rPr>
              <w:t>B</w:t>
            </w:r>
            <w:r w:rsidRPr="00AE48ED">
              <w:rPr>
                <w:rFonts w:ascii="Comic Sans MS" w:hAnsi="Comic Sans MS"/>
                <w:sz w:val="16"/>
                <w:szCs w:val="16"/>
              </w:rPr>
              <w:t>-JQ</w:t>
            </w:r>
          </w:p>
          <w:p w:rsidR="00D8429A" w:rsidRPr="00AE48ED" w:rsidRDefault="00D8429A" w:rsidP="006F4142">
            <w:pPr>
              <w:rPr>
                <w:rFonts w:ascii="Comic Sans MS" w:hAnsi="Comic Sans MS"/>
                <w:sz w:val="16"/>
                <w:szCs w:val="16"/>
              </w:rPr>
            </w:pPr>
            <w:r w:rsidRPr="00AE48ED">
              <w:rPr>
                <w:rFonts w:ascii="Comic Sans MS" w:hAnsi="Comic Sans MS"/>
                <w:sz w:val="16"/>
                <w:szCs w:val="16"/>
              </w:rPr>
              <w:t>Développer une appli</w:t>
            </w:r>
            <w:r w:rsidR="00720A91" w:rsidRPr="00AE48ED">
              <w:rPr>
                <w:rFonts w:ascii="Comic Sans MS" w:hAnsi="Comic Sans MS"/>
                <w:sz w:val="16"/>
                <w:szCs w:val="16"/>
              </w:rPr>
              <w:softHyphen/>
            </w:r>
            <w:r w:rsidRPr="00AE48ED">
              <w:rPr>
                <w:rFonts w:ascii="Comic Sans MS" w:hAnsi="Comic Sans MS"/>
                <w:sz w:val="16"/>
                <w:szCs w:val="16"/>
              </w:rPr>
              <w:t>cation en milieu de travail</w:t>
            </w:r>
          </w:p>
          <w:p w:rsidR="00D8429A" w:rsidRPr="00AE48ED" w:rsidRDefault="00D8429A" w:rsidP="006F4142">
            <w:pPr>
              <w:rPr>
                <w:rFonts w:ascii="Comic Sans MS" w:hAnsi="Comic Sans MS"/>
                <w:sz w:val="16"/>
                <w:szCs w:val="16"/>
              </w:rPr>
            </w:pPr>
            <w:r w:rsidRPr="00AE48ED">
              <w:rPr>
                <w:rFonts w:ascii="Comic Sans MS" w:hAnsi="Comic Sans MS"/>
                <w:sz w:val="16"/>
                <w:szCs w:val="16"/>
              </w:rPr>
              <w:t>4-15-9</w:t>
            </w:r>
          </w:p>
        </w:tc>
        <w:tc>
          <w:tcPr>
            <w:tcW w:w="1819" w:type="dxa"/>
            <w:tcBorders>
              <w:top w:val="single" w:sz="4" w:space="0" w:color="A6A6A6"/>
              <w:bottom w:val="thinThickSmallGap" w:sz="24" w:space="0" w:color="A6A6A6"/>
            </w:tcBorders>
            <w:shd w:val="clear" w:color="auto" w:fill="FFFFFF"/>
          </w:tcPr>
          <w:p w:rsidR="00D8429A" w:rsidRPr="00AE48ED" w:rsidRDefault="00D8429A" w:rsidP="006F4142">
            <w:pPr>
              <w:rPr>
                <w:rFonts w:ascii="Comic Sans MS" w:hAnsi="Comic Sans MS"/>
                <w:sz w:val="16"/>
                <w:szCs w:val="16"/>
              </w:rPr>
            </w:pPr>
            <w:r w:rsidRPr="00AE48ED">
              <w:rPr>
                <w:rFonts w:ascii="Comic Sans MS" w:hAnsi="Comic Sans MS"/>
                <w:sz w:val="16"/>
                <w:szCs w:val="16"/>
              </w:rPr>
              <w:t>420-SCA-JQ</w:t>
            </w:r>
          </w:p>
          <w:p w:rsidR="00D8429A" w:rsidRPr="00AE48ED" w:rsidRDefault="00D8429A" w:rsidP="006F4142">
            <w:pPr>
              <w:rPr>
                <w:rFonts w:ascii="Comic Sans MS" w:hAnsi="Comic Sans MS"/>
                <w:sz w:val="16"/>
                <w:szCs w:val="16"/>
              </w:rPr>
            </w:pPr>
            <w:r w:rsidRPr="00AE48ED">
              <w:rPr>
                <w:rFonts w:ascii="Comic Sans MS" w:hAnsi="Comic Sans MS"/>
                <w:sz w:val="16"/>
                <w:szCs w:val="16"/>
              </w:rPr>
              <w:t>Soutien technique en milieu de travail</w:t>
            </w:r>
          </w:p>
          <w:p w:rsidR="00D8429A" w:rsidRPr="00AE48ED" w:rsidRDefault="00D8429A" w:rsidP="006F4142">
            <w:pPr>
              <w:rPr>
                <w:rFonts w:ascii="Comic Sans MS" w:hAnsi="Comic Sans MS"/>
                <w:sz w:val="16"/>
                <w:szCs w:val="16"/>
              </w:rPr>
            </w:pPr>
            <w:r w:rsidRPr="00AE48ED">
              <w:rPr>
                <w:rFonts w:ascii="Comic Sans MS" w:hAnsi="Comic Sans MS"/>
                <w:sz w:val="16"/>
                <w:szCs w:val="16"/>
              </w:rPr>
              <w:t>1-6-3</w:t>
            </w:r>
          </w:p>
        </w:tc>
        <w:tc>
          <w:tcPr>
            <w:tcW w:w="1848" w:type="dxa"/>
            <w:gridSpan w:val="2"/>
            <w:tcBorders>
              <w:top w:val="single" w:sz="4" w:space="0" w:color="A6A6A6"/>
              <w:bottom w:val="thinThickSmallGap" w:sz="24" w:space="0" w:color="A6A6A6"/>
            </w:tcBorders>
            <w:shd w:val="clear" w:color="auto" w:fill="FFFFFF"/>
          </w:tcPr>
          <w:p w:rsidR="00D8429A" w:rsidRPr="0091668A" w:rsidRDefault="00D8429A" w:rsidP="006F4142">
            <w:pPr>
              <w:rPr>
                <w:rFonts w:ascii="Comic Sans MS" w:hAnsi="Comic Sans MS"/>
                <w:sz w:val="16"/>
                <w:szCs w:val="16"/>
              </w:rPr>
            </w:pPr>
          </w:p>
        </w:tc>
        <w:tc>
          <w:tcPr>
            <w:tcW w:w="1839" w:type="dxa"/>
            <w:tcBorders>
              <w:top w:val="single" w:sz="4" w:space="0" w:color="A6A6A6"/>
              <w:bottom w:val="thinThickSmallGap" w:sz="24" w:space="0" w:color="A6A6A6"/>
              <w:right w:val="double" w:sz="4" w:space="0" w:color="A6A6A6"/>
            </w:tcBorders>
            <w:shd w:val="clear" w:color="auto" w:fill="FFFFFF"/>
          </w:tcPr>
          <w:p w:rsidR="00D8429A" w:rsidRPr="0091668A" w:rsidRDefault="00D8429A" w:rsidP="006F4142">
            <w:pPr>
              <w:rPr>
                <w:rFonts w:ascii="Comic Sans MS" w:hAnsi="Comic Sans MS"/>
                <w:sz w:val="16"/>
                <w:szCs w:val="16"/>
              </w:rPr>
            </w:pPr>
          </w:p>
        </w:tc>
        <w:tc>
          <w:tcPr>
            <w:tcW w:w="910" w:type="dxa"/>
            <w:gridSpan w:val="2"/>
            <w:tcBorders>
              <w:top w:val="single" w:sz="4" w:space="0" w:color="A6A6A6"/>
              <w:left w:val="double" w:sz="4" w:space="0" w:color="A6A6A6"/>
              <w:bottom w:val="thinThickSmallGap" w:sz="24" w:space="0" w:color="A6A6A6"/>
              <w:right w:val="double" w:sz="4" w:space="0" w:color="A6A6A6"/>
            </w:tcBorders>
            <w:shd w:val="clear" w:color="auto" w:fill="FFFFFF"/>
            <w:vAlign w:val="center"/>
          </w:tcPr>
          <w:p w:rsidR="00D8429A" w:rsidRPr="0091668A" w:rsidRDefault="00D8429A" w:rsidP="006F4142">
            <w:pPr>
              <w:rPr>
                <w:rFonts w:ascii="Comic Sans MS" w:hAnsi="Comic Sans MS"/>
                <w:sz w:val="16"/>
                <w:szCs w:val="16"/>
              </w:rPr>
            </w:pPr>
          </w:p>
        </w:tc>
        <w:tc>
          <w:tcPr>
            <w:tcW w:w="1224" w:type="dxa"/>
            <w:gridSpan w:val="2"/>
            <w:tcBorders>
              <w:top w:val="single" w:sz="4" w:space="0" w:color="A6A6A6"/>
              <w:left w:val="double" w:sz="4" w:space="0" w:color="A6A6A6"/>
              <w:bottom w:val="thinThickSmallGap" w:sz="24" w:space="0" w:color="A6A6A6"/>
            </w:tcBorders>
            <w:shd w:val="clear" w:color="auto" w:fill="auto"/>
            <w:vAlign w:val="center"/>
          </w:tcPr>
          <w:p w:rsidR="00D8429A" w:rsidRPr="0091668A" w:rsidRDefault="00D8429A" w:rsidP="006F4142">
            <w:pPr>
              <w:jc w:val="center"/>
              <w:rPr>
                <w:rFonts w:ascii="Comic Sans MS" w:hAnsi="Comic Sans MS"/>
                <w:sz w:val="16"/>
                <w:szCs w:val="16"/>
              </w:rPr>
            </w:pPr>
            <w:r w:rsidRPr="0091668A">
              <w:rPr>
                <w:rFonts w:ascii="Comic Sans MS" w:hAnsi="Comic Sans MS"/>
                <w:sz w:val="16"/>
                <w:szCs w:val="16"/>
              </w:rPr>
              <w:t>6-23-14</w:t>
            </w:r>
          </w:p>
          <w:p w:rsidR="00D8429A" w:rsidRPr="0091668A" w:rsidRDefault="00D8429A" w:rsidP="006F4142">
            <w:pPr>
              <w:jc w:val="center"/>
              <w:rPr>
                <w:rFonts w:ascii="Comic Sans MS" w:hAnsi="Comic Sans MS"/>
                <w:sz w:val="16"/>
                <w:szCs w:val="16"/>
              </w:rPr>
            </w:pPr>
            <w:r w:rsidRPr="0091668A">
              <w:rPr>
                <w:rFonts w:ascii="Comic Sans MS" w:hAnsi="Comic Sans MS"/>
                <w:sz w:val="16"/>
                <w:szCs w:val="16"/>
              </w:rPr>
              <w:t>43</w:t>
            </w:r>
          </w:p>
        </w:tc>
      </w:tr>
    </w:tbl>
    <w:p w:rsidR="00D8429A" w:rsidRDefault="00C94F65" w:rsidP="00C94F65">
      <w:pPr>
        <w:tabs>
          <w:tab w:val="right" w:pos="17280"/>
        </w:tabs>
        <w:rPr>
          <w:rFonts w:ascii="Comic Sans MS" w:hAnsi="Comic Sans MS"/>
          <w:b/>
          <w:sz w:val="18"/>
          <w:szCs w:val="18"/>
        </w:rPr>
        <w:sectPr w:rsidR="00D8429A" w:rsidSect="00DB0FD0">
          <w:headerReference w:type="default" r:id="rId31"/>
          <w:pgSz w:w="20163" w:h="12242" w:orient="landscape" w:code="5"/>
          <w:pgMar w:top="1462" w:right="1418" w:bottom="709" w:left="1418" w:header="709" w:footer="507" w:gutter="0"/>
          <w:cols w:space="708"/>
          <w:docGrid w:linePitch="360"/>
        </w:sectPr>
      </w:pPr>
      <w:r w:rsidRPr="0091668A">
        <w:rPr>
          <w:rFonts w:ascii="Comic Sans MS" w:hAnsi="Comic Sans MS"/>
          <w:b/>
          <w:sz w:val="18"/>
          <w:szCs w:val="18"/>
        </w:rPr>
        <w:t>Nombre total d’unités : 91 2/3</w:t>
      </w:r>
      <w:r w:rsidRPr="0091668A">
        <w:rPr>
          <w:rFonts w:ascii="Comic Sans MS" w:hAnsi="Comic Sans MS"/>
          <w:b/>
          <w:sz w:val="18"/>
          <w:szCs w:val="18"/>
        </w:rPr>
        <w:tab/>
        <w:t>Total : 275</w:t>
      </w:r>
    </w:p>
    <w:tbl>
      <w:tblPr>
        <w:tblW w:w="0" w:type="auto"/>
        <w:tblInd w:w="70" w:type="dxa"/>
        <w:tblLayout w:type="fixed"/>
        <w:tblCellMar>
          <w:left w:w="70" w:type="dxa"/>
          <w:right w:w="70" w:type="dxa"/>
        </w:tblCellMar>
        <w:tblLook w:val="0000"/>
      </w:tblPr>
      <w:tblGrid>
        <w:gridCol w:w="900"/>
        <w:gridCol w:w="1170"/>
        <w:gridCol w:w="180"/>
        <w:gridCol w:w="990"/>
        <w:gridCol w:w="1260"/>
        <w:gridCol w:w="1091"/>
        <w:gridCol w:w="163"/>
        <w:gridCol w:w="456"/>
        <w:gridCol w:w="1800"/>
        <w:gridCol w:w="730"/>
        <w:gridCol w:w="778"/>
        <w:gridCol w:w="652"/>
        <w:gridCol w:w="1710"/>
        <w:gridCol w:w="1620"/>
        <w:gridCol w:w="1720"/>
        <w:gridCol w:w="80"/>
        <w:gridCol w:w="780"/>
        <w:gridCol w:w="1121"/>
        <w:gridCol w:w="79"/>
      </w:tblGrid>
      <w:tr w:rsidR="00C94F65" w:rsidTr="006F4142">
        <w:trPr>
          <w:gridAfter w:val="1"/>
          <w:wAfter w:w="79" w:type="dxa"/>
          <w:cantSplit/>
        </w:trPr>
        <w:tc>
          <w:tcPr>
            <w:tcW w:w="2250" w:type="dxa"/>
            <w:gridSpan w:val="3"/>
            <w:shd w:val="clear" w:color="auto" w:fill="auto"/>
            <w:vAlign w:val="center"/>
          </w:tcPr>
          <w:p w:rsidR="00C94F65" w:rsidRDefault="00C94F65" w:rsidP="006F4142">
            <w:pPr>
              <w:rPr>
                <w:rFonts w:ascii="Comic Sans MS" w:hAnsi="Comic Sans MS"/>
                <w:b/>
                <w:sz w:val="16"/>
              </w:rPr>
            </w:pPr>
          </w:p>
        </w:tc>
        <w:tc>
          <w:tcPr>
            <w:tcW w:w="3341" w:type="dxa"/>
            <w:gridSpan w:val="3"/>
            <w:shd w:val="clear" w:color="auto" w:fill="auto"/>
            <w:vAlign w:val="center"/>
          </w:tcPr>
          <w:p w:rsidR="00C94F65" w:rsidRDefault="00C94F65" w:rsidP="006F4142">
            <w:pPr>
              <w:rPr>
                <w:rFonts w:ascii="Comic Sans MS" w:hAnsi="Comic Sans MS"/>
                <w:b/>
                <w:sz w:val="16"/>
              </w:rPr>
            </w:pPr>
          </w:p>
        </w:tc>
        <w:tc>
          <w:tcPr>
            <w:tcW w:w="163" w:type="dxa"/>
            <w:shd w:val="clear" w:color="auto" w:fill="auto"/>
            <w:vAlign w:val="center"/>
          </w:tcPr>
          <w:p w:rsidR="00C94F65" w:rsidRDefault="00C94F65" w:rsidP="006F4142">
            <w:pPr>
              <w:rPr>
                <w:rFonts w:ascii="Comic Sans MS" w:hAnsi="Comic Sans MS"/>
                <w:b/>
                <w:sz w:val="16"/>
              </w:rPr>
            </w:pPr>
          </w:p>
        </w:tc>
        <w:tc>
          <w:tcPr>
            <w:tcW w:w="2986"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COLLÈGE DE JONQUIÈRE -GRILLE</w:t>
            </w:r>
          </w:p>
        </w:tc>
        <w:tc>
          <w:tcPr>
            <w:tcW w:w="6480" w:type="dxa"/>
            <w:gridSpan w:val="5"/>
            <w:shd w:val="clear" w:color="auto" w:fill="auto"/>
            <w:vAlign w:val="center"/>
          </w:tcPr>
          <w:p w:rsidR="00C94F65" w:rsidRDefault="00C94F65" w:rsidP="00880A5F">
            <w:pPr>
              <w:pStyle w:val="Titre1"/>
              <w:tabs>
                <w:tab w:val="left" w:pos="1460"/>
              </w:tabs>
              <w:spacing w:before="0" w:after="0"/>
              <w:jc w:val="left"/>
              <w:rPr>
                <w:rFonts w:ascii="Comic Sans MS" w:hAnsi="Comic Sans MS"/>
                <w:sz w:val="16"/>
              </w:rPr>
            </w:pPr>
            <w:r>
              <w:rPr>
                <w:rFonts w:ascii="Comic Sans MS" w:hAnsi="Comic Sans MS"/>
                <w:sz w:val="16"/>
              </w:rPr>
              <w:t>DE COURS 201</w:t>
            </w:r>
            <w:r w:rsidR="00880A5F">
              <w:rPr>
                <w:rFonts w:ascii="Comic Sans MS" w:hAnsi="Comic Sans MS"/>
                <w:sz w:val="16"/>
              </w:rPr>
              <w:t>3</w:t>
            </w:r>
            <w:r>
              <w:rPr>
                <w:rFonts w:ascii="Comic Sans MS" w:hAnsi="Comic Sans MS"/>
                <w:sz w:val="16"/>
              </w:rPr>
              <w:t xml:space="preserve"> – 201</w:t>
            </w:r>
            <w:r w:rsidR="00880A5F">
              <w:rPr>
                <w:rFonts w:ascii="Comic Sans MS" w:hAnsi="Comic Sans MS"/>
                <w:sz w:val="16"/>
              </w:rPr>
              <w:t>4</w:t>
            </w:r>
            <w:r>
              <w:rPr>
                <w:rFonts w:ascii="Comic Sans MS" w:hAnsi="Comic Sans MS"/>
                <w:sz w:val="16"/>
              </w:rPr>
              <w:t xml:space="preserve"> – Degré 1</w:t>
            </w:r>
          </w:p>
        </w:tc>
        <w:tc>
          <w:tcPr>
            <w:tcW w:w="1981" w:type="dxa"/>
            <w:gridSpan w:val="3"/>
            <w:shd w:val="clear" w:color="auto" w:fill="auto"/>
            <w:vAlign w:val="center"/>
          </w:tcPr>
          <w:p w:rsidR="00C94F65" w:rsidRDefault="00C94F65" w:rsidP="006F4142">
            <w:pPr>
              <w:pStyle w:val="Titre1"/>
              <w:tabs>
                <w:tab w:val="left" w:pos="1460"/>
              </w:tabs>
              <w:spacing w:before="0" w:after="0"/>
              <w:jc w:val="left"/>
              <w:rPr>
                <w:rFonts w:ascii="Comic Sans MS" w:hAnsi="Comic Sans MS"/>
                <w:sz w:val="16"/>
              </w:rPr>
            </w:pPr>
          </w:p>
        </w:tc>
      </w:tr>
      <w:tr w:rsidR="00C94F65" w:rsidTr="006F4142">
        <w:trPr>
          <w:gridAfter w:val="1"/>
          <w:wAfter w:w="79" w:type="dxa"/>
          <w:cantSplit/>
        </w:trPr>
        <w:tc>
          <w:tcPr>
            <w:tcW w:w="2250"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ÉLÈVES DÉBUTANT EN :</w:t>
            </w:r>
          </w:p>
        </w:tc>
        <w:tc>
          <w:tcPr>
            <w:tcW w:w="3341" w:type="dxa"/>
            <w:gridSpan w:val="3"/>
            <w:shd w:val="clear" w:color="auto" w:fill="auto"/>
            <w:vAlign w:val="center"/>
          </w:tcPr>
          <w:p w:rsidR="00C94F65" w:rsidRDefault="00C94F65" w:rsidP="00880A5F">
            <w:pPr>
              <w:rPr>
                <w:rFonts w:ascii="Comic Sans MS" w:hAnsi="Comic Sans MS"/>
                <w:b/>
                <w:sz w:val="16"/>
              </w:rPr>
            </w:pPr>
            <w:r>
              <w:rPr>
                <w:rFonts w:ascii="Comic Sans MS" w:hAnsi="Comic Sans MS"/>
                <w:b/>
                <w:sz w:val="16"/>
              </w:rPr>
              <w:t>201</w:t>
            </w:r>
            <w:r w:rsidR="00880A5F">
              <w:rPr>
                <w:rFonts w:ascii="Comic Sans MS" w:hAnsi="Comic Sans MS"/>
                <w:b/>
                <w:sz w:val="16"/>
              </w:rPr>
              <w:t>3</w:t>
            </w:r>
            <w:r>
              <w:rPr>
                <w:rFonts w:ascii="Comic Sans MS" w:hAnsi="Comic Sans MS"/>
                <w:b/>
                <w:sz w:val="16"/>
              </w:rPr>
              <w:t>-201</w:t>
            </w:r>
            <w:r w:rsidR="00880A5F">
              <w:rPr>
                <w:rFonts w:ascii="Comic Sans MS" w:hAnsi="Comic Sans MS"/>
                <w:b/>
                <w:sz w:val="16"/>
              </w:rPr>
              <w:t>4</w:t>
            </w:r>
          </w:p>
        </w:tc>
        <w:tc>
          <w:tcPr>
            <w:tcW w:w="163" w:type="dxa"/>
            <w:shd w:val="clear" w:color="auto" w:fill="auto"/>
            <w:vAlign w:val="center"/>
          </w:tcPr>
          <w:p w:rsidR="00C94F65" w:rsidRDefault="00C94F65" w:rsidP="006F4142">
            <w:pPr>
              <w:rPr>
                <w:rFonts w:ascii="Comic Sans MS" w:hAnsi="Comic Sans MS"/>
                <w:b/>
                <w:sz w:val="16"/>
              </w:rPr>
            </w:pPr>
          </w:p>
        </w:tc>
        <w:tc>
          <w:tcPr>
            <w:tcW w:w="2986"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SECTEUR PROFESSIONNEL :</w:t>
            </w:r>
          </w:p>
        </w:tc>
        <w:tc>
          <w:tcPr>
            <w:tcW w:w="6480" w:type="dxa"/>
            <w:gridSpan w:val="5"/>
            <w:shd w:val="clear" w:color="auto" w:fill="auto"/>
            <w:vAlign w:val="center"/>
          </w:tcPr>
          <w:p w:rsidR="00C94F65" w:rsidRDefault="00C94F65" w:rsidP="006F4142">
            <w:pPr>
              <w:pStyle w:val="Titre1"/>
              <w:tabs>
                <w:tab w:val="left" w:pos="1460"/>
              </w:tabs>
              <w:spacing w:before="0" w:after="0"/>
              <w:jc w:val="left"/>
              <w:rPr>
                <w:rFonts w:ascii="Comic Sans MS" w:hAnsi="Comic Sans MS"/>
                <w:sz w:val="16"/>
              </w:rPr>
            </w:pPr>
            <w:r>
              <w:rPr>
                <w:rFonts w:ascii="Comic Sans MS" w:hAnsi="Comic Sans MS"/>
                <w:sz w:val="16"/>
              </w:rPr>
              <w:t>420 Techniques de l'informatique</w:t>
            </w:r>
          </w:p>
        </w:tc>
        <w:tc>
          <w:tcPr>
            <w:tcW w:w="1981" w:type="dxa"/>
            <w:gridSpan w:val="3"/>
            <w:shd w:val="clear" w:color="auto" w:fill="auto"/>
            <w:vAlign w:val="center"/>
          </w:tcPr>
          <w:p w:rsidR="00C94F65" w:rsidRDefault="00C94F65" w:rsidP="006F4142">
            <w:pPr>
              <w:pStyle w:val="Titre1"/>
              <w:tabs>
                <w:tab w:val="left" w:pos="1460"/>
              </w:tabs>
              <w:spacing w:before="0" w:after="0"/>
              <w:jc w:val="left"/>
              <w:rPr>
                <w:rFonts w:ascii="Comic Sans MS" w:hAnsi="Comic Sans MS"/>
                <w:sz w:val="16"/>
              </w:rPr>
            </w:pPr>
          </w:p>
        </w:tc>
      </w:tr>
      <w:tr w:rsidR="00C94F65" w:rsidTr="006F4142">
        <w:trPr>
          <w:gridAfter w:val="1"/>
          <w:wAfter w:w="79" w:type="dxa"/>
          <w:cantSplit/>
        </w:trPr>
        <w:tc>
          <w:tcPr>
            <w:tcW w:w="2250"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APPROUVÉE PAR :</w:t>
            </w:r>
          </w:p>
        </w:tc>
        <w:tc>
          <w:tcPr>
            <w:tcW w:w="3341" w:type="dxa"/>
            <w:gridSpan w:val="3"/>
            <w:tcBorders>
              <w:top w:val="nil"/>
              <w:left w:val="nil"/>
              <w:bottom w:val="single" w:sz="4" w:space="0" w:color="auto"/>
              <w:right w:val="nil"/>
            </w:tcBorders>
            <w:shd w:val="clear" w:color="auto" w:fill="auto"/>
            <w:vAlign w:val="center"/>
          </w:tcPr>
          <w:p w:rsidR="00C94F65" w:rsidRDefault="00C94F65" w:rsidP="006F4142">
            <w:pPr>
              <w:rPr>
                <w:rFonts w:ascii="Comic Sans MS" w:hAnsi="Comic Sans MS"/>
                <w:b/>
                <w:sz w:val="16"/>
              </w:rPr>
            </w:pPr>
          </w:p>
        </w:tc>
        <w:tc>
          <w:tcPr>
            <w:tcW w:w="163" w:type="dxa"/>
            <w:shd w:val="clear" w:color="auto" w:fill="auto"/>
            <w:vAlign w:val="center"/>
          </w:tcPr>
          <w:p w:rsidR="00C94F65" w:rsidRDefault="00C94F65" w:rsidP="006F4142">
            <w:pPr>
              <w:rPr>
                <w:rFonts w:ascii="Comic Sans MS" w:hAnsi="Comic Sans MS"/>
                <w:b/>
                <w:sz w:val="16"/>
              </w:rPr>
            </w:pPr>
          </w:p>
        </w:tc>
        <w:tc>
          <w:tcPr>
            <w:tcW w:w="2986"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PROGRAMME :</w:t>
            </w:r>
          </w:p>
        </w:tc>
        <w:tc>
          <w:tcPr>
            <w:tcW w:w="778" w:type="dxa"/>
            <w:shd w:val="clear" w:color="auto" w:fill="auto"/>
            <w:vAlign w:val="center"/>
          </w:tcPr>
          <w:p w:rsidR="00C94F65" w:rsidRDefault="00C94F65" w:rsidP="006F4142">
            <w:pPr>
              <w:rPr>
                <w:rFonts w:ascii="Comic Sans MS" w:hAnsi="Comic Sans MS"/>
                <w:b/>
                <w:sz w:val="16"/>
              </w:rPr>
            </w:pPr>
            <w:r>
              <w:rPr>
                <w:rFonts w:ascii="Comic Sans MS" w:hAnsi="Comic Sans MS"/>
                <w:b/>
                <w:sz w:val="16"/>
              </w:rPr>
              <w:t>420.A0</w:t>
            </w:r>
          </w:p>
        </w:tc>
        <w:tc>
          <w:tcPr>
            <w:tcW w:w="7683" w:type="dxa"/>
            <w:gridSpan w:val="7"/>
            <w:shd w:val="clear" w:color="auto" w:fill="auto"/>
            <w:vAlign w:val="center"/>
          </w:tcPr>
          <w:p w:rsidR="00C94F65" w:rsidRDefault="00C94F65" w:rsidP="006F4142">
            <w:pPr>
              <w:pStyle w:val="Titre7"/>
              <w:tabs>
                <w:tab w:val="left" w:pos="2520"/>
              </w:tabs>
              <w:rPr>
                <w:sz w:val="16"/>
              </w:rPr>
            </w:pPr>
            <w:r>
              <w:rPr>
                <w:sz w:val="16"/>
              </w:rPr>
              <w:t>Techniques de l'informatique</w:t>
            </w:r>
          </w:p>
        </w:tc>
      </w:tr>
      <w:tr w:rsidR="00C94F65" w:rsidTr="006F4142">
        <w:trPr>
          <w:gridAfter w:val="1"/>
          <w:wAfter w:w="79" w:type="dxa"/>
          <w:cantSplit/>
        </w:trPr>
        <w:tc>
          <w:tcPr>
            <w:tcW w:w="2250" w:type="dxa"/>
            <w:gridSpan w:val="3"/>
            <w:shd w:val="clear" w:color="auto" w:fill="auto"/>
            <w:vAlign w:val="center"/>
          </w:tcPr>
          <w:p w:rsidR="00C94F65" w:rsidRDefault="00C94F65" w:rsidP="006F4142">
            <w:pPr>
              <w:rPr>
                <w:rFonts w:ascii="Comic Sans MS" w:hAnsi="Comic Sans MS"/>
                <w:b/>
                <w:sz w:val="16"/>
              </w:rPr>
            </w:pPr>
          </w:p>
        </w:tc>
        <w:tc>
          <w:tcPr>
            <w:tcW w:w="3341" w:type="dxa"/>
            <w:gridSpan w:val="3"/>
            <w:shd w:val="clear" w:color="auto" w:fill="auto"/>
            <w:vAlign w:val="center"/>
          </w:tcPr>
          <w:p w:rsidR="00C94F65" w:rsidRDefault="00C94F65" w:rsidP="006F4142">
            <w:pPr>
              <w:pStyle w:val="Titre2"/>
              <w:spacing w:after="0"/>
              <w:rPr>
                <w:rFonts w:ascii="Comic Sans MS" w:hAnsi="Comic Sans MS"/>
                <w:sz w:val="16"/>
              </w:rPr>
            </w:pPr>
            <w:r>
              <w:rPr>
                <w:rFonts w:ascii="Comic Sans MS" w:hAnsi="Comic Sans MS"/>
                <w:sz w:val="16"/>
              </w:rPr>
              <w:t>Direction des études</w:t>
            </w:r>
          </w:p>
        </w:tc>
        <w:tc>
          <w:tcPr>
            <w:tcW w:w="163" w:type="dxa"/>
            <w:shd w:val="clear" w:color="auto" w:fill="auto"/>
            <w:vAlign w:val="center"/>
          </w:tcPr>
          <w:p w:rsidR="00C94F65" w:rsidRDefault="00C94F65" w:rsidP="006F4142">
            <w:pPr>
              <w:rPr>
                <w:rFonts w:ascii="Comic Sans MS" w:hAnsi="Comic Sans MS"/>
                <w:b/>
                <w:sz w:val="16"/>
              </w:rPr>
            </w:pPr>
          </w:p>
        </w:tc>
        <w:tc>
          <w:tcPr>
            <w:tcW w:w="2986"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 xml:space="preserve">VOIE DE SPÉCIALISATION : </w:t>
            </w:r>
          </w:p>
        </w:tc>
        <w:tc>
          <w:tcPr>
            <w:tcW w:w="778" w:type="dxa"/>
            <w:shd w:val="clear" w:color="auto" w:fill="auto"/>
            <w:vAlign w:val="center"/>
          </w:tcPr>
          <w:p w:rsidR="00C94F65" w:rsidRDefault="00C94F65" w:rsidP="006F4142">
            <w:pPr>
              <w:rPr>
                <w:rFonts w:ascii="Comic Sans MS" w:hAnsi="Comic Sans MS"/>
                <w:b/>
                <w:sz w:val="16"/>
              </w:rPr>
            </w:pPr>
            <w:r>
              <w:rPr>
                <w:rFonts w:ascii="Comic Sans MS" w:hAnsi="Comic Sans MS"/>
                <w:b/>
                <w:sz w:val="16"/>
              </w:rPr>
              <w:t>420.AA</w:t>
            </w:r>
          </w:p>
        </w:tc>
        <w:tc>
          <w:tcPr>
            <w:tcW w:w="7683" w:type="dxa"/>
            <w:gridSpan w:val="7"/>
            <w:shd w:val="clear" w:color="auto" w:fill="auto"/>
            <w:vAlign w:val="center"/>
          </w:tcPr>
          <w:p w:rsidR="00C94F65" w:rsidRDefault="00C94F65" w:rsidP="006F4142">
            <w:pPr>
              <w:tabs>
                <w:tab w:val="right" w:pos="7543"/>
              </w:tabs>
              <w:rPr>
                <w:rFonts w:ascii="Comic Sans MS" w:hAnsi="Comic Sans MS"/>
                <w:b/>
                <w:sz w:val="16"/>
              </w:rPr>
            </w:pPr>
            <w:r>
              <w:rPr>
                <w:rFonts w:ascii="Comic Sans MS" w:hAnsi="Comic Sans MS"/>
                <w:b/>
                <w:sz w:val="16"/>
              </w:rPr>
              <w:t xml:space="preserve">Informatique de gestion </w:t>
            </w:r>
            <w:r>
              <w:rPr>
                <w:rFonts w:ascii="Comic Sans MS" w:hAnsi="Comic Sans MS"/>
                <w:b/>
                <w:sz w:val="16"/>
              </w:rPr>
              <w:tab/>
              <w:t>CHEMINEMENT :  420.B0 DEC-BAC en Informatique</w:t>
            </w:r>
          </w:p>
        </w:tc>
      </w:tr>
      <w:tr w:rsidR="00C94F65" w:rsidTr="006F4142">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vMerge w:val="restart"/>
            <w:tcBorders>
              <w:top w:val="thinThickSmallGap" w:sz="24" w:space="0" w:color="A6A6A6"/>
              <w:bottom w:val="single" w:sz="4" w:space="0" w:color="A6A6A6"/>
            </w:tcBorders>
            <w:shd w:val="clear" w:color="auto" w:fill="E6E6E6"/>
            <w:vAlign w:val="center"/>
          </w:tcPr>
          <w:p w:rsidR="00C94F65" w:rsidRDefault="00C94F65" w:rsidP="006F4142">
            <w:pPr>
              <w:jc w:val="center"/>
              <w:rPr>
                <w:rFonts w:ascii="Comic Sans MS" w:hAnsi="Comic Sans MS"/>
                <w:b/>
                <w:sz w:val="18"/>
                <w:szCs w:val="18"/>
              </w:rPr>
            </w:pPr>
            <w:r>
              <w:rPr>
                <w:rFonts w:ascii="Comic Sans MS" w:hAnsi="Comic Sans MS"/>
                <w:b/>
                <w:sz w:val="18"/>
                <w:szCs w:val="18"/>
              </w:rPr>
              <w:t>Session</w:t>
            </w:r>
          </w:p>
        </w:tc>
        <w:tc>
          <w:tcPr>
            <w:tcW w:w="5310" w:type="dxa"/>
            <w:gridSpan w:val="7"/>
            <w:tcBorders>
              <w:top w:val="thinThickSmallGap" w:sz="24" w:space="0" w:color="A6A6A6"/>
              <w:bottom w:val="single" w:sz="4" w:space="0" w:color="A6A6A6"/>
              <w:right w:val="double" w:sz="4" w:space="0" w:color="A6A6A6"/>
            </w:tcBorders>
            <w:shd w:val="clear" w:color="auto" w:fill="E6E6E6"/>
            <w:vAlign w:val="center"/>
          </w:tcPr>
          <w:p w:rsidR="00C94F65" w:rsidRDefault="00C94F65" w:rsidP="006F4142">
            <w:pPr>
              <w:jc w:val="center"/>
              <w:rPr>
                <w:rFonts w:ascii="Comic Sans MS" w:hAnsi="Comic Sans MS"/>
                <w:b/>
                <w:sz w:val="18"/>
                <w:szCs w:val="18"/>
              </w:rPr>
            </w:pPr>
            <w:r>
              <w:rPr>
                <w:rFonts w:ascii="Comic Sans MS" w:hAnsi="Comic Sans MS"/>
                <w:b/>
                <w:sz w:val="18"/>
                <w:szCs w:val="18"/>
              </w:rPr>
              <w:t>FORMATION GÉNÉRALE</w:t>
            </w:r>
          </w:p>
        </w:tc>
        <w:tc>
          <w:tcPr>
            <w:tcW w:w="9090" w:type="dxa"/>
            <w:gridSpan w:val="8"/>
            <w:vMerge w:val="restart"/>
            <w:tcBorders>
              <w:top w:val="thinThickSmallGap" w:sz="24" w:space="0" w:color="A6A6A6"/>
              <w:left w:val="double" w:sz="4" w:space="0" w:color="A6A6A6"/>
              <w:bottom w:val="single" w:sz="4" w:space="0" w:color="A6A6A6"/>
              <w:right w:val="double" w:sz="4" w:space="0" w:color="A6A6A6"/>
            </w:tcBorders>
            <w:shd w:val="clear" w:color="auto" w:fill="E6E6E6"/>
            <w:vAlign w:val="center"/>
          </w:tcPr>
          <w:p w:rsidR="00C94F65" w:rsidRDefault="00C94F65" w:rsidP="006F4142">
            <w:pPr>
              <w:jc w:val="center"/>
              <w:rPr>
                <w:rFonts w:ascii="Comic Sans MS" w:hAnsi="Comic Sans MS"/>
                <w:b/>
                <w:sz w:val="18"/>
                <w:szCs w:val="18"/>
              </w:rPr>
            </w:pPr>
            <w:r>
              <w:rPr>
                <w:rFonts w:ascii="Comic Sans MS" w:hAnsi="Comic Sans MS"/>
                <w:b/>
                <w:sz w:val="18"/>
                <w:szCs w:val="18"/>
              </w:rPr>
              <w:t>FORMATION SPÉCIFIQUE</w:t>
            </w:r>
          </w:p>
        </w:tc>
        <w:tc>
          <w:tcPr>
            <w:tcW w:w="780" w:type="dxa"/>
            <w:vMerge w:val="restart"/>
            <w:tcBorders>
              <w:top w:val="thinThickSmallGap" w:sz="24" w:space="0" w:color="A6A6A6"/>
              <w:left w:val="double" w:sz="4" w:space="0" w:color="A6A6A6"/>
              <w:bottom w:val="single" w:sz="4" w:space="0" w:color="A6A6A6"/>
              <w:right w:val="double" w:sz="4" w:space="0" w:color="A6A6A6"/>
            </w:tcBorders>
            <w:shd w:val="clear" w:color="auto" w:fill="E6E6E6"/>
            <w:vAlign w:val="center"/>
          </w:tcPr>
          <w:p w:rsidR="00C94F65" w:rsidRPr="0057486F" w:rsidRDefault="00C94F65" w:rsidP="006F4142">
            <w:pPr>
              <w:widowControl w:val="0"/>
              <w:jc w:val="center"/>
              <w:rPr>
                <w:rFonts w:ascii="Comic Sans MS" w:hAnsi="Comic Sans MS"/>
                <w:b/>
                <w:sz w:val="14"/>
                <w:szCs w:val="14"/>
              </w:rPr>
            </w:pPr>
            <w:r w:rsidRPr="0057486F">
              <w:rPr>
                <w:rFonts w:ascii="Comic Sans MS" w:hAnsi="Comic Sans MS"/>
                <w:b/>
                <w:sz w:val="14"/>
                <w:szCs w:val="14"/>
              </w:rPr>
              <w:t>Complé</w:t>
            </w:r>
            <w:r>
              <w:rPr>
                <w:rFonts w:ascii="Comic Sans MS" w:hAnsi="Comic Sans MS"/>
                <w:b/>
                <w:sz w:val="14"/>
                <w:szCs w:val="14"/>
              </w:rPr>
              <w:t>-</w:t>
            </w:r>
            <w:r w:rsidRPr="0057486F">
              <w:rPr>
                <w:rFonts w:ascii="Comic Sans MS" w:hAnsi="Comic Sans MS"/>
                <w:b/>
                <w:sz w:val="14"/>
                <w:szCs w:val="14"/>
              </w:rPr>
              <w:t>mentaire</w:t>
            </w:r>
          </w:p>
        </w:tc>
        <w:tc>
          <w:tcPr>
            <w:tcW w:w="1200" w:type="dxa"/>
            <w:gridSpan w:val="2"/>
            <w:vMerge w:val="restart"/>
            <w:tcBorders>
              <w:top w:val="thinThickSmallGap" w:sz="24" w:space="0" w:color="A6A6A6"/>
              <w:left w:val="double" w:sz="4" w:space="0" w:color="A6A6A6"/>
              <w:bottom w:val="single" w:sz="4" w:space="0" w:color="A6A6A6"/>
            </w:tcBorders>
            <w:shd w:val="clear" w:color="auto" w:fill="E6E6E6"/>
            <w:vAlign w:val="center"/>
          </w:tcPr>
          <w:p w:rsidR="00C94F65" w:rsidRDefault="00C94F65" w:rsidP="006F4142">
            <w:pPr>
              <w:widowControl w:val="0"/>
              <w:jc w:val="center"/>
              <w:rPr>
                <w:rFonts w:ascii="Comic Sans MS" w:hAnsi="Comic Sans MS"/>
                <w:b/>
                <w:sz w:val="18"/>
                <w:szCs w:val="18"/>
              </w:rPr>
            </w:pPr>
            <w:r>
              <w:rPr>
                <w:rFonts w:ascii="Comic Sans MS" w:hAnsi="Comic Sans MS"/>
                <w:b/>
                <w:sz w:val="18"/>
                <w:szCs w:val="18"/>
              </w:rPr>
              <w:t>Information Pondération</w:t>
            </w:r>
          </w:p>
        </w:tc>
      </w:tr>
      <w:tr w:rsidR="00C94F65" w:rsidTr="006F4142">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vMerge/>
            <w:tcBorders>
              <w:top w:val="single" w:sz="4" w:space="0" w:color="A6A6A6"/>
            </w:tcBorders>
            <w:shd w:val="clear" w:color="auto" w:fill="E6E6E6"/>
            <w:vAlign w:val="center"/>
          </w:tcPr>
          <w:p w:rsidR="00C94F65" w:rsidRDefault="00C94F65" w:rsidP="006F4142">
            <w:pPr>
              <w:rPr>
                <w:rFonts w:ascii="Comic Sans MS" w:hAnsi="Comic Sans MS"/>
                <w:b/>
                <w:sz w:val="18"/>
                <w:szCs w:val="18"/>
              </w:rPr>
            </w:pPr>
          </w:p>
        </w:tc>
        <w:tc>
          <w:tcPr>
            <w:tcW w:w="1170" w:type="dxa"/>
            <w:tcBorders>
              <w:top w:val="single" w:sz="4" w:space="0" w:color="A6A6A6"/>
            </w:tcBorders>
            <w:shd w:val="clear" w:color="auto" w:fill="auto"/>
            <w:vAlign w:val="center"/>
          </w:tcPr>
          <w:p w:rsidR="00C94F65" w:rsidRDefault="00C94F65" w:rsidP="006F4142">
            <w:pPr>
              <w:jc w:val="center"/>
              <w:rPr>
                <w:rFonts w:ascii="Comic Sans MS" w:hAnsi="Comic Sans MS"/>
                <w:b/>
                <w:sz w:val="16"/>
                <w:szCs w:val="16"/>
              </w:rPr>
            </w:pPr>
            <w:r>
              <w:rPr>
                <w:rFonts w:ascii="Comic Sans MS" w:hAnsi="Comic Sans MS"/>
                <w:b/>
                <w:sz w:val="16"/>
                <w:szCs w:val="16"/>
              </w:rPr>
              <w:t>Langue maternelle</w:t>
            </w:r>
          </w:p>
        </w:tc>
        <w:tc>
          <w:tcPr>
            <w:tcW w:w="1170" w:type="dxa"/>
            <w:gridSpan w:val="2"/>
            <w:tcBorders>
              <w:top w:val="single" w:sz="4" w:space="0" w:color="A6A6A6"/>
            </w:tcBorders>
            <w:shd w:val="clear" w:color="auto" w:fill="auto"/>
            <w:vAlign w:val="center"/>
          </w:tcPr>
          <w:p w:rsidR="00C94F65" w:rsidRDefault="00C94F65" w:rsidP="006F4142">
            <w:pPr>
              <w:jc w:val="center"/>
              <w:rPr>
                <w:rFonts w:ascii="Comic Sans MS" w:hAnsi="Comic Sans MS"/>
                <w:b/>
                <w:sz w:val="16"/>
                <w:szCs w:val="16"/>
              </w:rPr>
            </w:pPr>
            <w:r>
              <w:rPr>
                <w:rFonts w:ascii="Comic Sans MS" w:hAnsi="Comic Sans MS"/>
                <w:b/>
                <w:sz w:val="16"/>
                <w:szCs w:val="16"/>
              </w:rPr>
              <w:t>Langue seconde</w:t>
            </w:r>
          </w:p>
        </w:tc>
        <w:tc>
          <w:tcPr>
            <w:tcW w:w="1260" w:type="dxa"/>
            <w:tcBorders>
              <w:top w:val="single" w:sz="4" w:space="0" w:color="A6A6A6"/>
            </w:tcBorders>
            <w:shd w:val="clear" w:color="auto" w:fill="auto"/>
            <w:vAlign w:val="center"/>
          </w:tcPr>
          <w:p w:rsidR="00C94F65" w:rsidRPr="00AB7D02" w:rsidRDefault="00C94F65" w:rsidP="006F4142">
            <w:pPr>
              <w:pStyle w:val="Titre3"/>
              <w:spacing w:before="0" w:after="0"/>
              <w:rPr>
                <w:rFonts w:ascii="Comic Sans MS" w:hAnsi="Comic Sans MS"/>
                <w:sz w:val="16"/>
                <w:szCs w:val="16"/>
              </w:rPr>
            </w:pPr>
            <w:r w:rsidRPr="00AB7D02">
              <w:rPr>
                <w:rFonts w:ascii="Comic Sans MS" w:hAnsi="Comic Sans MS"/>
                <w:sz w:val="16"/>
                <w:szCs w:val="16"/>
              </w:rPr>
              <w:t>Philosophie</w:t>
            </w:r>
          </w:p>
        </w:tc>
        <w:tc>
          <w:tcPr>
            <w:tcW w:w="1710" w:type="dxa"/>
            <w:gridSpan w:val="3"/>
            <w:tcBorders>
              <w:top w:val="single" w:sz="4" w:space="0" w:color="A6A6A6"/>
              <w:right w:val="double" w:sz="4" w:space="0" w:color="A6A6A6"/>
            </w:tcBorders>
            <w:shd w:val="clear" w:color="auto" w:fill="auto"/>
            <w:vAlign w:val="center"/>
          </w:tcPr>
          <w:p w:rsidR="00C94F65" w:rsidRDefault="00C94F65" w:rsidP="006F4142">
            <w:pPr>
              <w:jc w:val="center"/>
              <w:rPr>
                <w:rFonts w:ascii="Comic Sans MS" w:hAnsi="Comic Sans MS"/>
                <w:b/>
                <w:sz w:val="16"/>
                <w:szCs w:val="16"/>
              </w:rPr>
            </w:pPr>
            <w:r>
              <w:rPr>
                <w:rFonts w:ascii="Comic Sans MS" w:hAnsi="Comic Sans MS"/>
                <w:b/>
                <w:sz w:val="16"/>
                <w:szCs w:val="16"/>
              </w:rPr>
              <w:t>Éducation physique</w:t>
            </w:r>
          </w:p>
        </w:tc>
        <w:tc>
          <w:tcPr>
            <w:tcW w:w="9090" w:type="dxa"/>
            <w:gridSpan w:val="8"/>
            <w:vMerge/>
            <w:tcBorders>
              <w:top w:val="single" w:sz="4" w:space="0" w:color="A6A6A6"/>
              <w:left w:val="double" w:sz="4" w:space="0" w:color="A6A6A6"/>
              <w:bottom w:val="single" w:sz="4" w:space="0" w:color="A6A6A6"/>
              <w:right w:val="double" w:sz="4" w:space="0" w:color="A6A6A6"/>
            </w:tcBorders>
            <w:shd w:val="clear" w:color="auto" w:fill="E6E6E6"/>
            <w:vAlign w:val="center"/>
          </w:tcPr>
          <w:p w:rsidR="00C94F65" w:rsidRDefault="00C94F65" w:rsidP="006F4142">
            <w:pPr>
              <w:rPr>
                <w:rFonts w:ascii="Comic Sans MS" w:hAnsi="Comic Sans MS"/>
                <w:b/>
                <w:sz w:val="18"/>
                <w:szCs w:val="18"/>
              </w:rPr>
            </w:pPr>
          </w:p>
        </w:tc>
        <w:tc>
          <w:tcPr>
            <w:tcW w:w="780" w:type="dxa"/>
            <w:vMerge/>
            <w:tcBorders>
              <w:top w:val="single" w:sz="4" w:space="0" w:color="A6A6A6"/>
              <w:left w:val="double" w:sz="4" w:space="0" w:color="A6A6A6"/>
              <w:bottom w:val="single" w:sz="4" w:space="0" w:color="A6A6A6"/>
              <w:right w:val="double" w:sz="4" w:space="0" w:color="A6A6A6"/>
            </w:tcBorders>
            <w:shd w:val="clear" w:color="auto" w:fill="E6E6E6"/>
            <w:vAlign w:val="center"/>
          </w:tcPr>
          <w:p w:rsidR="00C94F65" w:rsidRDefault="00C94F65" w:rsidP="006F4142">
            <w:pPr>
              <w:rPr>
                <w:rFonts w:ascii="Comic Sans MS" w:hAnsi="Comic Sans MS"/>
                <w:b/>
                <w:sz w:val="18"/>
                <w:szCs w:val="18"/>
              </w:rPr>
            </w:pPr>
          </w:p>
        </w:tc>
        <w:tc>
          <w:tcPr>
            <w:tcW w:w="1200" w:type="dxa"/>
            <w:gridSpan w:val="2"/>
            <w:vMerge/>
            <w:tcBorders>
              <w:top w:val="single" w:sz="4" w:space="0" w:color="A6A6A6"/>
              <w:left w:val="double" w:sz="4" w:space="0" w:color="A6A6A6"/>
              <w:bottom w:val="single" w:sz="4" w:space="0" w:color="A6A6A6"/>
            </w:tcBorders>
            <w:shd w:val="clear" w:color="auto" w:fill="E6E6E6"/>
            <w:vAlign w:val="center"/>
          </w:tcPr>
          <w:p w:rsidR="00C94F65" w:rsidRDefault="00C94F65" w:rsidP="006F4142">
            <w:pPr>
              <w:rPr>
                <w:rFonts w:ascii="Comic Sans MS" w:hAnsi="Comic Sans MS"/>
                <w:b/>
                <w:sz w:val="18"/>
                <w:szCs w:val="18"/>
              </w:rPr>
            </w:pPr>
          </w:p>
        </w:tc>
      </w:tr>
      <w:tr w:rsidR="00C94F65" w:rsidRPr="0057486F" w:rsidTr="00E95F48">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shd w:val="clear" w:color="auto" w:fill="auto"/>
            <w:vAlign w:val="center"/>
          </w:tcPr>
          <w:p w:rsidR="00C94F65" w:rsidRPr="00F76997" w:rsidRDefault="00C94F65" w:rsidP="006F4142">
            <w:pPr>
              <w:pStyle w:val="Titre1"/>
              <w:spacing w:before="0" w:after="0"/>
              <w:rPr>
                <w:rFonts w:ascii="Comic Sans MS" w:hAnsi="Comic Sans MS"/>
                <w:b w:val="0"/>
                <w:sz w:val="16"/>
                <w:szCs w:val="16"/>
              </w:rPr>
            </w:pPr>
            <w:r w:rsidRPr="00F76997">
              <w:rPr>
                <w:rFonts w:ascii="Comic Sans MS" w:hAnsi="Comic Sans MS"/>
                <w:b w:val="0"/>
                <w:sz w:val="16"/>
                <w:szCs w:val="16"/>
              </w:rPr>
              <w:t>I</w:t>
            </w:r>
          </w:p>
          <w:p w:rsidR="00C94F65" w:rsidRPr="00F76997" w:rsidRDefault="00C94F65" w:rsidP="006F4142">
            <w:pPr>
              <w:jc w:val="center"/>
              <w:rPr>
                <w:rFonts w:ascii="Comic Sans MS" w:hAnsi="Comic Sans MS"/>
                <w:sz w:val="16"/>
                <w:szCs w:val="16"/>
              </w:rPr>
            </w:pPr>
            <w:r w:rsidRPr="00F76997">
              <w:rPr>
                <w:rFonts w:ascii="Comic Sans MS" w:hAnsi="Comic Sans MS"/>
                <w:sz w:val="16"/>
                <w:szCs w:val="16"/>
              </w:rPr>
              <w:t>Automne</w:t>
            </w:r>
          </w:p>
          <w:p w:rsidR="00C94F65" w:rsidRPr="00F76997" w:rsidRDefault="00C94F65" w:rsidP="00880A5F">
            <w:pPr>
              <w:jc w:val="center"/>
              <w:rPr>
                <w:rFonts w:ascii="Comic Sans MS" w:hAnsi="Comic Sans MS"/>
                <w:sz w:val="16"/>
                <w:szCs w:val="16"/>
              </w:rPr>
            </w:pPr>
            <w:r w:rsidRPr="00F76997">
              <w:rPr>
                <w:rFonts w:ascii="Comic Sans MS" w:hAnsi="Comic Sans MS"/>
                <w:sz w:val="16"/>
                <w:szCs w:val="16"/>
              </w:rPr>
              <w:t>201</w:t>
            </w:r>
            <w:r w:rsidR="00880A5F">
              <w:rPr>
                <w:rFonts w:ascii="Comic Sans MS" w:hAnsi="Comic Sans MS"/>
                <w:sz w:val="16"/>
                <w:szCs w:val="16"/>
              </w:rPr>
              <w:t>3</w:t>
            </w:r>
          </w:p>
        </w:tc>
        <w:tc>
          <w:tcPr>
            <w:tcW w:w="1170" w:type="dxa"/>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601-101-MQ</w:t>
            </w:r>
          </w:p>
          <w:p w:rsidR="00C94F65" w:rsidRPr="00F76997" w:rsidRDefault="00C94F65" w:rsidP="006F4142">
            <w:pPr>
              <w:rPr>
                <w:rFonts w:ascii="Comic Sans MS" w:hAnsi="Comic Sans MS"/>
                <w:sz w:val="14"/>
                <w:szCs w:val="14"/>
              </w:rPr>
            </w:pPr>
            <w:r w:rsidRPr="00F76997">
              <w:rPr>
                <w:rFonts w:ascii="Comic Sans MS" w:hAnsi="Comic Sans MS"/>
                <w:sz w:val="14"/>
                <w:szCs w:val="14"/>
              </w:rPr>
              <w:t>Écriture et littérature</w:t>
            </w:r>
          </w:p>
          <w:p w:rsidR="00C94F65" w:rsidRPr="00F76997" w:rsidRDefault="00C94F65" w:rsidP="006F4142">
            <w:pPr>
              <w:rPr>
                <w:rFonts w:ascii="Comic Sans MS" w:hAnsi="Comic Sans MS"/>
                <w:sz w:val="14"/>
                <w:szCs w:val="14"/>
              </w:rPr>
            </w:pPr>
            <w:r w:rsidRPr="00F76997">
              <w:rPr>
                <w:rFonts w:ascii="Comic Sans MS" w:hAnsi="Comic Sans MS"/>
                <w:sz w:val="14"/>
                <w:szCs w:val="14"/>
              </w:rPr>
              <w:t>2-2-3</w:t>
            </w:r>
          </w:p>
        </w:tc>
        <w:tc>
          <w:tcPr>
            <w:tcW w:w="1170" w:type="dxa"/>
            <w:gridSpan w:val="2"/>
            <w:shd w:val="clear" w:color="auto" w:fill="auto"/>
          </w:tcPr>
          <w:p w:rsidR="00C94F65" w:rsidRPr="00F76997" w:rsidRDefault="00C94F65" w:rsidP="006F4142">
            <w:pPr>
              <w:rPr>
                <w:rFonts w:ascii="Comic Sans MS" w:hAnsi="Comic Sans MS"/>
                <w:sz w:val="14"/>
                <w:szCs w:val="14"/>
              </w:rPr>
            </w:pPr>
          </w:p>
        </w:tc>
        <w:tc>
          <w:tcPr>
            <w:tcW w:w="1260" w:type="dxa"/>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340-101-MQ</w:t>
            </w:r>
          </w:p>
          <w:p w:rsidR="00C94F65" w:rsidRPr="00F76997" w:rsidRDefault="00C94F65" w:rsidP="006F4142">
            <w:pPr>
              <w:rPr>
                <w:rFonts w:ascii="Comic Sans MS" w:hAnsi="Comic Sans MS"/>
                <w:sz w:val="14"/>
                <w:szCs w:val="14"/>
              </w:rPr>
            </w:pPr>
            <w:r w:rsidRPr="00F76997">
              <w:rPr>
                <w:rFonts w:ascii="Comic Sans MS" w:hAnsi="Comic Sans MS"/>
                <w:sz w:val="14"/>
                <w:szCs w:val="14"/>
              </w:rPr>
              <w:t>Philosophie et rationalité</w:t>
            </w:r>
          </w:p>
          <w:p w:rsidR="00C94F65" w:rsidRPr="00F76997" w:rsidRDefault="00C94F65" w:rsidP="006F4142">
            <w:pPr>
              <w:rPr>
                <w:rFonts w:ascii="Comic Sans MS" w:hAnsi="Comic Sans MS"/>
                <w:sz w:val="14"/>
                <w:szCs w:val="14"/>
              </w:rPr>
            </w:pPr>
            <w:r w:rsidRPr="00F76997">
              <w:rPr>
                <w:rFonts w:ascii="Comic Sans MS" w:hAnsi="Comic Sans MS"/>
                <w:sz w:val="14"/>
                <w:szCs w:val="14"/>
              </w:rPr>
              <w:t>3-1-3</w:t>
            </w:r>
          </w:p>
        </w:tc>
        <w:tc>
          <w:tcPr>
            <w:tcW w:w="1710" w:type="dxa"/>
            <w:gridSpan w:val="3"/>
            <w:tcBorders>
              <w:right w:val="double" w:sz="4" w:space="0" w:color="A6A6A6"/>
            </w:tcBorders>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109-101-MQ</w:t>
            </w:r>
          </w:p>
          <w:p w:rsidR="00C94F65" w:rsidRPr="00F76997" w:rsidRDefault="00C94F65" w:rsidP="006F4142">
            <w:pPr>
              <w:rPr>
                <w:rFonts w:ascii="Comic Sans MS" w:hAnsi="Comic Sans MS"/>
                <w:sz w:val="14"/>
                <w:szCs w:val="14"/>
              </w:rPr>
            </w:pPr>
            <w:r w:rsidRPr="00F76997">
              <w:rPr>
                <w:rFonts w:ascii="Comic Sans MS" w:hAnsi="Comic Sans MS"/>
                <w:sz w:val="14"/>
                <w:szCs w:val="14"/>
              </w:rPr>
              <w:t>Activité physique et santé</w:t>
            </w:r>
          </w:p>
          <w:p w:rsidR="00C94F65" w:rsidRPr="00F76997" w:rsidRDefault="00C94F65" w:rsidP="006F4142">
            <w:pPr>
              <w:rPr>
                <w:rFonts w:ascii="Comic Sans MS" w:hAnsi="Comic Sans MS"/>
                <w:sz w:val="14"/>
                <w:szCs w:val="14"/>
              </w:rPr>
            </w:pPr>
            <w:r w:rsidRPr="00F76997">
              <w:rPr>
                <w:rFonts w:ascii="Comic Sans MS" w:hAnsi="Comic Sans MS"/>
                <w:sz w:val="14"/>
                <w:szCs w:val="14"/>
              </w:rPr>
              <w:t>1-1-1</w:t>
            </w:r>
          </w:p>
        </w:tc>
        <w:tc>
          <w:tcPr>
            <w:tcW w:w="1800" w:type="dxa"/>
            <w:tcBorders>
              <w:top w:val="single" w:sz="4" w:space="0" w:color="A6A6A6"/>
              <w:left w:val="double" w:sz="4" w:space="0" w:color="A6A6A6"/>
              <w:bottom w:val="single" w:sz="4" w:space="0" w:color="A6A6A6"/>
            </w:tcBorders>
            <w:shd w:val="clear" w:color="auto" w:fill="FFFFFF"/>
          </w:tcPr>
          <w:p w:rsidR="00C94F65" w:rsidRPr="00F76997" w:rsidRDefault="00C94F65" w:rsidP="006F4142">
            <w:pPr>
              <w:rPr>
                <w:rFonts w:ascii="Comic Sans MS" w:hAnsi="Comic Sans MS"/>
                <w:sz w:val="14"/>
                <w:szCs w:val="14"/>
              </w:rPr>
            </w:pPr>
            <w:r w:rsidRPr="00F76997">
              <w:rPr>
                <w:rFonts w:ascii="Comic Sans MS" w:hAnsi="Comic Sans MS"/>
                <w:sz w:val="14"/>
                <w:szCs w:val="14"/>
              </w:rPr>
              <w:t>420-JA</w:t>
            </w:r>
            <w:r w:rsidR="002C6285">
              <w:rPr>
                <w:rFonts w:ascii="Comic Sans MS" w:hAnsi="Comic Sans MS"/>
                <w:sz w:val="14"/>
                <w:szCs w:val="14"/>
              </w:rPr>
              <w:t>C</w:t>
            </w:r>
            <w:r w:rsidRPr="00F76997">
              <w:rPr>
                <w:rFonts w:ascii="Comic Sans MS" w:hAnsi="Comic Sans MS"/>
                <w:sz w:val="14"/>
                <w:szCs w:val="14"/>
              </w:rPr>
              <w:t>-JQ</w:t>
            </w:r>
          </w:p>
          <w:p w:rsidR="00C94F65" w:rsidRPr="00F76997" w:rsidRDefault="002C6285" w:rsidP="006F4142">
            <w:pPr>
              <w:rPr>
                <w:rFonts w:ascii="Comic Sans MS" w:hAnsi="Comic Sans MS"/>
                <w:sz w:val="14"/>
                <w:szCs w:val="14"/>
              </w:rPr>
            </w:pPr>
            <w:r>
              <w:rPr>
                <w:rFonts w:ascii="Comic Sans MS" w:hAnsi="Comic Sans MS"/>
                <w:sz w:val="14"/>
                <w:szCs w:val="14"/>
              </w:rPr>
              <w:t>Informatique et technologies</w:t>
            </w:r>
          </w:p>
          <w:p w:rsidR="00C94F65" w:rsidRPr="00F76997" w:rsidRDefault="002C6285" w:rsidP="002C6285">
            <w:pPr>
              <w:rPr>
                <w:rFonts w:ascii="Comic Sans MS" w:hAnsi="Comic Sans MS"/>
                <w:sz w:val="14"/>
                <w:szCs w:val="14"/>
              </w:rPr>
            </w:pPr>
            <w:r>
              <w:rPr>
                <w:rFonts w:ascii="Comic Sans MS" w:hAnsi="Comic Sans MS"/>
                <w:sz w:val="14"/>
                <w:szCs w:val="14"/>
              </w:rPr>
              <w:t>1</w:t>
            </w:r>
            <w:r w:rsidR="00C94F65" w:rsidRPr="00F76997">
              <w:rPr>
                <w:rFonts w:ascii="Comic Sans MS" w:hAnsi="Comic Sans MS"/>
                <w:sz w:val="14"/>
                <w:szCs w:val="14"/>
              </w:rPr>
              <w:t>-2-</w:t>
            </w:r>
            <w:r>
              <w:rPr>
                <w:rFonts w:ascii="Comic Sans MS" w:hAnsi="Comic Sans MS"/>
                <w:sz w:val="14"/>
                <w:szCs w:val="14"/>
              </w:rPr>
              <w:t>1</w:t>
            </w:r>
          </w:p>
        </w:tc>
        <w:tc>
          <w:tcPr>
            <w:tcW w:w="2160" w:type="dxa"/>
            <w:gridSpan w:val="3"/>
            <w:tcBorders>
              <w:top w:val="single" w:sz="4" w:space="0" w:color="A6A6A6"/>
            </w:tcBorders>
            <w:shd w:val="clear" w:color="auto" w:fill="FFFFFF"/>
          </w:tcPr>
          <w:p w:rsidR="00C94F65" w:rsidRPr="00F76997" w:rsidRDefault="00C94F65" w:rsidP="006F4142">
            <w:pPr>
              <w:rPr>
                <w:rFonts w:ascii="Comic Sans MS" w:hAnsi="Comic Sans MS"/>
                <w:sz w:val="14"/>
                <w:szCs w:val="14"/>
              </w:rPr>
            </w:pPr>
            <w:r w:rsidRPr="00F76997">
              <w:rPr>
                <w:rFonts w:ascii="Comic Sans MS" w:hAnsi="Comic Sans MS"/>
                <w:sz w:val="14"/>
                <w:szCs w:val="14"/>
              </w:rPr>
              <w:t>420-JB</w:t>
            </w:r>
            <w:r w:rsidR="002C6285">
              <w:rPr>
                <w:rFonts w:ascii="Comic Sans MS" w:hAnsi="Comic Sans MS"/>
                <w:sz w:val="14"/>
                <w:szCs w:val="14"/>
              </w:rPr>
              <w:t>B</w:t>
            </w:r>
            <w:r w:rsidRPr="00F76997">
              <w:rPr>
                <w:rFonts w:ascii="Comic Sans MS" w:hAnsi="Comic Sans MS"/>
                <w:sz w:val="14"/>
                <w:szCs w:val="14"/>
              </w:rPr>
              <w:t>-JQ</w:t>
            </w:r>
          </w:p>
          <w:p w:rsidR="00C94F65" w:rsidRPr="00F76997" w:rsidRDefault="002C6285" w:rsidP="006F4142">
            <w:pPr>
              <w:rPr>
                <w:rFonts w:ascii="Comic Sans MS" w:hAnsi="Comic Sans MS"/>
                <w:sz w:val="14"/>
                <w:szCs w:val="14"/>
              </w:rPr>
            </w:pPr>
            <w:r>
              <w:rPr>
                <w:rFonts w:ascii="Comic Sans MS" w:hAnsi="Comic Sans MS"/>
                <w:sz w:val="14"/>
                <w:szCs w:val="14"/>
              </w:rPr>
              <w:t>Programmation et introduction aux objets</w:t>
            </w:r>
          </w:p>
          <w:p w:rsidR="00C94F65" w:rsidRPr="00F76997" w:rsidRDefault="00C94F65" w:rsidP="006F4142">
            <w:pPr>
              <w:rPr>
                <w:rFonts w:ascii="Comic Sans MS" w:hAnsi="Comic Sans MS"/>
                <w:sz w:val="14"/>
                <w:szCs w:val="14"/>
              </w:rPr>
            </w:pPr>
            <w:r w:rsidRPr="00F76997">
              <w:rPr>
                <w:rFonts w:ascii="Comic Sans MS" w:hAnsi="Comic Sans MS"/>
                <w:sz w:val="14"/>
                <w:szCs w:val="14"/>
              </w:rPr>
              <w:t>2-4-2</w:t>
            </w:r>
          </w:p>
        </w:tc>
        <w:tc>
          <w:tcPr>
            <w:tcW w:w="1710" w:type="dxa"/>
            <w:tcBorders>
              <w:top w:val="single" w:sz="4" w:space="0" w:color="A6A6A6"/>
            </w:tcBorders>
            <w:shd w:val="clear" w:color="auto" w:fill="FFFFFF"/>
          </w:tcPr>
          <w:p w:rsidR="00C94F65" w:rsidRPr="00F76997" w:rsidRDefault="00C94F65" w:rsidP="006F4142">
            <w:pPr>
              <w:rPr>
                <w:rFonts w:ascii="Comic Sans MS" w:hAnsi="Comic Sans MS"/>
                <w:sz w:val="14"/>
                <w:szCs w:val="14"/>
              </w:rPr>
            </w:pPr>
            <w:r w:rsidRPr="00F76997">
              <w:rPr>
                <w:rFonts w:ascii="Comic Sans MS" w:hAnsi="Comic Sans MS"/>
                <w:sz w:val="14"/>
                <w:szCs w:val="14"/>
              </w:rPr>
              <w:t>420-JC</w:t>
            </w:r>
            <w:r w:rsidR="002C6285">
              <w:rPr>
                <w:rFonts w:ascii="Comic Sans MS" w:hAnsi="Comic Sans MS"/>
                <w:sz w:val="14"/>
                <w:szCs w:val="14"/>
              </w:rPr>
              <w:t>C</w:t>
            </w:r>
            <w:r w:rsidRPr="00F76997">
              <w:rPr>
                <w:rFonts w:ascii="Comic Sans MS" w:hAnsi="Comic Sans MS"/>
                <w:sz w:val="14"/>
                <w:szCs w:val="14"/>
              </w:rPr>
              <w:t>-JQ</w:t>
            </w:r>
          </w:p>
          <w:p w:rsidR="00C94F65" w:rsidRPr="00F76997" w:rsidRDefault="00C94F65" w:rsidP="006F4142">
            <w:pPr>
              <w:rPr>
                <w:rFonts w:ascii="Comic Sans MS" w:hAnsi="Comic Sans MS"/>
                <w:sz w:val="14"/>
                <w:szCs w:val="14"/>
              </w:rPr>
            </w:pPr>
            <w:r w:rsidRPr="00F76997">
              <w:rPr>
                <w:rFonts w:ascii="Comic Sans MS" w:hAnsi="Comic Sans MS"/>
                <w:sz w:val="14"/>
                <w:szCs w:val="14"/>
              </w:rPr>
              <w:t>Installation et configuration des ordinateurs</w:t>
            </w:r>
          </w:p>
          <w:p w:rsidR="00C94F65" w:rsidRPr="00F76997" w:rsidRDefault="002C6285" w:rsidP="002C6285">
            <w:pPr>
              <w:rPr>
                <w:rFonts w:ascii="Comic Sans MS" w:hAnsi="Comic Sans MS"/>
                <w:sz w:val="14"/>
                <w:szCs w:val="14"/>
              </w:rPr>
            </w:pPr>
            <w:r>
              <w:rPr>
                <w:rFonts w:ascii="Comic Sans MS" w:hAnsi="Comic Sans MS"/>
                <w:sz w:val="14"/>
                <w:szCs w:val="14"/>
              </w:rPr>
              <w:t>1</w:t>
            </w:r>
            <w:r w:rsidR="00C94F65" w:rsidRPr="00F76997">
              <w:rPr>
                <w:rFonts w:ascii="Comic Sans MS" w:hAnsi="Comic Sans MS"/>
                <w:sz w:val="14"/>
                <w:szCs w:val="14"/>
              </w:rPr>
              <w:t>-3-</w:t>
            </w:r>
            <w:r>
              <w:rPr>
                <w:rFonts w:ascii="Comic Sans MS" w:hAnsi="Comic Sans MS"/>
                <w:sz w:val="14"/>
                <w:szCs w:val="14"/>
              </w:rPr>
              <w:t>1</w:t>
            </w:r>
          </w:p>
        </w:tc>
        <w:tc>
          <w:tcPr>
            <w:tcW w:w="1620" w:type="dxa"/>
            <w:tcBorders>
              <w:top w:val="single" w:sz="4" w:space="0" w:color="A6A6A6"/>
            </w:tcBorders>
            <w:shd w:val="clear" w:color="auto" w:fill="FFFFFF"/>
          </w:tcPr>
          <w:p w:rsidR="002C6285" w:rsidRPr="00F76997" w:rsidRDefault="002C6285" w:rsidP="002C6285">
            <w:pPr>
              <w:rPr>
                <w:rFonts w:ascii="Comic Sans MS" w:hAnsi="Comic Sans MS"/>
                <w:sz w:val="14"/>
                <w:szCs w:val="14"/>
              </w:rPr>
            </w:pPr>
            <w:r w:rsidRPr="00F76997">
              <w:rPr>
                <w:rFonts w:ascii="Comic Sans MS" w:hAnsi="Comic Sans MS"/>
                <w:sz w:val="14"/>
                <w:szCs w:val="14"/>
              </w:rPr>
              <w:t>420-KC</w:t>
            </w:r>
            <w:r>
              <w:rPr>
                <w:rFonts w:ascii="Comic Sans MS" w:hAnsi="Comic Sans MS"/>
                <w:sz w:val="14"/>
                <w:szCs w:val="14"/>
              </w:rPr>
              <w:t>C</w:t>
            </w:r>
            <w:r w:rsidRPr="00F76997">
              <w:rPr>
                <w:rFonts w:ascii="Comic Sans MS" w:hAnsi="Comic Sans MS"/>
                <w:sz w:val="14"/>
                <w:szCs w:val="14"/>
              </w:rPr>
              <w:t>-JQ</w:t>
            </w:r>
          </w:p>
          <w:p w:rsidR="002C6285" w:rsidRPr="00F76997" w:rsidRDefault="002C6285" w:rsidP="002C6285">
            <w:pPr>
              <w:rPr>
                <w:rFonts w:ascii="Comic Sans MS" w:hAnsi="Comic Sans MS"/>
                <w:sz w:val="14"/>
                <w:szCs w:val="14"/>
                <w:lang w:val="fr-FR"/>
              </w:rPr>
            </w:pPr>
            <w:r w:rsidRPr="00F76997">
              <w:rPr>
                <w:rFonts w:ascii="Comic Sans MS" w:hAnsi="Comic Sans MS"/>
                <w:sz w:val="14"/>
                <w:szCs w:val="14"/>
              </w:rPr>
              <w:t xml:space="preserve">Conception d'interfaces </w:t>
            </w:r>
          </w:p>
          <w:p w:rsidR="00C94F65" w:rsidRPr="00F76997" w:rsidRDefault="002C6285" w:rsidP="002C6285">
            <w:pPr>
              <w:rPr>
                <w:rFonts w:ascii="Comic Sans MS" w:hAnsi="Comic Sans MS"/>
                <w:sz w:val="14"/>
                <w:szCs w:val="14"/>
              </w:rPr>
            </w:pPr>
            <w:r>
              <w:rPr>
                <w:rFonts w:ascii="Comic Sans MS" w:hAnsi="Comic Sans MS"/>
                <w:sz w:val="14"/>
                <w:szCs w:val="14"/>
                <w:lang w:val="en-CA"/>
              </w:rPr>
              <w:t>1</w:t>
            </w:r>
            <w:r w:rsidRPr="00F76997">
              <w:rPr>
                <w:rFonts w:ascii="Comic Sans MS" w:hAnsi="Comic Sans MS"/>
                <w:sz w:val="14"/>
                <w:szCs w:val="14"/>
                <w:lang w:val="en-CA"/>
              </w:rPr>
              <w:t>-2-2</w:t>
            </w:r>
          </w:p>
        </w:tc>
        <w:tc>
          <w:tcPr>
            <w:tcW w:w="1800" w:type="dxa"/>
            <w:gridSpan w:val="2"/>
            <w:tcBorders>
              <w:top w:val="single" w:sz="4" w:space="0" w:color="A6A6A6"/>
              <w:bottom w:val="single" w:sz="4" w:space="0" w:color="A6A6A6"/>
              <w:right w:val="double" w:sz="4" w:space="0" w:color="A6A6A6"/>
            </w:tcBorders>
            <w:shd w:val="clear" w:color="auto" w:fill="FFFFFF"/>
          </w:tcPr>
          <w:p w:rsidR="00C94F65" w:rsidRPr="00F76997" w:rsidRDefault="00C94F65" w:rsidP="006F4142">
            <w:pPr>
              <w:rPr>
                <w:rFonts w:ascii="Comic Sans MS" w:hAnsi="Comic Sans MS"/>
                <w:sz w:val="14"/>
                <w:szCs w:val="14"/>
              </w:rPr>
            </w:pPr>
          </w:p>
        </w:tc>
        <w:tc>
          <w:tcPr>
            <w:tcW w:w="780" w:type="dxa"/>
            <w:tcBorders>
              <w:top w:val="single" w:sz="4" w:space="0" w:color="A6A6A6"/>
              <w:left w:val="double" w:sz="4" w:space="0" w:color="A6A6A6"/>
              <w:bottom w:val="single" w:sz="4" w:space="0" w:color="A6A6A6"/>
              <w:right w:val="double" w:sz="4" w:space="0" w:color="A6A6A6"/>
            </w:tcBorders>
            <w:shd w:val="clear" w:color="auto" w:fill="auto"/>
            <w:vAlign w:val="center"/>
          </w:tcPr>
          <w:p w:rsidR="00C94F65" w:rsidRPr="00F76997" w:rsidRDefault="00C94F65" w:rsidP="006F4142">
            <w:pPr>
              <w:rPr>
                <w:rFonts w:ascii="Comic Sans MS" w:hAnsi="Comic Sans MS"/>
                <w:sz w:val="14"/>
                <w:szCs w:val="14"/>
                <w:lang w:val="en-CA"/>
              </w:rPr>
            </w:pPr>
            <w:r w:rsidRPr="00F76997">
              <w:rPr>
                <w:rFonts w:ascii="Comic Sans MS" w:hAnsi="Comic Sans MS"/>
                <w:sz w:val="14"/>
                <w:szCs w:val="14"/>
                <w:lang w:val="en-CA"/>
              </w:rPr>
              <w:t>F.C. 1</w:t>
            </w:r>
          </w:p>
          <w:p w:rsidR="00C94F65" w:rsidRPr="00F76997" w:rsidRDefault="00C94F65" w:rsidP="006F4142">
            <w:pPr>
              <w:rPr>
                <w:rFonts w:ascii="Comic Sans MS" w:hAnsi="Comic Sans MS"/>
                <w:sz w:val="14"/>
                <w:szCs w:val="14"/>
              </w:rPr>
            </w:pPr>
            <w:r w:rsidRPr="00F76997">
              <w:rPr>
                <w:rFonts w:ascii="Comic Sans MS" w:hAnsi="Comic Sans MS"/>
                <w:sz w:val="14"/>
                <w:szCs w:val="14"/>
                <w:lang w:val="en-CA"/>
              </w:rPr>
              <w:t>3-0-3</w:t>
            </w:r>
          </w:p>
        </w:tc>
        <w:tc>
          <w:tcPr>
            <w:tcW w:w="1200" w:type="dxa"/>
            <w:gridSpan w:val="2"/>
            <w:tcBorders>
              <w:top w:val="single" w:sz="4" w:space="0" w:color="A6A6A6"/>
              <w:left w:val="double" w:sz="4" w:space="0" w:color="A6A6A6"/>
              <w:bottom w:val="single" w:sz="4" w:space="0" w:color="A6A6A6"/>
            </w:tcBorders>
            <w:shd w:val="clear" w:color="auto" w:fill="auto"/>
            <w:vAlign w:val="center"/>
          </w:tcPr>
          <w:p w:rsidR="00C94F65" w:rsidRPr="00F76997" w:rsidRDefault="00C94F65" w:rsidP="006F4142">
            <w:pPr>
              <w:jc w:val="center"/>
              <w:rPr>
                <w:rFonts w:ascii="Comic Sans MS" w:hAnsi="Comic Sans MS"/>
                <w:sz w:val="14"/>
                <w:szCs w:val="14"/>
              </w:rPr>
            </w:pPr>
            <w:r w:rsidRPr="00F76997">
              <w:rPr>
                <w:rFonts w:ascii="Comic Sans MS" w:hAnsi="Comic Sans MS"/>
                <w:sz w:val="14"/>
                <w:szCs w:val="14"/>
              </w:rPr>
              <w:t>1</w:t>
            </w:r>
            <w:r w:rsidR="002C6285">
              <w:rPr>
                <w:rFonts w:ascii="Comic Sans MS" w:hAnsi="Comic Sans MS"/>
                <w:sz w:val="14"/>
                <w:szCs w:val="14"/>
              </w:rPr>
              <w:t>4</w:t>
            </w:r>
            <w:r w:rsidRPr="00F76997">
              <w:rPr>
                <w:rFonts w:ascii="Comic Sans MS" w:hAnsi="Comic Sans MS"/>
                <w:sz w:val="14"/>
                <w:szCs w:val="14"/>
              </w:rPr>
              <w:t>-1</w:t>
            </w:r>
            <w:r w:rsidR="002C6285">
              <w:rPr>
                <w:rFonts w:ascii="Comic Sans MS" w:hAnsi="Comic Sans MS"/>
                <w:sz w:val="14"/>
                <w:szCs w:val="14"/>
              </w:rPr>
              <w:t>5</w:t>
            </w:r>
            <w:r w:rsidRPr="00F76997">
              <w:rPr>
                <w:rFonts w:ascii="Comic Sans MS" w:hAnsi="Comic Sans MS"/>
                <w:sz w:val="14"/>
                <w:szCs w:val="14"/>
              </w:rPr>
              <w:t>-16</w:t>
            </w:r>
          </w:p>
          <w:p w:rsidR="00C94F65" w:rsidRPr="00F76997" w:rsidRDefault="00C94F65" w:rsidP="002C6285">
            <w:pPr>
              <w:jc w:val="center"/>
              <w:rPr>
                <w:rFonts w:ascii="Comic Sans MS" w:hAnsi="Comic Sans MS"/>
                <w:sz w:val="14"/>
                <w:szCs w:val="14"/>
              </w:rPr>
            </w:pPr>
            <w:r w:rsidRPr="00F76997">
              <w:rPr>
                <w:rFonts w:ascii="Comic Sans MS" w:hAnsi="Comic Sans MS"/>
                <w:sz w:val="14"/>
                <w:szCs w:val="14"/>
              </w:rPr>
              <w:t>4</w:t>
            </w:r>
            <w:r w:rsidR="002C6285">
              <w:rPr>
                <w:rFonts w:ascii="Comic Sans MS" w:hAnsi="Comic Sans MS"/>
                <w:sz w:val="14"/>
                <w:szCs w:val="14"/>
              </w:rPr>
              <w:t>5</w:t>
            </w:r>
          </w:p>
        </w:tc>
      </w:tr>
      <w:tr w:rsidR="00C94F65" w:rsidRPr="0057486F" w:rsidTr="00E95F48">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shd w:val="clear" w:color="auto" w:fill="auto"/>
            <w:vAlign w:val="center"/>
          </w:tcPr>
          <w:p w:rsidR="00C94F65" w:rsidRPr="00F76997" w:rsidRDefault="00C94F65" w:rsidP="006F4142">
            <w:pPr>
              <w:jc w:val="center"/>
              <w:rPr>
                <w:rFonts w:ascii="Comic Sans MS" w:hAnsi="Comic Sans MS"/>
                <w:sz w:val="16"/>
                <w:szCs w:val="16"/>
              </w:rPr>
            </w:pPr>
            <w:r w:rsidRPr="00F76997">
              <w:rPr>
                <w:rFonts w:ascii="Comic Sans MS" w:hAnsi="Comic Sans MS"/>
                <w:sz w:val="16"/>
                <w:szCs w:val="16"/>
              </w:rPr>
              <w:t>II</w:t>
            </w:r>
          </w:p>
          <w:p w:rsidR="00C94F65" w:rsidRPr="00F76997" w:rsidRDefault="00C94F65" w:rsidP="006F4142">
            <w:pPr>
              <w:jc w:val="center"/>
              <w:rPr>
                <w:rFonts w:ascii="Comic Sans MS" w:hAnsi="Comic Sans MS"/>
                <w:sz w:val="16"/>
                <w:szCs w:val="16"/>
              </w:rPr>
            </w:pPr>
            <w:r w:rsidRPr="00F76997">
              <w:rPr>
                <w:rFonts w:ascii="Comic Sans MS" w:hAnsi="Comic Sans MS"/>
                <w:sz w:val="16"/>
                <w:szCs w:val="16"/>
              </w:rPr>
              <w:t>Hiver</w:t>
            </w:r>
          </w:p>
          <w:p w:rsidR="00C94F65" w:rsidRPr="00F76997" w:rsidRDefault="00C94F65" w:rsidP="00880A5F">
            <w:pPr>
              <w:jc w:val="center"/>
              <w:rPr>
                <w:rFonts w:ascii="Comic Sans MS" w:hAnsi="Comic Sans MS"/>
                <w:sz w:val="16"/>
                <w:szCs w:val="16"/>
                <w:lang w:val="fr-FR"/>
              </w:rPr>
            </w:pPr>
            <w:r w:rsidRPr="00F76997">
              <w:rPr>
                <w:rFonts w:ascii="Comic Sans MS" w:hAnsi="Comic Sans MS"/>
                <w:sz w:val="16"/>
                <w:szCs w:val="16"/>
                <w:lang w:val="fr-FR"/>
              </w:rPr>
              <w:t>201</w:t>
            </w:r>
            <w:r w:rsidR="00880A5F">
              <w:rPr>
                <w:rFonts w:ascii="Comic Sans MS" w:hAnsi="Comic Sans MS"/>
                <w:sz w:val="16"/>
                <w:szCs w:val="16"/>
                <w:lang w:val="fr-FR"/>
              </w:rPr>
              <w:t>4</w:t>
            </w:r>
          </w:p>
        </w:tc>
        <w:tc>
          <w:tcPr>
            <w:tcW w:w="1170" w:type="dxa"/>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601-102-MQ</w:t>
            </w:r>
          </w:p>
          <w:p w:rsidR="00C94F65" w:rsidRPr="00F76997" w:rsidRDefault="00C94F65" w:rsidP="006F4142">
            <w:pPr>
              <w:rPr>
                <w:rFonts w:ascii="Comic Sans MS" w:hAnsi="Comic Sans MS"/>
                <w:sz w:val="14"/>
                <w:szCs w:val="14"/>
              </w:rPr>
            </w:pPr>
            <w:r w:rsidRPr="00F76997">
              <w:rPr>
                <w:rFonts w:ascii="Comic Sans MS" w:hAnsi="Comic Sans MS"/>
                <w:sz w:val="14"/>
                <w:szCs w:val="14"/>
              </w:rPr>
              <w:t>Littérature et imaginaire</w:t>
            </w:r>
          </w:p>
          <w:p w:rsidR="00C94F65" w:rsidRPr="00F76997" w:rsidRDefault="00C94F65" w:rsidP="006F4142">
            <w:pPr>
              <w:rPr>
                <w:rFonts w:ascii="Comic Sans MS" w:hAnsi="Comic Sans MS"/>
                <w:sz w:val="14"/>
                <w:szCs w:val="14"/>
              </w:rPr>
            </w:pPr>
            <w:r w:rsidRPr="00F76997">
              <w:rPr>
                <w:rFonts w:ascii="Comic Sans MS" w:hAnsi="Comic Sans MS"/>
                <w:sz w:val="14"/>
                <w:szCs w:val="14"/>
              </w:rPr>
              <w:t>3-1-3</w:t>
            </w:r>
          </w:p>
        </w:tc>
        <w:tc>
          <w:tcPr>
            <w:tcW w:w="1170" w:type="dxa"/>
            <w:gridSpan w:val="2"/>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604-100-MQ</w:t>
            </w:r>
          </w:p>
          <w:p w:rsidR="00C94F65" w:rsidRPr="00F76997" w:rsidRDefault="00C94F65" w:rsidP="006F4142">
            <w:pPr>
              <w:rPr>
                <w:rFonts w:ascii="Comic Sans MS" w:hAnsi="Comic Sans MS"/>
                <w:sz w:val="14"/>
                <w:szCs w:val="14"/>
              </w:rPr>
            </w:pPr>
            <w:r w:rsidRPr="00F76997">
              <w:rPr>
                <w:rFonts w:ascii="Comic Sans MS" w:hAnsi="Comic Sans MS"/>
                <w:sz w:val="14"/>
                <w:szCs w:val="14"/>
              </w:rPr>
              <w:t>Anglais de base</w:t>
            </w:r>
          </w:p>
          <w:p w:rsidR="00C94F65" w:rsidRPr="00F76997" w:rsidRDefault="00C94F65" w:rsidP="006F4142">
            <w:pPr>
              <w:rPr>
                <w:rFonts w:ascii="Comic Sans MS" w:hAnsi="Comic Sans MS"/>
                <w:sz w:val="14"/>
                <w:szCs w:val="14"/>
              </w:rPr>
            </w:pPr>
            <w:r w:rsidRPr="00F76997">
              <w:rPr>
                <w:rFonts w:ascii="Comic Sans MS" w:hAnsi="Comic Sans MS"/>
                <w:sz w:val="14"/>
                <w:szCs w:val="14"/>
              </w:rPr>
              <w:t>2-1-3</w:t>
            </w:r>
          </w:p>
        </w:tc>
        <w:tc>
          <w:tcPr>
            <w:tcW w:w="1260" w:type="dxa"/>
            <w:shd w:val="clear" w:color="auto" w:fill="auto"/>
          </w:tcPr>
          <w:p w:rsidR="00C94F65" w:rsidRPr="00F76997" w:rsidRDefault="00C94F65" w:rsidP="006F4142">
            <w:pPr>
              <w:rPr>
                <w:rFonts w:ascii="Comic Sans MS" w:hAnsi="Comic Sans MS"/>
                <w:sz w:val="14"/>
                <w:szCs w:val="14"/>
              </w:rPr>
            </w:pPr>
          </w:p>
        </w:tc>
        <w:tc>
          <w:tcPr>
            <w:tcW w:w="1710" w:type="dxa"/>
            <w:gridSpan w:val="3"/>
            <w:tcBorders>
              <w:right w:val="double" w:sz="4" w:space="0" w:color="A6A6A6"/>
            </w:tcBorders>
            <w:shd w:val="clear" w:color="auto" w:fill="auto"/>
          </w:tcPr>
          <w:p w:rsidR="002C6285" w:rsidRPr="00F76997" w:rsidRDefault="002C6285" w:rsidP="002C6285">
            <w:pPr>
              <w:rPr>
                <w:rFonts w:ascii="Comic Sans MS" w:hAnsi="Comic Sans MS"/>
                <w:sz w:val="14"/>
                <w:szCs w:val="14"/>
              </w:rPr>
            </w:pPr>
            <w:r w:rsidRPr="00F76997">
              <w:rPr>
                <w:rFonts w:ascii="Comic Sans MS" w:hAnsi="Comic Sans MS"/>
                <w:sz w:val="14"/>
                <w:szCs w:val="14"/>
              </w:rPr>
              <w:t>109-102-MQ</w:t>
            </w:r>
          </w:p>
          <w:p w:rsidR="002C6285" w:rsidRPr="00F76997" w:rsidRDefault="002C6285" w:rsidP="002C6285">
            <w:pPr>
              <w:rPr>
                <w:rFonts w:ascii="Comic Sans MS" w:hAnsi="Comic Sans MS"/>
                <w:sz w:val="14"/>
                <w:szCs w:val="14"/>
              </w:rPr>
            </w:pPr>
            <w:r w:rsidRPr="00F76997">
              <w:rPr>
                <w:rFonts w:ascii="Comic Sans MS" w:hAnsi="Comic Sans MS"/>
                <w:sz w:val="14"/>
                <w:szCs w:val="14"/>
              </w:rPr>
              <w:t>Activité physique et efficacité</w:t>
            </w:r>
          </w:p>
          <w:p w:rsidR="00C94F65" w:rsidRPr="00F76997" w:rsidRDefault="002C6285" w:rsidP="002C6285">
            <w:pPr>
              <w:rPr>
                <w:rFonts w:ascii="Comic Sans MS" w:hAnsi="Comic Sans MS"/>
                <w:sz w:val="14"/>
                <w:szCs w:val="14"/>
              </w:rPr>
            </w:pPr>
            <w:r w:rsidRPr="00F76997">
              <w:rPr>
                <w:rFonts w:ascii="Comic Sans MS" w:hAnsi="Comic Sans MS"/>
                <w:sz w:val="14"/>
                <w:szCs w:val="14"/>
              </w:rPr>
              <w:t>0-2-1</w:t>
            </w:r>
          </w:p>
        </w:tc>
        <w:tc>
          <w:tcPr>
            <w:tcW w:w="1800" w:type="dxa"/>
            <w:tcBorders>
              <w:top w:val="single" w:sz="4" w:space="0" w:color="A6A6A6"/>
              <w:left w:val="double" w:sz="4" w:space="0" w:color="A6A6A6"/>
              <w:bottom w:val="single" w:sz="4" w:space="0" w:color="A6A6A6"/>
            </w:tcBorders>
            <w:shd w:val="clear" w:color="auto" w:fill="FFFFFF"/>
          </w:tcPr>
          <w:p w:rsidR="00C94F65" w:rsidRPr="00F76997" w:rsidRDefault="00C94F65" w:rsidP="006F4142">
            <w:pPr>
              <w:rPr>
                <w:rFonts w:ascii="Comic Sans MS" w:hAnsi="Comic Sans MS"/>
                <w:sz w:val="14"/>
                <w:szCs w:val="14"/>
              </w:rPr>
            </w:pPr>
            <w:r w:rsidRPr="00F76997">
              <w:rPr>
                <w:rFonts w:ascii="Comic Sans MS" w:hAnsi="Comic Sans MS"/>
                <w:sz w:val="14"/>
                <w:szCs w:val="14"/>
              </w:rPr>
              <w:t>201-ZAA-JQ</w:t>
            </w:r>
          </w:p>
          <w:p w:rsidR="00C94F65" w:rsidRPr="00F76997" w:rsidRDefault="00C94F65" w:rsidP="006F4142">
            <w:pPr>
              <w:rPr>
                <w:rFonts w:ascii="Comic Sans MS" w:hAnsi="Comic Sans MS"/>
                <w:sz w:val="14"/>
                <w:szCs w:val="14"/>
              </w:rPr>
            </w:pPr>
            <w:r w:rsidRPr="00F76997">
              <w:rPr>
                <w:rFonts w:ascii="Comic Sans MS" w:hAnsi="Comic Sans MS"/>
                <w:sz w:val="14"/>
                <w:szCs w:val="14"/>
              </w:rPr>
              <w:t>Compléments de mathématiques en informatique</w:t>
            </w:r>
          </w:p>
          <w:p w:rsidR="00C94F65" w:rsidRPr="00F76997" w:rsidRDefault="00C94F65" w:rsidP="006F4142">
            <w:pPr>
              <w:rPr>
                <w:rFonts w:ascii="Comic Sans MS" w:hAnsi="Comic Sans MS"/>
                <w:sz w:val="14"/>
                <w:szCs w:val="14"/>
              </w:rPr>
            </w:pPr>
            <w:r w:rsidRPr="00F76997">
              <w:rPr>
                <w:rFonts w:ascii="Comic Sans MS" w:hAnsi="Comic Sans MS"/>
                <w:sz w:val="14"/>
                <w:szCs w:val="14"/>
              </w:rPr>
              <w:t>3-2-3</w:t>
            </w:r>
          </w:p>
        </w:tc>
        <w:tc>
          <w:tcPr>
            <w:tcW w:w="2160" w:type="dxa"/>
            <w:gridSpan w:val="3"/>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420-JD</w:t>
            </w:r>
            <w:r w:rsidR="002C6285">
              <w:rPr>
                <w:rFonts w:ascii="Comic Sans MS" w:hAnsi="Comic Sans MS"/>
                <w:sz w:val="14"/>
                <w:szCs w:val="14"/>
              </w:rPr>
              <w:t>B</w:t>
            </w:r>
            <w:r w:rsidRPr="00F76997">
              <w:rPr>
                <w:rFonts w:ascii="Comic Sans MS" w:hAnsi="Comic Sans MS"/>
                <w:sz w:val="14"/>
                <w:szCs w:val="14"/>
              </w:rPr>
              <w:t>-JQ</w:t>
            </w:r>
          </w:p>
          <w:p w:rsidR="00C94F65" w:rsidRPr="00F76997" w:rsidRDefault="002C6285" w:rsidP="006F4142">
            <w:pPr>
              <w:rPr>
                <w:rFonts w:ascii="Comic Sans MS" w:hAnsi="Comic Sans MS"/>
                <w:sz w:val="14"/>
                <w:szCs w:val="14"/>
              </w:rPr>
            </w:pPr>
            <w:r>
              <w:rPr>
                <w:rFonts w:ascii="Comic Sans MS" w:hAnsi="Comic Sans MS"/>
                <w:sz w:val="14"/>
                <w:szCs w:val="14"/>
              </w:rPr>
              <w:t>Programmation orientée objet - Concepts</w:t>
            </w:r>
          </w:p>
          <w:p w:rsidR="00C94F65" w:rsidRPr="00F76997" w:rsidRDefault="00C94F65" w:rsidP="002C6285">
            <w:pPr>
              <w:rPr>
                <w:rFonts w:ascii="Comic Sans MS" w:hAnsi="Comic Sans MS"/>
                <w:sz w:val="14"/>
                <w:szCs w:val="14"/>
              </w:rPr>
            </w:pPr>
            <w:r w:rsidRPr="00F76997">
              <w:rPr>
                <w:rFonts w:ascii="Comic Sans MS" w:hAnsi="Comic Sans MS"/>
                <w:sz w:val="14"/>
                <w:szCs w:val="14"/>
              </w:rPr>
              <w:t>2-</w:t>
            </w:r>
            <w:r w:rsidR="002C6285">
              <w:rPr>
                <w:rFonts w:ascii="Comic Sans MS" w:hAnsi="Comic Sans MS"/>
                <w:sz w:val="14"/>
                <w:szCs w:val="14"/>
              </w:rPr>
              <w:t>3</w:t>
            </w:r>
            <w:r w:rsidRPr="00F76997">
              <w:rPr>
                <w:rFonts w:ascii="Comic Sans MS" w:hAnsi="Comic Sans MS"/>
                <w:sz w:val="14"/>
                <w:szCs w:val="14"/>
              </w:rPr>
              <w:t>-2</w:t>
            </w:r>
          </w:p>
        </w:tc>
        <w:tc>
          <w:tcPr>
            <w:tcW w:w="1710" w:type="dxa"/>
            <w:shd w:val="clear" w:color="auto" w:fill="auto"/>
          </w:tcPr>
          <w:p w:rsidR="002C6285" w:rsidRPr="00F76997" w:rsidRDefault="002C6285" w:rsidP="002C6285">
            <w:pPr>
              <w:rPr>
                <w:rFonts w:ascii="Comic Sans MS" w:hAnsi="Comic Sans MS"/>
                <w:sz w:val="14"/>
                <w:szCs w:val="14"/>
              </w:rPr>
            </w:pPr>
            <w:r w:rsidRPr="00F76997">
              <w:rPr>
                <w:rFonts w:ascii="Comic Sans MS" w:hAnsi="Comic Sans MS"/>
                <w:sz w:val="14"/>
                <w:szCs w:val="14"/>
              </w:rPr>
              <w:t>420-JF</w:t>
            </w:r>
            <w:r>
              <w:rPr>
                <w:rFonts w:ascii="Comic Sans MS" w:hAnsi="Comic Sans MS"/>
                <w:sz w:val="14"/>
                <w:szCs w:val="14"/>
              </w:rPr>
              <w:t>B</w:t>
            </w:r>
            <w:r w:rsidRPr="00F76997">
              <w:rPr>
                <w:rFonts w:ascii="Comic Sans MS" w:hAnsi="Comic Sans MS"/>
                <w:sz w:val="14"/>
                <w:szCs w:val="14"/>
              </w:rPr>
              <w:t>-JQ</w:t>
            </w:r>
          </w:p>
          <w:p w:rsidR="002C6285" w:rsidRPr="00F76997" w:rsidRDefault="002C6285" w:rsidP="002C6285">
            <w:pPr>
              <w:rPr>
                <w:rFonts w:ascii="Comic Sans MS" w:hAnsi="Comic Sans MS"/>
                <w:sz w:val="14"/>
                <w:szCs w:val="14"/>
              </w:rPr>
            </w:pPr>
            <w:r w:rsidRPr="00F76997">
              <w:rPr>
                <w:rFonts w:ascii="Comic Sans MS" w:hAnsi="Comic Sans MS"/>
                <w:sz w:val="14"/>
                <w:szCs w:val="14"/>
              </w:rPr>
              <w:t>Systèmes d'exploitation</w:t>
            </w:r>
          </w:p>
          <w:p w:rsidR="00C94F65" w:rsidRPr="00F76997" w:rsidRDefault="002C6285" w:rsidP="002C6285">
            <w:pPr>
              <w:rPr>
                <w:rFonts w:ascii="Comic Sans MS" w:hAnsi="Comic Sans MS"/>
                <w:sz w:val="14"/>
                <w:szCs w:val="14"/>
              </w:rPr>
            </w:pPr>
            <w:r>
              <w:rPr>
                <w:rFonts w:ascii="Comic Sans MS" w:hAnsi="Comic Sans MS"/>
                <w:sz w:val="14"/>
                <w:szCs w:val="14"/>
              </w:rPr>
              <w:t>1</w:t>
            </w:r>
            <w:r w:rsidRPr="00F76997">
              <w:rPr>
                <w:rFonts w:ascii="Comic Sans MS" w:hAnsi="Comic Sans MS"/>
                <w:sz w:val="14"/>
                <w:szCs w:val="14"/>
              </w:rPr>
              <w:t>-3-</w:t>
            </w:r>
            <w:r>
              <w:rPr>
                <w:rFonts w:ascii="Comic Sans MS" w:hAnsi="Comic Sans MS"/>
                <w:sz w:val="14"/>
                <w:szCs w:val="14"/>
              </w:rPr>
              <w:t>1</w:t>
            </w:r>
          </w:p>
        </w:tc>
        <w:tc>
          <w:tcPr>
            <w:tcW w:w="1620" w:type="dxa"/>
            <w:shd w:val="clear" w:color="auto" w:fill="FFFFFF"/>
          </w:tcPr>
          <w:p w:rsidR="002C6285" w:rsidRPr="00F76997" w:rsidRDefault="002C6285" w:rsidP="002C6285">
            <w:pPr>
              <w:rPr>
                <w:rFonts w:ascii="Comic Sans MS" w:hAnsi="Comic Sans MS"/>
                <w:sz w:val="14"/>
                <w:szCs w:val="14"/>
              </w:rPr>
            </w:pPr>
            <w:r w:rsidRPr="00F76997">
              <w:rPr>
                <w:rFonts w:ascii="Comic Sans MS" w:hAnsi="Comic Sans MS"/>
                <w:sz w:val="14"/>
                <w:szCs w:val="14"/>
              </w:rPr>
              <w:t>420-KA</w:t>
            </w:r>
            <w:r>
              <w:rPr>
                <w:rFonts w:ascii="Comic Sans MS" w:hAnsi="Comic Sans MS"/>
                <w:sz w:val="14"/>
                <w:szCs w:val="14"/>
              </w:rPr>
              <w:t>C</w:t>
            </w:r>
            <w:r w:rsidRPr="00F76997">
              <w:rPr>
                <w:rFonts w:ascii="Comic Sans MS" w:hAnsi="Comic Sans MS"/>
                <w:sz w:val="14"/>
                <w:szCs w:val="14"/>
              </w:rPr>
              <w:t>-JQ</w:t>
            </w:r>
          </w:p>
          <w:p w:rsidR="002C6285" w:rsidRPr="00F76997" w:rsidRDefault="002C6285" w:rsidP="002C6285">
            <w:pPr>
              <w:rPr>
                <w:rFonts w:ascii="Comic Sans MS" w:hAnsi="Comic Sans MS"/>
                <w:dstrike/>
                <w:sz w:val="14"/>
                <w:szCs w:val="14"/>
              </w:rPr>
            </w:pPr>
            <w:r w:rsidRPr="00F76997">
              <w:rPr>
                <w:rFonts w:ascii="Comic Sans MS" w:hAnsi="Comic Sans MS"/>
                <w:sz w:val="14"/>
                <w:szCs w:val="14"/>
              </w:rPr>
              <w:t>Conception et manipulation de bases de données</w:t>
            </w:r>
          </w:p>
          <w:p w:rsidR="00C94F65" w:rsidRPr="00F76997" w:rsidRDefault="002C6285" w:rsidP="002C6285">
            <w:pPr>
              <w:rPr>
                <w:rFonts w:ascii="Comic Sans MS" w:hAnsi="Comic Sans MS"/>
                <w:sz w:val="14"/>
                <w:szCs w:val="14"/>
              </w:rPr>
            </w:pPr>
            <w:r>
              <w:rPr>
                <w:rFonts w:ascii="Comic Sans MS" w:hAnsi="Comic Sans MS"/>
                <w:sz w:val="14"/>
                <w:szCs w:val="14"/>
              </w:rPr>
              <w:t>1</w:t>
            </w:r>
            <w:r w:rsidRPr="00F76997">
              <w:rPr>
                <w:rFonts w:ascii="Comic Sans MS" w:hAnsi="Comic Sans MS"/>
                <w:sz w:val="14"/>
                <w:szCs w:val="14"/>
              </w:rPr>
              <w:t>-3-2</w:t>
            </w:r>
          </w:p>
        </w:tc>
        <w:tc>
          <w:tcPr>
            <w:tcW w:w="1800" w:type="dxa"/>
            <w:gridSpan w:val="2"/>
            <w:tcBorders>
              <w:top w:val="single" w:sz="4" w:space="0" w:color="A6A6A6"/>
              <w:bottom w:val="single" w:sz="4" w:space="0" w:color="A6A6A6"/>
              <w:right w:val="double" w:sz="4" w:space="0" w:color="A6A6A6"/>
            </w:tcBorders>
            <w:shd w:val="clear" w:color="auto" w:fill="auto"/>
          </w:tcPr>
          <w:p w:rsidR="00C94F65" w:rsidRDefault="002C6285" w:rsidP="006F4142">
            <w:pPr>
              <w:rPr>
                <w:rFonts w:ascii="Comic Sans MS" w:hAnsi="Comic Sans MS"/>
                <w:sz w:val="14"/>
                <w:szCs w:val="14"/>
              </w:rPr>
            </w:pPr>
            <w:r>
              <w:rPr>
                <w:rFonts w:ascii="Comic Sans MS" w:hAnsi="Comic Sans MS"/>
                <w:sz w:val="14"/>
                <w:szCs w:val="14"/>
              </w:rPr>
              <w:t>420-JJA-JQ</w:t>
            </w:r>
          </w:p>
          <w:p w:rsidR="002C6285" w:rsidRDefault="002C6285" w:rsidP="006F4142">
            <w:pPr>
              <w:rPr>
                <w:rFonts w:ascii="Comic Sans MS" w:hAnsi="Comic Sans MS"/>
                <w:sz w:val="14"/>
                <w:szCs w:val="14"/>
              </w:rPr>
            </w:pPr>
            <w:r>
              <w:rPr>
                <w:rFonts w:ascii="Comic Sans MS" w:hAnsi="Comic Sans MS"/>
                <w:sz w:val="14"/>
                <w:szCs w:val="14"/>
              </w:rPr>
              <w:t>Programmation mobile</w:t>
            </w:r>
          </w:p>
          <w:p w:rsidR="002C6285" w:rsidRPr="00F76997" w:rsidRDefault="002C6285" w:rsidP="006F4142">
            <w:pPr>
              <w:rPr>
                <w:rFonts w:ascii="Comic Sans MS" w:hAnsi="Comic Sans MS"/>
                <w:sz w:val="14"/>
                <w:szCs w:val="14"/>
              </w:rPr>
            </w:pPr>
            <w:r>
              <w:rPr>
                <w:rFonts w:ascii="Comic Sans MS" w:hAnsi="Comic Sans MS"/>
                <w:sz w:val="14"/>
                <w:szCs w:val="14"/>
              </w:rPr>
              <w:t>1-2-2</w:t>
            </w:r>
          </w:p>
        </w:tc>
        <w:tc>
          <w:tcPr>
            <w:tcW w:w="780" w:type="dxa"/>
            <w:tcBorders>
              <w:top w:val="single" w:sz="4" w:space="0" w:color="A6A6A6"/>
              <w:left w:val="double" w:sz="4" w:space="0" w:color="A6A6A6"/>
              <w:bottom w:val="single" w:sz="4" w:space="0" w:color="A6A6A6"/>
              <w:right w:val="double" w:sz="4" w:space="0" w:color="A6A6A6"/>
            </w:tcBorders>
            <w:shd w:val="clear" w:color="auto" w:fill="auto"/>
            <w:vAlign w:val="center"/>
          </w:tcPr>
          <w:p w:rsidR="00C94F65" w:rsidRPr="00F76997" w:rsidRDefault="00C94F65" w:rsidP="006F4142">
            <w:pPr>
              <w:rPr>
                <w:rFonts w:ascii="Comic Sans MS" w:hAnsi="Comic Sans MS"/>
                <w:sz w:val="14"/>
                <w:szCs w:val="14"/>
              </w:rPr>
            </w:pPr>
          </w:p>
        </w:tc>
        <w:tc>
          <w:tcPr>
            <w:tcW w:w="1200" w:type="dxa"/>
            <w:gridSpan w:val="2"/>
            <w:tcBorders>
              <w:top w:val="single" w:sz="4" w:space="0" w:color="A6A6A6"/>
              <w:left w:val="double" w:sz="4" w:space="0" w:color="A6A6A6"/>
              <w:bottom w:val="single" w:sz="4" w:space="0" w:color="A6A6A6"/>
            </w:tcBorders>
            <w:shd w:val="clear" w:color="auto" w:fill="auto"/>
            <w:vAlign w:val="center"/>
          </w:tcPr>
          <w:p w:rsidR="00C94F65" w:rsidRPr="00F76997" w:rsidRDefault="00C94F65" w:rsidP="006F4142">
            <w:pPr>
              <w:jc w:val="center"/>
              <w:rPr>
                <w:rFonts w:ascii="Comic Sans MS" w:hAnsi="Comic Sans MS"/>
                <w:sz w:val="14"/>
                <w:szCs w:val="14"/>
              </w:rPr>
            </w:pPr>
            <w:r w:rsidRPr="00F76997">
              <w:rPr>
                <w:rFonts w:ascii="Comic Sans MS" w:hAnsi="Comic Sans MS"/>
                <w:sz w:val="14"/>
                <w:szCs w:val="14"/>
              </w:rPr>
              <w:t>1</w:t>
            </w:r>
            <w:r w:rsidR="002C6285">
              <w:rPr>
                <w:rFonts w:ascii="Comic Sans MS" w:hAnsi="Comic Sans MS"/>
                <w:sz w:val="14"/>
                <w:szCs w:val="14"/>
              </w:rPr>
              <w:t>3</w:t>
            </w:r>
            <w:r w:rsidRPr="00F76997">
              <w:rPr>
                <w:rFonts w:ascii="Comic Sans MS" w:hAnsi="Comic Sans MS"/>
                <w:sz w:val="14"/>
                <w:szCs w:val="14"/>
              </w:rPr>
              <w:t>-1</w:t>
            </w:r>
            <w:r w:rsidR="002C6285">
              <w:rPr>
                <w:rFonts w:ascii="Comic Sans MS" w:hAnsi="Comic Sans MS"/>
                <w:sz w:val="14"/>
                <w:szCs w:val="14"/>
              </w:rPr>
              <w:t>7</w:t>
            </w:r>
            <w:r w:rsidRPr="00F76997">
              <w:rPr>
                <w:rFonts w:ascii="Comic Sans MS" w:hAnsi="Comic Sans MS"/>
                <w:sz w:val="14"/>
                <w:szCs w:val="14"/>
              </w:rPr>
              <w:t>-1</w:t>
            </w:r>
            <w:r w:rsidR="002C6285">
              <w:rPr>
                <w:rFonts w:ascii="Comic Sans MS" w:hAnsi="Comic Sans MS"/>
                <w:sz w:val="14"/>
                <w:szCs w:val="14"/>
              </w:rPr>
              <w:t>7</w:t>
            </w:r>
          </w:p>
          <w:p w:rsidR="00C94F65" w:rsidRPr="00F76997" w:rsidRDefault="00C94F65" w:rsidP="002C6285">
            <w:pPr>
              <w:jc w:val="center"/>
              <w:rPr>
                <w:rFonts w:ascii="Comic Sans MS" w:hAnsi="Comic Sans MS"/>
                <w:sz w:val="14"/>
                <w:szCs w:val="14"/>
              </w:rPr>
            </w:pPr>
            <w:r w:rsidRPr="00F76997">
              <w:rPr>
                <w:rFonts w:ascii="Comic Sans MS" w:hAnsi="Comic Sans MS"/>
                <w:sz w:val="14"/>
                <w:szCs w:val="14"/>
              </w:rPr>
              <w:t>4</w:t>
            </w:r>
            <w:r w:rsidR="002C6285">
              <w:rPr>
                <w:rFonts w:ascii="Comic Sans MS" w:hAnsi="Comic Sans MS"/>
                <w:sz w:val="14"/>
                <w:szCs w:val="14"/>
              </w:rPr>
              <w:t>7</w:t>
            </w:r>
          </w:p>
        </w:tc>
      </w:tr>
      <w:tr w:rsidR="00C94F65" w:rsidRPr="0057486F" w:rsidTr="00E95F48">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tcBorders>
              <w:bottom w:val="single" w:sz="4" w:space="0" w:color="A6A6A6"/>
            </w:tcBorders>
            <w:shd w:val="clear" w:color="auto" w:fill="auto"/>
            <w:vAlign w:val="center"/>
          </w:tcPr>
          <w:p w:rsidR="00C94F65" w:rsidRPr="00F76997" w:rsidRDefault="00C94F65" w:rsidP="006F4142">
            <w:pPr>
              <w:jc w:val="center"/>
              <w:rPr>
                <w:rFonts w:ascii="Comic Sans MS" w:hAnsi="Comic Sans MS"/>
                <w:sz w:val="16"/>
                <w:szCs w:val="16"/>
              </w:rPr>
            </w:pPr>
            <w:r w:rsidRPr="00F76997">
              <w:rPr>
                <w:rFonts w:ascii="Comic Sans MS" w:hAnsi="Comic Sans MS"/>
                <w:sz w:val="16"/>
                <w:szCs w:val="16"/>
              </w:rPr>
              <w:t>III</w:t>
            </w:r>
          </w:p>
          <w:p w:rsidR="00C94F65" w:rsidRPr="00F76997" w:rsidRDefault="00C94F65" w:rsidP="006F4142">
            <w:pPr>
              <w:jc w:val="center"/>
              <w:rPr>
                <w:rFonts w:ascii="Comic Sans MS" w:hAnsi="Comic Sans MS"/>
                <w:sz w:val="16"/>
                <w:szCs w:val="16"/>
              </w:rPr>
            </w:pPr>
            <w:r w:rsidRPr="00F76997">
              <w:rPr>
                <w:rFonts w:ascii="Comic Sans MS" w:hAnsi="Comic Sans MS"/>
                <w:sz w:val="16"/>
                <w:szCs w:val="16"/>
              </w:rPr>
              <w:t>Automne</w:t>
            </w:r>
          </w:p>
          <w:p w:rsidR="00C94F65" w:rsidRPr="00F76997" w:rsidRDefault="00C94F65" w:rsidP="00880A5F">
            <w:pPr>
              <w:jc w:val="center"/>
              <w:rPr>
                <w:rFonts w:ascii="Comic Sans MS" w:hAnsi="Comic Sans MS"/>
                <w:sz w:val="16"/>
                <w:szCs w:val="16"/>
              </w:rPr>
            </w:pPr>
            <w:r w:rsidRPr="00F76997">
              <w:rPr>
                <w:rFonts w:ascii="Comic Sans MS" w:hAnsi="Comic Sans MS"/>
                <w:sz w:val="16"/>
                <w:szCs w:val="16"/>
              </w:rPr>
              <w:t>201</w:t>
            </w:r>
            <w:r w:rsidR="00880A5F">
              <w:rPr>
                <w:rFonts w:ascii="Comic Sans MS" w:hAnsi="Comic Sans MS"/>
                <w:sz w:val="16"/>
                <w:szCs w:val="16"/>
              </w:rPr>
              <w:t>4</w:t>
            </w:r>
          </w:p>
        </w:tc>
        <w:tc>
          <w:tcPr>
            <w:tcW w:w="1170" w:type="dxa"/>
            <w:tcBorders>
              <w:bottom w:val="single" w:sz="4" w:space="0" w:color="A6A6A6"/>
            </w:tcBorders>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601-103-MQ</w:t>
            </w:r>
          </w:p>
          <w:p w:rsidR="00C94F65" w:rsidRPr="00F76997" w:rsidRDefault="00C94F65" w:rsidP="006F4142">
            <w:pPr>
              <w:rPr>
                <w:rFonts w:ascii="Comic Sans MS" w:hAnsi="Comic Sans MS"/>
                <w:sz w:val="14"/>
                <w:szCs w:val="14"/>
              </w:rPr>
            </w:pPr>
            <w:r w:rsidRPr="00F76997">
              <w:rPr>
                <w:rFonts w:ascii="Comic Sans MS" w:hAnsi="Comic Sans MS"/>
                <w:sz w:val="14"/>
                <w:szCs w:val="14"/>
              </w:rPr>
              <w:t>Littérature québécoise</w:t>
            </w:r>
          </w:p>
          <w:p w:rsidR="00C94F65" w:rsidRPr="00F76997" w:rsidRDefault="00C94F65" w:rsidP="006F4142">
            <w:pPr>
              <w:rPr>
                <w:rFonts w:ascii="Comic Sans MS" w:hAnsi="Comic Sans MS"/>
                <w:sz w:val="14"/>
                <w:szCs w:val="14"/>
              </w:rPr>
            </w:pPr>
            <w:r w:rsidRPr="00F76997">
              <w:rPr>
                <w:rFonts w:ascii="Comic Sans MS" w:hAnsi="Comic Sans MS"/>
                <w:sz w:val="14"/>
                <w:szCs w:val="14"/>
              </w:rPr>
              <w:t>3-1-4</w:t>
            </w:r>
          </w:p>
        </w:tc>
        <w:tc>
          <w:tcPr>
            <w:tcW w:w="1170" w:type="dxa"/>
            <w:gridSpan w:val="2"/>
            <w:tcBorders>
              <w:bottom w:val="single" w:sz="4" w:space="0" w:color="A6A6A6"/>
            </w:tcBorders>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604-DKA-JQ</w:t>
            </w:r>
          </w:p>
          <w:p w:rsidR="00C94F65" w:rsidRPr="00F76997" w:rsidRDefault="00C94F65" w:rsidP="006F4142">
            <w:pPr>
              <w:rPr>
                <w:rFonts w:ascii="Comic Sans MS" w:hAnsi="Comic Sans MS"/>
                <w:sz w:val="14"/>
                <w:szCs w:val="14"/>
              </w:rPr>
            </w:pPr>
            <w:r w:rsidRPr="00F76997">
              <w:rPr>
                <w:rFonts w:ascii="Comic Sans MS" w:hAnsi="Comic Sans MS"/>
                <w:sz w:val="14"/>
                <w:szCs w:val="14"/>
              </w:rPr>
              <w:t>Anglais adapté</w:t>
            </w:r>
          </w:p>
          <w:p w:rsidR="00C94F65" w:rsidRPr="00F76997" w:rsidRDefault="00C94F65" w:rsidP="006F4142">
            <w:pPr>
              <w:rPr>
                <w:rFonts w:ascii="Comic Sans MS" w:hAnsi="Comic Sans MS"/>
                <w:sz w:val="14"/>
                <w:szCs w:val="14"/>
              </w:rPr>
            </w:pPr>
            <w:r w:rsidRPr="00F76997">
              <w:rPr>
                <w:rFonts w:ascii="Comic Sans MS" w:hAnsi="Comic Sans MS"/>
                <w:sz w:val="14"/>
                <w:szCs w:val="14"/>
              </w:rPr>
              <w:t>2-1-3</w:t>
            </w:r>
          </w:p>
        </w:tc>
        <w:tc>
          <w:tcPr>
            <w:tcW w:w="1260" w:type="dxa"/>
            <w:tcBorders>
              <w:bottom w:val="single" w:sz="4" w:space="0" w:color="A6A6A6"/>
            </w:tcBorders>
            <w:shd w:val="clear" w:color="auto" w:fill="auto"/>
          </w:tcPr>
          <w:p w:rsidR="002C6285" w:rsidRPr="00F76997" w:rsidRDefault="002C6285" w:rsidP="002C6285">
            <w:pPr>
              <w:rPr>
                <w:rFonts w:ascii="Comic Sans MS" w:hAnsi="Comic Sans MS"/>
                <w:sz w:val="14"/>
                <w:szCs w:val="14"/>
              </w:rPr>
            </w:pPr>
            <w:r w:rsidRPr="00F76997">
              <w:rPr>
                <w:rFonts w:ascii="Comic Sans MS" w:hAnsi="Comic Sans MS"/>
                <w:sz w:val="14"/>
                <w:szCs w:val="14"/>
              </w:rPr>
              <w:t>340-102-MQ</w:t>
            </w:r>
          </w:p>
          <w:p w:rsidR="002C6285" w:rsidRPr="00F76997" w:rsidRDefault="002C6285" w:rsidP="002C6285">
            <w:pPr>
              <w:rPr>
                <w:rFonts w:ascii="Comic Sans MS" w:hAnsi="Comic Sans MS"/>
                <w:sz w:val="14"/>
                <w:szCs w:val="14"/>
              </w:rPr>
            </w:pPr>
            <w:r w:rsidRPr="00F76997">
              <w:rPr>
                <w:rFonts w:ascii="Comic Sans MS" w:hAnsi="Comic Sans MS"/>
                <w:sz w:val="14"/>
                <w:szCs w:val="14"/>
              </w:rPr>
              <w:t>L’être humain</w:t>
            </w:r>
          </w:p>
          <w:p w:rsidR="00C94F65" w:rsidRPr="00F76997" w:rsidRDefault="002C6285" w:rsidP="002C6285">
            <w:pPr>
              <w:rPr>
                <w:rFonts w:ascii="Comic Sans MS" w:hAnsi="Comic Sans MS"/>
                <w:sz w:val="14"/>
                <w:szCs w:val="14"/>
              </w:rPr>
            </w:pPr>
            <w:r w:rsidRPr="00F76997">
              <w:rPr>
                <w:rFonts w:ascii="Comic Sans MS" w:hAnsi="Comic Sans MS"/>
                <w:sz w:val="14"/>
                <w:szCs w:val="14"/>
              </w:rPr>
              <w:t>3-0-3</w:t>
            </w:r>
          </w:p>
        </w:tc>
        <w:tc>
          <w:tcPr>
            <w:tcW w:w="1710" w:type="dxa"/>
            <w:gridSpan w:val="3"/>
            <w:tcBorders>
              <w:bottom w:val="single" w:sz="4" w:space="0" w:color="A6A6A6"/>
              <w:right w:val="double" w:sz="4" w:space="0" w:color="A6A6A6"/>
            </w:tcBorders>
            <w:shd w:val="clear" w:color="auto" w:fill="auto"/>
          </w:tcPr>
          <w:p w:rsidR="00C94F65" w:rsidRPr="00F76997" w:rsidRDefault="00C94F65" w:rsidP="006F4142">
            <w:pPr>
              <w:rPr>
                <w:rFonts w:ascii="Comic Sans MS" w:hAnsi="Comic Sans MS"/>
                <w:sz w:val="14"/>
                <w:szCs w:val="14"/>
              </w:rPr>
            </w:pPr>
          </w:p>
        </w:tc>
        <w:tc>
          <w:tcPr>
            <w:tcW w:w="1800" w:type="dxa"/>
            <w:tcBorders>
              <w:top w:val="single" w:sz="4" w:space="0" w:color="A6A6A6"/>
              <w:left w:val="double" w:sz="4" w:space="0" w:color="A6A6A6"/>
              <w:bottom w:val="single" w:sz="4" w:space="0" w:color="A6A6A6"/>
            </w:tcBorders>
            <w:shd w:val="clear" w:color="auto" w:fill="FFFFFF"/>
          </w:tcPr>
          <w:p w:rsidR="00C94F65" w:rsidRPr="00F76997" w:rsidRDefault="00C94F65" w:rsidP="006F4142">
            <w:pPr>
              <w:rPr>
                <w:rFonts w:ascii="Comic Sans MS" w:hAnsi="Comic Sans MS"/>
                <w:sz w:val="14"/>
                <w:szCs w:val="14"/>
              </w:rPr>
            </w:pPr>
            <w:r w:rsidRPr="00F76997">
              <w:rPr>
                <w:rFonts w:ascii="Comic Sans MS" w:hAnsi="Comic Sans MS"/>
                <w:sz w:val="14"/>
                <w:szCs w:val="14"/>
              </w:rPr>
              <w:t>201-ZBA-JQ</w:t>
            </w:r>
          </w:p>
          <w:p w:rsidR="00C94F65" w:rsidRPr="00F76997" w:rsidRDefault="00C94F65" w:rsidP="006F4142">
            <w:pPr>
              <w:rPr>
                <w:rFonts w:ascii="Comic Sans MS" w:hAnsi="Comic Sans MS"/>
                <w:sz w:val="14"/>
                <w:szCs w:val="14"/>
              </w:rPr>
            </w:pPr>
            <w:r w:rsidRPr="00F76997">
              <w:rPr>
                <w:rFonts w:ascii="Comic Sans MS" w:hAnsi="Comic Sans MS"/>
                <w:sz w:val="14"/>
                <w:szCs w:val="14"/>
              </w:rPr>
              <w:t>Statistiques pour informatique</w:t>
            </w:r>
          </w:p>
          <w:p w:rsidR="00C94F65" w:rsidRPr="00F76997" w:rsidRDefault="00C94F65" w:rsidP="006F4142">
            <w:pPr>
              <w:rPr>
                <w:rFonts w:ascii="Comic Sans MS" w:hAnsi="Comic Sans MS"/>
                <w:sz w:val="14"/>
                <w:szCs w:val="14"/>
              </w:rPr>
            </w:pPr>
            <w:r w:rsidRPr="00F76997">
              <w:rPr>
                <w:rFonts w:ascii="Comic Sans MS" w:hAnsi="Comic Sans MS"/>
                <w:sz w:val="14"/>
                <w:szCs w:val="14"/>
              </w:rPr>
              <w:t>3-2-3</w:t>
            </w:r>
          </w:p>
        </w:tc>
        <w:tc>
          <w:tcPr>
            <w:tcW w:w="2160" w:type="dxa"/>
            <w:gridSpan w:val="3"/>
            <w:tcBorders>
              <w:bottom w:val="single" w:sz="4" w:space="0" w:color="A6A6A6"/>
            </w:tcBorders>
            <w:shd w:val="clear" w:color="auto" w:fill="FFFFFF"/>
          </w:tcPr>
          <w:p w:rsidR="002C6285" w:rsidRPr="00F76997" w:rsidRDefault="002C6285" w:rsidP="002C6285">
            <w:pPr>
              <w:rPr>
                <w:rFonts w:ascii="Comic Sans MS" w:hAnsi="Comic Sans MS"/>
                <w:sz w:val="14"/>
                <w:szCs w:val="14"/>
              </w:rPr>
            </w:pPr>
            <w:r w:rsidRPr="00F76997">
              <w:rPr>
                <w:rFonts w:ascii="Comic Sans MS" w:hAnsi="Comic Sans MS"/>
                <w:sz w:val="14"/>
                <w:szCs w:val="14"/>
              </w:rPr>
              <w:t>420-KB</w:t>
            </w:r>
            <w:r>
              <w:rPr>
                <w:rFonts w:ascii="Comic Sans MS" w:hAnsi="Comic Sans MS"/>
                <w:sz w:val="14"/>
                <w:szCs w:val="14"/>
              </w:rPr>
              <w:t>B</w:t>
            </w:r>
            <w:r w:rsidRPr="00F76997">
              <w:rPr>
                <w:rFonts w:ascii="Comic Sans MS" w:hAnsi="Comic Sans MS"/>
                <w:sz w:val="14"/>
                <w:szCs w:val="14"/>
              </w:rPr>
              <w:t>-JQ</w:t>
            </w:r>
          </w:p>
          <w:p w:rsidR="002C6285" w:rsidRPr="00F76997" w:rsidRDefault="002C6285" w:rsidP="002C6285">
            <w:pPr>
              <w:rPr>
                <w:rFonts w:ascii="Comic Sans MS" w:hAnsi="Comic Sans MS"/>
                <w:sz w:val="14"/>
                <w:szCs w:val="14"/>
              </w:rPr>
            </w:pPr>
            <w:r w:rsidRPr="00F76997">
              <w:rPr>
                <w:rFonts w:ascii="Comic Sans MS" w:hAnsi="Comic Sans MS"/>
                <w:sz w:val="14"/>
                <w:szCs w:val="14"/>
              </w:rPr>
              <w:t xml:space="preserve">Programmation </w:t>
            </w:r>
            <w:r>
              <w:rPr>
                <w:rFonts w:ascii="Comic Sans MS" w:hAnsi="Comic Sans MS"/>
                <w:sz w:val="14"/>
                <w:szCs w:val="14"/>
              </w:rPr>
              <w:t>orientée objet - Intermédiaire</w:t>
            </w:r>
          </w:p>
          <w:p w:rsidR="00C94F65" w:rsidRPr="00F76997" w:rsidRDefault="002C6285" w:rsidP="002C6285">
            <w:pPr>
              <w:rPr>
                <w:rFonts w:ascii="Comic Sans MS" w:hAnsi="Comic Sans MS"/>
                <w:sz w:val="14"/>
                <w:szCs w:val="14"/>
              </w:rPr>
            </w:pPr>
            <w:r w:rsidRPr="00F76997">
              <w:rPr>
                <w:rFonts w:ascii="Comic Sans MS" w:hAnsi="Comic Sans MS"/>
                <w:sz w:val="14"/>
                <w:szCs w:val="14"/>
              </w:rPr>
              <w:t>2-3-2</w:t>
            </w:r>
          </w:p>
        </w:tc>
        <w:tc>
          <w:tcPr>
            <w:tcW w:w="1710" w:type="dxa"/>
            <w:tcBorders>
              <w:bottom w:val="single" w:sz="4" w:space="0" w:color="A6A6A6"/>
            </w:tcBorders>
            <w:shd w:val="clear" w:color="auto" w:fill="auto"/>
          </w:tcPr>
          <w:p w:rsidR="002C6285" w:rsidRPr="00F76997" w:rsidRDefault="002C6285" w:rsidP="002C6285">
            <w:pPr>
              <w:rPr>
                <w:rFonts w:ascii="Comic Sans MS" w:hAnsi="Comic Sans MS"/>
                <w:sz w:val="14"/>
                <w:szCs w:val="14"/>
              </w:rPr>
            </w:pPr>
            <w:r w:rsidRPr="00F76997">
              <w:rPr>
                <w:rFonts w:ascii="Comic Sans MS" w:hAnsi="Comic Sans MS"/>
                <w:sz w:val="14"/>
                <w:szCs w:val="14"/>
              </w:rPr>
              <w:t>420-KG</w:t>
            </w:r>
            <w:r>
              <w:rPr>
                <w:rFonts w:ascii="Comic Sans MS" w:hAnsi="Comic Sans MS"/>
                <w:sz w:val="14"/>
                <w:szCs w:val="14"/>
              </w:rPr>
              <w:t>B</w:t>
            </w:r>
            <w:r w:rsidRPr="00F76997">
              <w:rPr>
                <w:rFonts w:ascii="Comic Sans MS" w:hAnsi="Comic Sans MS"/>
                <w:sz w:val="14"/>
                <w:szCs w:val="14"/>
              </w:rPr>
              <w:t>-JQ</w:t>
            </w:r>
          </w:p>
          <w:p w:rsidR="002C6285" w:rsidRPr="00F76997" w:rsidRDefault="002C6285" w:rsidP="002C6285">
            <w:pPr>
              <w:rPr>
                <w:rFonts w:ascii="Comic Sans MS" w:hAnsi="Comic Sans MS"/>
                <w:sz w:val="14"/>
                <w:szCs w:val="14"/>
              </w:rPr>
            </w:pPr>
            <w:r w:rsidRPr="00F76997">
              <w:rPr>
                <w:rFonts w:ascii="Comic Sans MS" w:hAnsi="Comic Sans MS"/>
                <w:sz w:val="14"/>
                <w:szCs w:val="14"/>
              </w:rPr>
              <w:t>Gestion et exploitation de bases de données</w:t>
            </w:r>
          </w:p>
          <w:p w:rsidR="00C94F65" w:rsidRPr="00F76997" w:rsidRDefault="002C6285" w:rsidP="002C6285">
            <w:pPr>
              <w:rPr>
                <w:rFonts w:ascii="Comic Sans MS" w:hAnsi="Comic Sans MS"/>
                <w:sz w:val="14"/>
                <w:szCs w:val="14"/>
              </w:rPr>
            </w:pPr>
            <w:r>
              <w:rPr>
                <w:rFonts w:ascii="Comic Sans MS" w:hAnsi="Comic Sans MS"/>
                <w:sz w:val="14"/>
                <w:szCs w:val="14"/>
              </w:rPr>
              <w:t>1</w:t>
            </w:r>
            <w:r w:rsidRPr="00F76997">
              <w:rPr>
                <w:rFonts w:ascii="Comic Sans MS" w:hAnsi="Comic Sans MS"/>
                <w:sz w:val="14"/>
                <w:szCs w:val="14"/>
              </w:rPr>
              <w:t>-2-2</w:t>
            </w:r>
          </w:p>
        </w:tc>
        <w:tc>
          <w:tcPr>
            <w:tcW w:w="1620" w:type="dxa"/>
            <w:tcBorders>
              <w:bottom w:val="single" w:sz="4" w:space="0" w:color="A6A6A6"/>
            </w:tcBorders>
            <w:shd w:val="clear" w:color="auto" w:fill="auto"/>
          </w:tcPr>
          <w:p w:rsidR="00C94F65" w:rsidRDefault="002C6285" w:rsidP="006F4142">
            <w:pPr>
              <w:rPr>
                <w:rFonts w:ascii="Comic Sans MS" w:hAnsi="Comic Sans MS"/>
                <w:sz w:val="14"/>
                <w:szCs w:val="14"/>
                <w:lang w:val="fr-FR"/>
              </w:rPr>
            </w:pPr>
            <w:r>
              <w:rPr>
                <w:rFonts w:ascii="Comic Sans MS" w:hAnsi="Comic Sans MS"/>
                <w:sz w:val="14"/>
                <w:szCs w:val="14"/>
                <w:lang w:val="fr-FR"/>
              </w:rPr>
              <w:t>420-KNA-JQ</w:t>
            </w:r>
          </w:p>
          <w:p w:rsidR="002C6285" w:rsidRDefault="002C6285" w:rsidP="006F4142">
            <w:pPr>
              <w:rPr>
                <w:rFonts w:ascii="Comic Sans MS" w:hAnsi="Comic Sans MS"/>
                <w:sz w:val="14"/>
                <w:szCs w:val="14"/>
                <w:lang w:val="fr-FR"/>
              </w:rPr>
            </w:pPr>
            <w:r>
              <w:rPr>
                <w:rFonts w:ascii="Comic Sans MS" w:hAnsi="Comic Sans MS"/>
                <w:sz w:val="14"/>
                <w:szCs w:val="14"/>
                <w:lang w:val="fr-FR"/>
              </w:rPr>
              <w:t>Conception d’applications mobiles</w:t>
            </w:r>
          </w:p>
          <w:p w:rsidR="002C6285" w:rsidRPr="00F76997" w:rsidRDefault="002C6285" w:rsidP="006F4142">
            <w:pPr>
              <w:rPr>
                <w:rFonts w:ascii="Comic Sans MS" w:hAnsi="Comic Sans MS"/>
                <w:sz w:val="14"/>
                <w:szCs w:val="14"/>
                <w:lang w:val="fr-FR"/>
              </w:rPr>
            </w:pPr>
            <w:r>
              <w:rPr>
                <w:rFonts w:ascii="Comic Sans MS" w:hAnsi="Comic Sans MS"/>
                <w:sz w:val="14"/>
                <w:szCs w:val="14"/>
                <w:lang w:val="fr-FR"/>
              </w:rPr>
              <w:t>1-2-1</w:t>
            </w:r>
          </w:p>
        </w:tc>
        <w:tc>
          <w:tcPr>
            <w:tcW w:w="1800" w:type="dxa"/>
            <w:gridSpan w:val="2"/>
            <w:tcBorders>
              <w:top w:val="single" w:sz="4" w:space="0" w:color="A6A6A6"/>
              <w:bottom w:val="single" w:sz="4" w:space="0" w:color="A6A6A6"/>
              <w:right w:val="double" w:sz="4" w:space="0" w:color="A6A6A6"/>
            </w:tcBorders>
            <w:shd w:val="clear" w:color="auto" w:fill="auto"/>
          </w:tcPr>
          <w:p w:rsidR="00C94F65" w:rsidRDefault="002C6285" w:rsidP="006F4142">
            <w:pPr>
              <w:rPr>
                <w:rFonts w:ascii="Comic Sans MS" w:hAnsi="Comic Sans MS"/>
                <w:sz w:val="14"/>
                <w:szCs w:val="14"/>
                <w:lang w:val="fr-FR"/>
              </w:rPr>
            </w:pPr>
            <w:r>
              <w:rPr>
                <w:rFonts w:ascii="Comic Sans MS" w:hAnsi="Comic Sans MS"/>
                <w:sz w:val="14"/>
                <w:szCs w:val="14"/>
                <w:lang w:val="fr-FR"/>
              </w:rPr>
              <w:t>420-KPA-JQ</w:t>
            </w:r>
          </w:p>
          <w:p w:rsidR="002C6285" w:rsidRDefault="002C6285" w:rsidP="006F4142">
            <w:pPr>
              <w:rPr>
                <w:rFonts w:ascii="Comic Sans MS" w:hAnsi="Comic Sans MS"/>
                <w:sz w:val="14"/>
                <w:szCs w:val="14"/>
                <w:lang w:val="fr-FR"/>
              </w:rPr>
            </w:pPr>
            <w:r>
              <w:rPr>
                <w:rFonts w:ascii="Comic Sans MS" w:hAnsi="Comic Sans MS"/>
                <w:sz w:val="14"/>
                <w:szCs w:val="14"/>
                <w:lang w:val="fr-FR"/>
              </w:rPr>
              <w:t>Systèmes d’exploitation mobiles</w:t>
            </w:r>
          </w:p>
          <w:p w:rsidR="002C6285" w:rsidRPr="00F76997" w:rsidRDefault="002C6285" w:rsidP="006F4142">
            <w:pPr>
              <w:rPr>
                <w:rFonts w:ascii="Comic Sans MS" w:hAnsi="Comic Sans MS"/>
                <w:sz w:val="14"/>
                <w:szCs w:val="14"/>
                <w:lang w:val="fr-FR"/>
              </w:rPr>
            </w:pPr>
            <w:r>
              <w:rPr>
                <w:rFonts w:ascii="Comic Sans MS" w:hAnsi="Comic Sans MS"/>
                <w:sz w:val="14"/>
                <w:szCs w:val="14"/>
                <w:lang w:val="fr-FR"/>
              </w:rPr>
              <w:t>1-2-1</w:t>
            </w:r>
          </w:p>
        </w:tc>
        <w:tc>
          <w:tcPr>
            <w:tcW w:w="780" w:type="dxa"/>
            <w:tcBorders>
              <w:top w:val="single" w:sz="4" w:space="0" w:color="A6A6A6"/>
              <w:left w:val="double" w:sz="4" w:space="0" w:color="A6A6A6"/>
              <w:bottom w:val="single" w:sz="4" w:space="0" w:color="A6A6A6"/>
              <w:right w:val="double" w:sz="4" w:space="0" w:color="A6A6A6"/>
            </w:tcBorders>
            <w:shd w:val="clear" w:color="auto" w:fill="auto"/>
            <w:vAlign w:val="center"/>
          </w:tcPr>
          <w:p w:rsidR="00C94F65" w:rsidRPr="00F76997" w:rsidRDefault="00C94F65" w:rsidP="006F4142">
            <w:pPr>
              <w:rPr>
                <w:rFonts w:ascii="Comic Sans MS" w:hAnsi="Comic Sans MS"/>
                <w:sz w:val="14"/>
                <w:szCs w:val="14"/>
                <w:lang w:val="fr-FR"/>
              </w:rPr>
            </w:pPr>
          </w:p>
        </w:tc>
        <w:tc>
          <w:tcPr>
            <w:tcW w:w="1200" w:type="dxa"/>
            <w:gridSpan w:val="2"/>
            <w:tcBorders>
              <w:top w:val="single" w:sz="4" w:space="0" w:color="A6A6A6"/>
              <w:left w:val="double" w:sz="4" w:space="0" w:color="A6A6A6"/>
              <w:bottom w:val="single" w:sz="4" w:space="0" w:color="A6A6A6"/>
            </w:tcBorders>
            <w:shd w:val="clear" w:color="auto" w:fill="auto"/>
            <w:vAlign w:val="center"/>
          </w:tcPr>
          <w:p w:rsidR="00C94F65" w:rsidRPr="00F76997" w:rsidRDefault="00C94F65" w:rsidP="006F4142">
            <w:pPr>
              <w:jc w:val="center"/>
              <w:rPr>
                <w:rFonts w:ascii="Comic Sans MS" w:hAnsi="Comic Sans MS"/>
                <w:sz w:val="14"/>
                <w:szCs w:val="14"/>
                <w:lang w:val="en-CA"/>
              </w:rPr>
            </w:pPr>
            <w:r w:rsidRPr="00F76997">
              <w:rPr>
                <w:rFonts w:ascii="Comic Sans MS" w:hAnsi="Comic Sans MS"/>
                <w:sz w:val="14"/>
                <w:szCs w:val="14"/>
                <w:lang w:val="en-CA"/>
              </w:rPr>
              <w:t>1</w:t>
            </w:r>
            <w:r w:rsidR="002C6285">
              <w:rPr>
                <w:rFonts w:ascii="Comic Sans MS" w:hAnsi="Comic Sans MS"/>
                <w:sz w:val="14"/>
                <w:szCs w:val="14"/>
                <w:lang w:val="en-CA"/>
              </w:rPr>
              <w:t>6</w:t>
            </w:r>
            <w:r w:rsidRPr="00F76997">
              <w:rPr>
                <w:rFonts w:ascii="Comic Sans MS" w:hAnsi="Comic Sans MS"/>
                <w:sz w:val="14"/>
                <w:szCs w:val="14"/>
                <w:lang w:val="en-CA"/>
              </w:rPr>
              <w:t>-1</w:t>
            </w:r>
            <w:r w:rsidR="002C6285">
              <w:rPr>
                <w:rFonts w:ascii="Comic Sans MS" w:hAnsi="Comic Sans MS"/>
                <w:sz w:val="14"/>
                <w:szCs w:val="14"/>
                <w:lang w:val="en-CA"/>
              </w:rPr>
              <w:t>3</w:t>
            </w:r>
            <w:r w:rsidRPr="00F76997">
              <w:rPr>
                <w:rFonts w:ascii="Comic Sans MS" w:hAnsi="Comic Sans MS"/>
                <w:sz w:val="14"/>
                <w:szCs w:val="14"/>
                <w:lang w:val="en-CA"/>
              </w:rPr>
              <w:t>-1</w:t>
            </w:r>
            <w:r w:rsidR="002C6285">
              <w:rPr>
                <w:rFonts w:ascii="Comic Sans MS" w:hAnsi="Comic Sans MS"/>
                <w:sz w:val="14"/>
                <w:szCs w:val="14"/>
                <w:lang w:val="en-CA"/>
              </w:rPr>
              <w:t>9</w:t>
            </w:r>
          </w:p>
          <w:p w:rsidR="00C94F65" w:rsidRPr="00F76997" w:rsidRDefault="00C94F65" w:rsidP="002C6285">
            <w:pPr>
              <w:jc w:val="center"/>
              <w:rPr>
                <w:rFonts w:ascii="Comic Sans MS" w:hAnsi="Comic Sans MS"/>
                <w:sz w:val="14"/>
                <w:szCs w:val="14"/>
                <w:lang w:val="en-CA"/>
              </w:rPr>
            </w:pPr>
            <w:r w:rsidRPr="00F76997">
              <w:rPr>
                <w:rFonts w:ascii="Comic Sans MS" w:hAnsi="Comic Sans MS"/>
                <w:sz w:val="14"/>
                <w:szCs w:val="14"/>
                <w:lang w:val="en-CA"/>
              </w:rPr>
              <w:t>4</w:t>
            </w:r>
            <w:r w:rsidR="002C6285">
              <w:rPr>
                <w:rFonts w:ascii="Comic Sans MS" w:hAnsi="Comic Sans MS"/>
                <w:sz w:val="14"/>
                <w:szCs w:val="14"/>
                <w:lang w:val="en-CA"/>
              </w:rPr>
              <w:t>8</w:t>
            </w:r>
          </w:p>
        </w:tc>
      </w:tr>
      <w:tr w:rsidR="002C6285" w:rsidRPr="0057486F" w:rsidTr="00E95F48">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tcBorders>
              <w:top w:val="single" w:sz="4" w:space="0" w:color="A6A6A6"/>
              <w:bottom w:val="single" w:sz="4" w:space="0" w:color="A6A6A6"/>
            </w:tcBorders>
            <w:shd w:val="clear" w:color="auto" w:fill="auto"/>
            <w:vAlign w:val="center"/>
          </w:tcPr>
          <w:p w:rsidR="002C6285" w:rsidRPr="00F76997" w:rsidRDefault="002C6285" w:rsidP="006F4142">
            <w:pPr>
              <w:jc w:val="center"/>
              <w:rPr>
                <w:rFonts w:ascii="Comic Sans MS" w:hAnsi="Comic Sans MS"/>
                <w:sz w:val="16"/>
                <w:szCs w:val="16"/>
                <w:lang w:val="en-CA"/>
              </w:rPr>
            </w:pPr>
            <w:r w:rsidRPr="00F76997">
              <w:rPr>
                <w:rFonts w:ascii="Comic Sans MS" w:hAnsi="Comic Sans MS"/>
                <w:sz w:val="16"/>
                <w:szCs w:val="16"/>
                <w:lang w:val="en-CA"/>
              </w:rPr>
              <w:t>IV</w:t>
            </w:r>
          </w:p>
          <w:p w:rsidR="002C6285" w:rsidRPr="00F76997" w:rsidRDefault="002C6285" w:rsidP="006F4142">
            <w:pPr>
              <w:jc w:val="center"/>
              <w:rPr>
                <w:rFonts w:ascii="Comic Sans MS" w:hAnsi="Comic Sans MS"/>
                <w:sz w:val="16"/>
                <w:szCs w:val="16"/>
                <w:lang w:val="en-CA"/>
              </w:rPr>
            </w:pPr>
            <w:r w:rsidRPr="00F76997">
              <w:rPr>
                <w:rFonts w:ascii="Comic Sans MS" w:hAnsi="Comic Sans MS"/>
                <w:sz w:val="16"/>
                <w:szCs w:val="16"/>
                <w:lang w:val="en-CA"/>
              </w:rPr>
              <w:t>Hiver</w:t>
            </w:r>
          </w:p>
          <w:p w:rsidR="002C6285" w:rsidRPr="00F76997" w:rsidRDefault="002C6285" w:rsidP="00880A5F">
            <w:pPr>
              <w:jc w:val="center"/>
              <w:rPr>
                <w:rFonts w:ascii="Comic Sans MS" w:hAnsi="Comic Sans MS"/>
                <w:sz w:val="16"/>
                <w:szCs w:val="16"/>
                <w:lang w:val="en-CA"/>
              </w:rPr>
            </w:pPr>
            <w:r w:rsidRPr="00F76997">
              <w:rPr>
                <w:rFonts w:ascii="Comic Sans MS" w:hAnsi="Comic Sans MS"/>
                <w:sz w:val="16"/>
                <w:szCs w:val="16"/>
                <w:lang w:val="en-CA"/>
              </w:rPr>
              <w:t>201</w:t>
            </w:r>
            <w:r>
              <w:rPr>
                <w:rFonts w:ascii="Comic Sans MS" w:hAnsi="Comic Sans MS"/>
                <w:sz w:val="16"/>
                <w:szCs w:val="16"/>
                <w:lang w:val="en-CA"/>
              </w:rPr>
              <w:t>5</w:t>
            </w:r>
          </w:p>
        </w:tc>
        <w:tc>
          <w:tcPr>
            <w:tcW w:w="1170" w:type="dxa"/>
            <w:tcBorders>
              <w:top w:val="single" w:sz="4" w:space="0" w:color="A6A6A6"/>
              <w:bottom w:val="single" w:sz="4" w:space="0" w:color="A6A6A6"/>
            </w:tcBorders>
            <w:shd w:val="clear" w:color="auto" w:fill="auto"/>
          </w:tcPr>
          <w:p w:rsidR="002C6285" w:rsidRPr="00F76997" w:rsidRDefault="002C6285" w:rsidP="006F4142">
            <w:pPr>
              <w:rPr>
                <w:rFonts w:ascii="Comic Sans MS" w:hAnsi="Comic Sans MS"/>
                <w:sz w:val="14"/>
                <w:szCs w:val="14"/>
                <w:lang w:val="fr-FR"/>
              </w:rPr>
            </w:pPr>
            <w:r w:rsidRPr="00F76997">
              <w:rPr>
                <w:rFonts w:ascii="Comic Sans MS" w:hAnsi="Comic Sans MS"/>
                <w:sz w:val="14"/>
                <w:szCs w:val="14"/>
                <w:lang w:val="fr-FR"/>
              </w:rPr>
              <w:t>601-DJA-JQ</w:t>
            </w:r>
          </w:p>
          <w:p w:rsidR="002C6285" w:rsidRPr="00F76997" w:rsidRDefault="002C6285" w:rsidP="006F4142">
            <w:pPr>
              <w:rPr>
                <w:rFonts w:ascii="Comic Sans MS" w:hAnsi="Comic Sans MS"/>
                <w:sz w:val="14"/>
                <w:szCs w:val="14"/>
              </w:rPr>
            </w:pPr>
            <w:r w:rsidRPr="00F76997">
              <w:rPr>
                <w:rFonts w:ascii="Comic Sans MS" w:hAnsi="Comic Sans MS"/>
                <w:sz w:val="14"/>
                <w:szCs w:val="14"/>
              </w:rPr>
              <w:t>Français adapté</w:t>
            </w:r>
          </w:p>
          <w:p w:rsidR="002C6285" w:rsidRPr="00F76997" w:rsidRDefault="002C6285" w:rsidP="006F4142">
            <w:pPr>
              <w:rPr>
                <w:rFonts w:ascii="Comic Sans MS" w:hAnsi="Comic Sans MS"/>
                <w:sz w:val="14"/>
                <w:szCs w:val="14"/>
              </w:rPr>
            </w:pPr>
            <w:r w:rsidRPr="00F76997">
              <w:rPr>
                <w:rFonts w:ascii="Comic Sans MS" w:hAnsi="Comic Sans MS"/>
                <w:sz w:val="14"/>
                <w:szCs w:val="14"/>
              </w:rPr>
              <w:t>2-2-2</w:t>
            </w:r>
          </w:p>
        </w:tc>
        <w:tc>
          <w:tcPr>
            <w:tcW w:w="1170" w:type="dxa"/>
            <w:gridSpan w:val="2"/>
            <w:tcBorders>
              <w:top w:val="single" w:sz="4" w:space="0" w:color="A6A6A6"/>
              <w:bottom w:val="single" w:sz="4" w:space="0" w:color="A6A6A6"/>
            </w:tcBorders>
            <w:shd w:val="clear" w:color="auto" w:fill="auto"/>
          </w:tcPr>
          <w:p w:rsidR="002C6285" w:rsidRPr="00F76997" w:rsidRDefault="002C6285" w:rsidP="006F4142">
            <w:pPr>
              <w:rPr>
                <w:rFonts w:ascii="Comic Sans MS" w:hAnsi="Comic Sans MS"/>
                <w:sz w:val="14"/>
                <w:szCs w:val="14"/>
              </w:rPr>
            </w:pPr>
          </w:p>
        </w:tc>
        <w:tc>
          <w:tcPr>
            <w:tcW w:w="1260" w:type="dxa"/>
            <w:tcBorders>
              <w:top w:val="single" w:sz="4" w:space="0" w:color="A6A6A6"/>
              <w:bottom w:val="single" w:sz="4" w:space="0" w:color="A6A6A6"/>
            </w:tcBorders>
            <w:shd w:val="clear" w:color="auto" w:fill="auto"/>
          </w:tcPr>
          <w:p w:rsidR="002C6285" w:rsidRPr="00F76997" w:rsidRDefault="002C6285" w:rsidP="006F4142">
            <w:pPr>
              <w:rPr>
                <w:rFonts w:ascii="Comic Sans MS" w:hAnsi="Comic Sans MS"/>
                <w:sz w:val="14"/>
                <w:szCs w:val="14"/>
              </w:rPr>
            </w:pPr>
            <w:r w:rsidRPr="00F76997">
              <w:rPr>
                <w:rFonts w:ascii="Comic Sans MS" w:hAnsi="Comic Sans MS"/>
                <w:sz w:val="14"/>
                <w:szCs w:val="14"/>
              </w:rPr>
              <w:t>340-DJX-JQ</w:t>
            </w:r>
          </w:p>
          <w:p w:rsidR="002C6285" w:rsidRPr="00F76997" w:rsidRDefault="002C6285" w:rsidP="006F4142">
            <w:pPr>
              <w:rPr>
                <w:rFonts w:ascii="Comic Sans MS" w:hAnsi="Comic Sans MS"/>
                <w:sz w:val="14"/>
                <w:szCs w:val="14"/>
              </w:rPr>
            </w:pPr>
            <w:r w:rsidRPr="00F76997">
              <w:rPr>
                <w:rFonts w:ascii="Comic Sans MS" w:hAnsi="Comic Sans MS"/>
                <w:sz w:val="14"/>
                <w:szCs w:val="14"/>
              </w:rPr>
              <w:t>Éthique et politique</w:t>
            </w:r>
          </w:p>
          <w:p w:rsidR="002C6285" w:rsidRPr="00F76997" w:rsidRDefault="002C6285" w:rsidP="006F4142">
            <w:pPr>
              <w:rPr>
                <w:rFonts w:ascii="Comic Sans MS" w:hAnsi="Comic Sans MS"/>
                <w:sz w:val="14"/>
                <w:szCs w:val="14"/>
              </w:rPr>
            </w:pPr>
            <w:r w:rsidRPr="00F76997">
              <w:rPr>
                <w:rFonts w:ascii="Comic Sans MS" w:hAnsi="Comic Sans MS"/>
                <w:sz w:val="14"/>
                <w:szCs w:val="14"/>
              </w:rPr>
              <w:t>2-1-3</w:t>
            </w:r>
          </w:p>
        </w:tc>
        <w:tc>
          <w:tcPr>
            <w:tcW w:w="1710" w:type="dxa"/>
            <w:gridSpan w:val="3"/>
            <w:tcBorders>
              <w:top w:val="single" w:sz="4" w:space="0" w:color="A6A6A6"/>
              <w:bottom w:val="single" w:sz="4" w:space="0" w:color="A6A6A6"/>
              <w:right w:val="double" w:sz="4" w:space="0" w:color="A6A6A6"/>
            </w:tcBorders>
            <w:shd w:val="clear" w:color="auto" w:fill="auto"/>
          </w:tcPr>
          <w:p w:rsidR="002C6285" w:rsidRPr="00F76997" w:rsidRDefault="002C6285" w:rsidP="006F4142">
            <w:pPr>
              <w:rPr>
                <w:rFonts w:ascii="Comic Sans MS" w:hAnsi="Comic Sans MS"/>
                <w:sz w:val="14"/>
                <w:szCs w:val="14"/>
              </w:rPr>
            </w:pPr>
            <w:r w:rsidRPr="00F76997">
              <w:rPr>
                <w:rFonts w:ascii="Comic Sans MS" w:hAnsi="Comic Sans MS"/>
                <w:sz w:val="14"/>
                <w:szCs w:val="14"/>
              </w:rPr>
              <w:t>109-103-MQ</w:t>
            </w:r>
          </w:p>
          <w:p w:rsidR="002C6285" w:rsidRPr="00F76997" w:rsidRDefault="002C6285" w:rsidP="006F4142">
            <w:pPr>
              <w:rPr>
                <w:rFonts w:ascii="Comic Sans MS" w:hAnsi="Comic Sans MS"/>
                <w:sz w:val="14"/>
                <w:szCs w:val="14"/>
              </w:rPr>
            </w:pPr>
            <w:r w:rsidRPr="00F76997">
              <w:rPr>
                <w:rFonts w:ascii="Comic Sans MS" w:hAnsi="Comic Sans MS"/>
                <w:sz w:val="14"/>
                <w:szCs w:val="14"/>
              </w:rPr>
              <w:t>Activité physique et autonomie</w:t>
            </w:r>
          </w:p>
          <w:p w:rsidR="002C6285" w:rsidRPr="00F76997" w:rsidRDefault="002C6285" w:rsidP="006F4142">
            <w:pPr>
              <w:rPr>
                <w:rFonts w:ascii="Comic Sans MS" w:hAnsi="Comic Sans MS"/>
                <w:sz w:val="14"/>
                <w:szCs w:val="14"/>
              </w:rPr>
            </w:pPr>
            <w:r w:rsidRPr="00F76997">
              <w:rPr>
                <w:rFonts w:ascii="Comic Sans MS" w:hAnsi="Comic Sans MS"/>
                <w:sz w:val="14"/>
                <w:szCs w:val="14"/>
              </w:rPr>
              <w:t>1-1-1</w:t>
            </w:r>
          </w:p>
        </w:tc>
        <w:tc>
          <w:tcPr>
            <w:tcW w:w="1800" w:type="dxa"/>
            <w:tcBorders>
              <w:top w:val="single" w:sz="4" w:space="0" w:color="A6A6A6"/>
              <w:left w:val="double" w:sz="4" w:space="0" w:color="A6A6A6"/>
              <w:bottom w:val="single" w:sz="4" w:space="0" w:color="A6A6A6"/>
            </w:tcBorders>
            <w:shd w:val="clear" w:color="auto" w:fill="FFFFFF"/>
          </w:tcPr>
          <w:p w:rsidR="002C6285" w:rsidRPr="00F76997" w:rsidRDefault="002C6285" w:rsidP="006F4142">
            <w:pPr>
              <w:rPr>
                <w:rFonts w:ascii="Comic Sans MS" w:hAnsi="Comic Sans MS"/>
                <w:sz w:val="14"/>
                <w:szCs w:val="14"/>
              </w:rPr>
            </w:pPr>
            <w:r w:rsidRPr="00F76997">
              <w:rPr>
                <w:rFonts w:ascii="Comic Sans MS" w:hAnsi="Comic Sans MS"/>
                <w:sz w:val="14"/>
                <w:szCs w:val="14"/>
              </w:rPr>
              <w:t>350-ZEA-JQ</w:t>
            </w:r>
          </w:p>
          <w:p w:rsidR="002C6285" w:rsidRPr="00F76997" w:rsidRDefault="002C6285" w:rsidP="006F4142">
            <w:pPr>
              <w:rPr>
                <w:rFonts w:ascii="Comic Sans MS" w:hAnsi="Comic Sans MS"/>
                <w:sz w:val="14"/>
                <w:szCs w:val="14"/>
              </w:rPr>
            </w:pPr>
            <w:r w:rsidRPr="00F76997">
              <w:rPr>
                <w:rFonts w:ascii="Comic Sans MS" w:hAnsi="Comic Sans MS"/>
                <w:sz w:val="14"/>
                <w:szCs w:val="14"/>
              </w:rPr>
              <w:t>Communication au travail</w:t>
            </w:r>
          </w:p>
          <w:p w:rsidR="002C6285" w:rsidRPr="00F76997" w:rsidRDefault="002C6285" w:rsidP="006F4142">
            <w:pPr>
              <w:rPr>
                <w:rFonts w:ascii="Comic Sans MS" w:hAnsi="Comic Sans MS"/>
                <w:sz w:val="14"/>
                <w:szCs w:val="14"/>
              </w:rPr>
            </w:pPr>
            <w:r w:rsidRPr="00F76997">
              <w:rPr>
                <w:rFonts w:ascii="Comic Sans MS" w:hAnsi="Comic Sans MS"/>
                <w:sz w:val="14"/>
                <w:szCs w:val="14"/>
              </w:rPr>
              <w:t>1-2-2</w:t>
            </w:r>
          </w:p>
        </w:tc>
        <w:tc>
          <w:tcPr>
            <w:tcW w:w="2160" w:type="dxa"/>
            <w:gridSpan w:val="3"/>
            <w:tcBorders>
              <w:top w:val="single" w:sz="4" w:space="0" w:color="A6A6A6"/>
              <w:bottom w:val="single" w:sz="4" w:space="0" w:color="A6A6A6"/>
            </w:tcBorders>
            <w:shd w:val="clear" w:color="auto" w:fill="FFFFFF"/>
          </w:tcPr>
          <w:p w:rsidR="002C6285" w:rsidRPr="00F76997" w:rsidRDefault="002C6285" w:rsidP="002C6285">
            <w:pPr>
              <w:rPr>
                <w:rFonts w:ascii="Comic Sans MS" w:hAnsi="Comic Sans MS"/>
                <w:sz w:val="14"/>
                <w:szCs w:val="14"/>
              </w:rPr>
            </w:pPr>
            <w:r w:rsidRPr="00F76997">
              <w:rPr>
                <w:rFonts w:ascii="Comic Sans MS" w:hAnsi="Comic Sans MS"/>
                <w:sz w:val="14"/>
                <w:szCs w:val="14"/>
              </w:rPr>
              <w:t>420-KD</w:t>
            </w:r>
            <w:r>
              <w:rPr>
                <w:rFonts w:ascii="Comic Sans MS" w:hAnsi="Comic Sans MS"/>
                <w:sz w:val="14"/>
                <w:szCs w:val="14"/>
              </w:rPr>
              <w:t>B</w:t>
            </w:r>
            <w:r w:rsidRPr="00F76997">
              <w:rPr>
                <w:rFonts w:ascii="Comic Sans MS" w:hAnsi="Comic Sans MS"/>
                <w:sz w:val="14"/>
                <w:szCs w:val="14"/>
              </w:rPr>
              <w:t>-JQ</w:t>
            </w:r>
          </w:p>
          <w:p w:rsidR="002C6285" w:rsidRPr="00F76997" w:rsidRDefault="002C6285" w:rsidP="002C6285">
            <w:pPr>
              <w:rPr>
                <w:rFonts w:ascii="Comic Sans MS" w:hAnsi="Comic Sans MS"/>
                <w:sz w:val="14"/>
                <w:szCs w:val="14"/>
              </w:rPr>
            </w:pPr>
            <w:r w:rsidRPr="00F76997">
              <w:rPr>
                <w:rFonts w:ascii="Comic Sans MS" w:hAnsi="Comic Sans MS"/>
                <w:sz w:val="14"/>
                <w:szCs w:val="14"/>
              </w:rPr>
              <w:t>Techniques de modélisation</w:t>
            </w:r>
          </w:p>
          <w:p w:rsidR="002C6285" w:rsidRPr="00F76997" w:rsidRDefault="002C6285" w:rsidP="002C6285">
            <w:pPr>
              <w:rPr>
                <w:rFonts w:ascii="Comic Sans MS" w:hAnsi="Comic Sans MS"/>
                <w:sz w:val="14"/>
                <w:szCs w:val="14"/>
              </w:rPr>
            </w:pPr>
            <w:r w:rsidRPr="00F76997">
              <w:rPr>
                <w:rFonts w:ascii="Comic Sans MS" w:hAnsi="Comic Sans MS"/>
                <w:sz w:val="14"/>
                <w:szCs w:val="14"/>
              </w:rPr>
              <w:t>2-</w:t>
            </w:r>
            <w:r>
              <w:rPr>
                <w:rFonts w:ascii="Comic Sans MS" w:hAnsi="Comic Sans MS"/>
                <w:sz w:val="14"/>
                <w:szCs w:val="14"/>
              </w:rPr>
              <w:t>2</w:t>
            </w:r>
            <w:r w:rsidRPr="00F76997">
              <w:rPr>
                <w:rFonts w:ascii="Comic Sans MS" w:hAnsi="Comic Sans MS"/>
                <w:sz w:val="14"/>
                <w:szCs w:val="14"/>
              </w:rPr>
              <w:t>-</w:t>
            </w:r>
            <w:r>
              <w:rPr>
                <w:rFonts w:ascii="Comic Sans MS" w:hAnsi="Comic Sans MS"/>
                <w:sz w:val="14"/>
                <w:szCs w:val="14"/>
              </w:rPr>
              <w:t>2</w:t>
            </w:r>
          </w:p>
        </w:tc>
        <w:tc>
          <w:tcPr>
            <w:tcW w:w="1710" w:type="dxa"/>
            <w:tcBorders>
              <w:top w:val="single" w:sz="4" w:space="0" w:color="A6A6A6"/>
              <w:bottom w:val="single" w:sz="4" w:space="0" w:color="A6A6A6"/>
            </w:tcBorders>
            <w:shd w:val="clear" w:color="auto" w:fill="auto"/>
          </w:tcPr>
          <w:p w:rsidR="002C6285" w:rsidRPr="00F76997" w:rsidRDefault="002C6285" w:rsidP="002C6285">
            <w:pPr>
              <w:rPr>
                <w:rFonts w:ascii="Comic Sans MS" w:hAnsi="Comic Sans MS"/>
                <w:sz w:val="14"/>
                <w:szCs w:val="14"/>
              </w:rPr>
            </w:pPr>
            <w:r w:rsidRPr="00F76997">
              <w:rPr>
                <w:rFonts w:ascii="Comic Sans MS" w:hAnsi="Comic Sans MS"/>
                <w:sz w:val="14"/>
                <w:szCs w:val="14"/>
              </w:rPr>
              <w:t>420-KE</w:t>
            </w:r>
            <w:r>
              <w:rPr>
                <w:rFonts w:ascii="Comic Sans MS" w:hAnsi="Comic Sans MS"/>
                <w:sz w:val="14"/>
                <w:szCs w:val="14"/>
              </w:rPr>
              <w:t>B</w:t>
            </w:r>
            <w:r w:rsidRPr="00F76997">
              <w:rPr>
                <w:rFonts w:ascii="Comic Sans MS" w:hAnsi="Comic Sans MS"/>
                <w:sz w:val="14"/>
                <w:szCs w:val="14"/>
              </w:rPr>
              <w:t>-JQ</w:t>
            </w:r>
          </w:p>
          <w:p w:rsidR="002C6285" w:rsidRPr="00F76997" w:rsidRDefault="002C6285" w:rsidP="002C6285">
            <w:pPr>
              <w:rPr>
                <w:rFonts w:ascii="Comic Sans MS" w:hAnsi="Comic Sans MS"/>
                <w:sz w:val="14"/>
                <w:szCs w:val="14"/>
              </w:rPr>
            </w:pPr>
            <w:r w:rsidRPr="00F76997">
              <w:rPr>
                <w:rFonts w:ascii="Comic Sans MS" w:hAnsi="Comic Sans MS"/>
                <w:sz w:val="14"/>
                <w:szCs w:val="14"/>
              </w:rPr>
              <w:t>Programmation orientée objet</w:t>
            </w:r>
            <w:r>
              <w:rPr>
                <w:rFonts w:ascii="Comic Sans MS" w:hAnsi="Comic Sans MS"/>
                <w:sz w:val="14"/>
                <w:szCs w:val="14"/>
              </w:rPr>
              <w:t xml:space="preserve"> - Avancée</w:t>
            </w:r>
          </w:p>
          <w:p w:rsidR="002C6285" w:rsidRPr="00F76997" w:rsidRDefault="002C6285" w:rsidP="002C6285">
            <w:pPr>
              <w:rPr>
                <w:rFonts w:ascii="Comic Sans MS" w:hAnsi="Comic Sans MS"/>
                <w:sz w:val="14"/>
                <w:szCs w:val="14"/>
              </w:rPr>
            </w:pPr>
            <w:r w:rsidRPr="00F76997">
              <w:rPr>
                <w:rFonts w:ascii="Comic Sans MS" w:hAnsi="Comic Sans MS"/>
                <w:sz w:val="14"/>
                <w:szCs w:val="14"/>
              </w:rPr>
              <w:t>2-</w:t>
            </w:r>
            <w:r>
              <w:rPr>
                <w:rFonts w:ascii="Comic Sans MS" w:hAnsi="Comic Sans MS"/>
                <w:sz w:val="14"/>
                <w:szCs w:val="14"/>
              </w:rPr>
              <w:t>3</w:t>
            </w:r>
            <w:r w:rsidRPr="00F76997">
              <w:rPr>
                <w:rFonts w:ascii="Comic Sans MS" w:hAnsi="Comic Sans MS"/>
                <w:sz w:val="14"/>
                <w:szCs w:val="14"/>
              </w:rPr>
              <w:t>-</w:t>
            </w:r>
            <w:r>
              <w:rPr>
                <w:rFonts w:ascii="Comic Sans MS" w:hAnsi="Comic Sans MS"/>
                <w:sz w:val="14"/>
                <w:szCs w:val="14"/>
              </w:rPr>
              <w:t>2</w:t>
            </w:r>
          </w:p>
        </w:tc>
        <w:tc>
          <w:tcPr>
            <w:tcW w:w="1620" w:type="dxa"/>
            <w:tcBorders>
              <w:top w:val="single" w:sz="4" w:space="0" w:color="A6A6A6"/>
              <w:bottom w:val="single" w:sz="4" w:space="0" w:color="A6A6A6"/>
            </w:tcBorders>
            <w:shd w:val="clear" w:color="auto" w:fill="auto"/>
          </w:tcPr>
          <w:p w:rsidR="002C6285" w:rsidRPr="00F76997" w:rsidRDefault="002C6285" w:rsidP="002C6285">
            <w:pPr>
              <w:rPr>
                <w:rFonts w:ascii="Comic Sans MS" w:hAnsi="Comic Sans MS"/>
                <w:sz w:val="14"/>
                <w:szCs w:val="14"/>
              </w:rPr>
            </w:pPr>
            <w:r w:rsidRPr="00F76997">
              <w:rPr>
                <w:rFonts w:ascii="Comic Sans MS" w:hAnsi="Comic Sans MS"/>
                <w:sz w:val="14"/>
                <w:szCs w:val="14"/>
              </w:rPr>
              <w:t>420-KF</w:t>
            </w:r>
            <w:r>
              <w:rPr>
                <w:rFonts w:ascii="Comic Sans MS" w:hAnsi="Comic Sans MS"/>
                <w:sz w:val="14"/>
                <w:szCs w:val="14"/>
              </w:rPr>
              <w:t>B</w:t>
            </w:r>
            <w:r w:rsidRPr="00F76997">
              <w:rPr>
                <w:rFonts w:ascii="Comic Sans MS" w:hAnsi="Comic Sans MS"/>
                <w:sz w:val="14"/>
                <w:szCs w:val="14"/>
              </w:rPr>
              <w:t>-JQ</w:t>
            </w:r>
          </w:p>
          <w:p w:rsidR="002C6285" w:rsidRPr="00F76997" w:rsidRDefault="002C6285" w:rsidP="002C6285">
            <w:pPr>
              <w:rPr>
                <w:rFonts w:ascii="Comic Sans MS" w:hAnsi="Comic Sans MS"/>
                <w:sz w:val="14"/>
                <w:szCs w:val="14"/>
              </w:rPr>
            </w:pPr>
            <w:r w:rsidRPr="00F76997">
              <w:rPr>
                <w:rFonts w:ascii="Comic Sans MS" w:hAnsi="Comic Sans MS"/>
                <w:sz w:val="14"/>
                <w:szCs w:val="14"/>
              </w:rPr>
              <w:t>Exploitation des réseaux</w:t>
            </w:r>
          </w:p>
          <w:p w:rsidR="002C6285" w:rsidRPr="00F76997" w:rsidRDefault="002C6285" w:rsidP="002C6285">
            <w:pPr>
              <w:rPr>
                <w:rFonts w:ascii="Comic Sans MS" w:hAnsi="Comic Sans MS"/>
                <w:sz w:val="14"/>
                <w:szCs w:val="14"/>
              </w:rPr>
            </w:pPr>
            <w:r w:rsidRPr="00F76997">
              <w:rPr>
                <w:rFonts w:ascii="Comic Sans MS" w:hAnsi="Comic Sans MS"/>
                <w:sz w:val="14"/>
                <w:szCs w:val="14"/>
              </w:rPr>
              <w:t>2-</w:t>
            </w:r>
            <w:r>
              <w:rPr>
                <w:rFonts w:ascii="Comic Sans MS" w:hAnsi="Comic Sans MS"/>
                <w:sz w:val="14"/>
                <w:szCs w:val="14"/>
              </w:rPr>
              <w:t>3</w:t>
            </w:r>
            <w:r w:rsidRPr="00F76997">
              <w:rPr>
                <w:rFonts w:ascii="Comic Sans MS" w:hAnsi="Comic Sans MS"/>
                <w:sz w:val="14"/>
                <w:szCs w:val="14"/>
              </w:rPr>
              <w:t>-2</w:t>
            </w:r>
          </w:p>
        </w:tc>
        <w:tc>
          <w:tcPr>
            <w:tcW w:w="1800" w:type="dxa"/>
            <w:gridSpan w:val="2"/>
            <w:tcBorders>
              <w:top w:val="single" w:sz="4" w:space="0" w:color="A6A6A6"/>
              <w:bottom w:val="single" w:sz="4" w:space="0" w:color="A6A6A6"/>
              <w:right w:val="double" w:sz="4" w:space="0" w:color="A6A6A6"/>
            </w:tcBorders>
            <w:shd w:val="clear" w:color="auto" w:fill="auto"/>
          </w:tcPr>
          <w:p w:rsidR="002C6285" w:rsidRDefault="002C6285" w:rsidP="002C6285">
            <w:pPr>
              <w:rPr>
                <w:rFonts w:ascii="Comic Sans MS" w:hAnsi="Comic Sans MS"/>
                <w:sz w:val="14"/>
                <w:szCs w:val="14"/>
                <w:lang w:val="fr-FR"/>
              </w:rPr>
            </w:pPr>
            <w:r>
              <w:rPr>
                <w:rFonts w:ascii="Comic Sans MS" w:hAnsi="Comic Sans MS"/>
                <w:sz w:val="14"/>
                <w:szCs w:val="14"/>
                <w:lang w:val="fr-FR"/>
              </w:rPr>
              <w:t>420-KQA-JQ</w:t>
            </w:r>
          </w:p>
          <w:p w:rsidR="002C6285" w:rsidRDefault="002C6285" w:rsidP="002C6285">
            <w:pPr>
              <w:rPr>
                <w:rFonts w:ascii="Comic Sans MS" w:hAnsi="Comic Sans MS"/>
                <w:sz w:val="14"/>
                <w:szCs w:val="14"/>
                <w:lang w:val="fr-FR"/>
              </w:rPr>
            </w:pPr>
            <w:r>
              <w:rPr>
                <w:rFonts w:ascii="Comic Sans MS" w:hAnsi="Comic Sans MS"/>
                <w:sz w:val="14"/>
                <w:szCs w:val="14"/>
                <w:lang w:val="fr-FR"/>
              </w:rPr>
              <w:t>Développement d’applications mobiles</w:t>
            </w:r>
          </w:p>
          <w:p w:rsidR="002C6285" w:rsidRPr="00F76997" w:rsidRDefault="002C6285" w:rsidP="002C6285">
            <w:pPr>
              <w:rPr>
                <w:rFonts w:ascii="Comic Sans MS" w:hAnsi="Comic Sans MS"/>
                <w:sz w:val="14"/>
                <w:szCs w:val="14"/>
                <w:lang w:val="fr-FR"/>
              </w:rPr>
            </w:pPr>
            <w:r>
              <w:rPr>
                <w:rFonts w:ascii="Comic Sans MS" w:hAnsi="Comic Sans MS"/>
                <w:sz w:val="14"/>
                <w:szCs w:val="14"/>
                <w:lang w:val="fr-FR"/>
              </w:rPr>
              <w:t>2-3-3</w:t>
            </w:r>
          </w:p>
        </w:tc>
        <w:tc>
          <w:tcPr>
            <w:tcW w:w="780" w:type="dxa"/>
            <w:tcBorders>
              <w:top w:val="single" w:sz="4" w:space="0" w:color="A6A6A6"/>
              <w:left w:val="double" w:sz="4" w:space="0" w:color="A6A6A6"/>
              <w:bottom w:val="single" w:sz="4" w:space="0" w:color="A6A6A6"/>
              <w:right w:val="double" w:sz="4" w:space="0" w:color="A6A6A6"/>
            </w:tcBorders>
            <w:shd w:val="clear" w:color="auto" w:fill="auto"/>
            <w:vAlign w:val="center"/>
          </w:tcPr>
          <w:p w:rsidR="002C6285" w:rsidRPr="00F76997" w:rsidRDefault="002C6285" w:rsidP="006F4142">
            <w:pPr>
              <w:rPr>
                <w:rFonts w:ascii="Comic Sans MS" w:hAnsi="Comic Sans MS"/>
                <w:sz w:val="14"/>
                <w:szCs w:val="14"/>
              </w:rPr>
            </w:pPr>
          </w:p>
        </w:tc>
        <w:tc>
          <w:tcPr>
            <w:tcW w:w="1200" w:type="dxa"/>
            <w:gridSpan w:val="2"/>
            <w:tcBorders>
              <w:top w:val="single" w:sz="4" w:space="0" w:color="A6A6A6"/>
              <w:left w:val="double" w:sz="4" w:space="0" w:color="A6A6A6"/>
              <w:bottom w:val="single" w:sz="4" w:space="0" w:color="A6A6A6"/>
            </w:tcBorders>
            <w:shd w:val="clear" w:color="auto" w:fill="auto"/>
            <w:vAlign w:val="center"/>
          </w:tcPr>
          <w:p w:rsidR="002C6285" w:rsidRPr="00F76997" w:rsidRDefault="002C6285" w:rsidP="006F4142">
            <w:pPr>
              <w:jc w:val="center"/>
              <w:rPr>
                <w:rFonts w:ascii="Comic Sans MS" w:hAnsi="Comic Sans MS"/>
                <w:sz w:val="14"/>
                <w:szCs w:val="14"/>
              </w:rPr>
            </w:pPr>
            <w:r w:rsidRPr="00F76997">
              <w:rPr>
                <w:rFonts w:ascii="Comic Sans MS" w:hAnsi="Comic Sans MS"/>
                <w:sz w:val="14"/>
                <w:szCs w:val="14"/>
              </w:rPr>
              <w:t>14-1</w:t>
            </w:r>
            <w:r>
              <w:rPr>
                <w:rFonts w:ascii="Comic Sans MS" w:hAnsi="Comic Sans MS"/>
                <w:sz w:val="14"/>
                <w:szCs w:val="14"/>
              </w:rPr>
              <w:t>7</w:t>
            </w:r>
            <w:r w:rsidRPr="00F76997">
              <w:rPr>
                <w:rFonts w:ascii="Comic Sans MS" w:hAnsi="Comic Sans MS"/>
                <w:sz w:val="14"/>
                <w:szCs w:val="14"/>
              </w:rPr>
              <w:t>-1</w:t>
            </w:r>
            <w:r>
              <w:rPr>
                <w:rFonts w:ascii="Comic Sans MS" w:hAnsi="Comic Sans MS"/>
                <w:sz w:val="14"/>
                <w:szCs w:val="14"/>
              </w:rPr>
              <w:t>7</w:t>
            </w:r>
          </w:p>
          <w:p w:rsidR="002C6285" w:rsidRPr="00F76997" w:rsidRDefault="002C6285" w:rsidP="006F4142">
            <w:pPr>
              <w:jc w:val="center"/>
              <w:rPr>
                <w:rFonts w:ascii="Comic Sans MS" w:hAnsi="Comic Sans MS"/>
                <w:sz w:val="14"/>
                <w:szCs w:val="14"/>
              </w:rPr>
            </w:pPr>
            <w:r>
              <w:rPr>
                <w:rFonts w:ascii="Comic Sans MS" w:hAnsi="Comic Sans MS"/>
                <w:sz w:val="14"/>
                <w:szCs w:val="14"/>
              </w:rPr>
              <w:t>48</w:t>
            </w:r>
          </w:p>
        </w:tc>
      </w:tr>
      <w:tr w:rsidR="002C6285" w:rsidRPr="0057486F" w:rsidTr="00E95F48">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tcBorders>
              <w:top w:val="single" w:sz="4" w:space="0" w:color="A6A6A6"/>
              <w:bottom w:val="single" w:sz="4" w:space="0" w:color="A6A6A6"/>
            </w:tcBorders>
            <w:shd w:val="clear" w:color="auto" w:fill="auto"/>
            <w:vAlign w:val="center"/>
          </w:tcPr>
          <w:p w:rsidR="002C6285" w:rsidRPr="00F76997" w:rsidRDefault="002C6285" w:rsidP="006F4142">
            <w:pPr>
              <w:jc w:val="center"/>
              <w:rPr>
                <w:rFonts w:ascii="Comic Sans MS" w:hAnsi="Comic Sans MS"/>
                <w:sz w:val="16"/>
                <w:szCs w:val="16"/>
              </w:rPr>
            </w:pPr>
            <w:r w:rsidRPr="00F76997">
              <w:rPr>
                <w:rFonts w:ascii="Comic Sans MS" w:hAnsi="Comic Sans MS"/>
                <w:sz w:val="16"/>
                <w:szCs w:val="16"/>
              </w:rPr>
              <w:t>V</w:t>
            </w:r>
          </w:p>
          <w:p w:rsidR="002C6285" w:rsidRPr="00F76997" w:rsidRDefault="002C6285" w:rsidP="006F4142">
            <w:pPr>
              <w:jc w:val="center"/>
              <w:rPr>
                <w:rFonts w:ascii="Comic Sans MS" w:hAnsi="Comic Sans MS"/>
                <w:sz w:val="16"/>
                <w:szCs w:val="16"/>
              </w:rPr>
            </w:pPr>
            <w:r w:rsidRPr="00F76997">
              <w:rPr>
                <w:rFonts w:ascii="Comic Sans MS" w:hAnsi="Comic Sans MS"/>
                <w:sz w:val="16"/>
                <w:szCs w:val="16"/>
              </w:rPr>
              <w:t>Automne</w:t>
            </w:r>
          </w:p>
          <w:p w:rsidR="002C6285" w:rsidRPr="00F76997" w:rsidRDefault="002C6285" w:rsidP="00880A5F">
            <w:pPr>
              <w:jc w:val="center"/>
              <w:rPr>
                <w:rFonts w:ascii="Comic Sans MS" w:hAnsi="Comic Sans MS"/>
                <w:sz w:val="16"/>
                <w:szCs w:val="16"/>
              </w:rPr>
            </w:pPr>
            <w:r w:rsidRPr="00F76997">
              <w:rPr>
                <w:rFonts w:ascii="Comic Sans MS" w:hAnsi="Comic Sans MS"/>
                <w:sz w:val="16"/>
                <w:szCs w:val="16"/>
              </w:rPr>
              <w:t>201</w:t>
            </w:r>
            <w:r>
              <w:rPr>
                <w:rFonts w:ascii="Comic Sans MS" w:hAnsi="Comic Sans MS"/>
                <w:sz w:val="16"/>
                <w:szCs w:val="16"/>
              </w:rPr>
              <w:t>5</w:t>
            </w:r>
          </w:p>
        </w:tc>
        <w:tc>
          <w:tcPr>
            <w:tcW w:w="1170" w:type="dxa"/>
            <w:tcBorders>
              <w:top w:val="single" w:sz="4" w:space="0" w:color="A6A6A6"/>
              <w:bottom w:val="single" w:sz="4" w:space="0" w:color="A6A6A6"/>
            </w:tcBorders>
            <w:shd w:val="clear" w:color="auto" w:fill="auto"/>
          </w:tcPr>
          <w:p w:rsidR="002C6285" w:rsidRPr="00F76997" w:rsidRDefault="002C6285" w:rsidP="006F4142">
            <w:pPr>
              <w:rPr>
                <w:rFonts w:ascii="Comic Sans MS" w:hAnsi="Comic Sans MS"/>
                <w:sz w:val="14"/>
                <w:szCs w:val="14"/>
              </w:rPr>
            </w:pPr>
          </w:p>
        </w:tc>
        <w:tc>
          <w:tcPr>
            <w:tcW w:w="1170" w:type="dxa"/>
            <w:gridSpan w:val="2"/>
            <w:tcBorders>
              <w:top w:val="single" w:sz="4" w:space="0" w:color="A6A6A6"/>
              <w:bottom w:val="single" w:sz="4" w:space="0" w:color="A6A6A6"/>
            </w:tcBorders>
            <w:shd w:val="clear" w:color="auto" w:fill="auto"/>
          </w:tcPr>
          <w:p w:rsidR="002C6285" w:rsidRPr="00F76997" w:rsidRDefault="002C6285" w:rsidP="006F4142">
            <w:pPr>
              <w:rPr>
                <w:rFonts w:ascii="Comic Sans MS" w:hAnsi="Comic Sans MS"/>
                <w:sz w:val="14"/>
                <w:szCs w:val="14"/>
              </w:rPr>
            </w:pPr>
          </w:p>
        </w:tc>
        <w:tc>
          <w:tcPr>
            <w:tcW w:w="1260" w:type="dxa"/>
            <w:tcBorders>
              <w:top w:val="single" w:sz="4" w:space="0" w:color="A6A6A6"/>
              <w:bottom w:val="single" w:sz="4" w:space="0" w:color="A6A6A6"/>
            </w:tcBorders>
            <w:shd w:val="clear" w:color="auto" w:fill="auto"/>
          </w:tcPr>
          <w:p w:rsidR="002C6285" w:rsidRPr="00F76997" w:rsidRDefault="002C6285" w:rsidP="006F4142">
            <w:pPr>
              <w:rPr>
                <w:rFonts w:ascii="Comic Sans MS" w:hAnsi="Comic Sans MS"/>
                <w:sz w:val="14"/>
                <w:szCs w:val="14"/>
              </w:rPr>
            </w:pPr>
          </w:p>
        </w:tc>
        <w:tc>
          <w:tcPr>
            <w:tcW w:w="1710" w:type="dxa"/>
            <w:gridSpan w:val="3"/>
            <w:tcBorders>
              <w:top w:val="single" w:sz="4" w:space="0" w:color="A6A6A6"/>
              <w:bottom w:val="single" w:sz="4" w:space="0" w:color="A6A6A6"/>
              <w:right w:val="double" w:sz="4" w:space="0" w:color="A6A6A6"/>
            </w:tcBorders>
            <w:shd w:val="clear" w:color="auto" w:fill="auto"/>
          </w:tcPr>
          <w:p w:rsidR="002C6285" w:rsidRPr="00F76997" w:rsidRDefault="002C6285" w:rsidP="006F4142">
            <w:pPr>
              <w:rPr>
                <w:rFonts w:ascii="Comic Sans MS" w:hAnsi="Comic Sans MS"/>
                <w:sz w:val="14"/>
                <w:szCs w:val="14"/>
              </w:rPr>
            </w:pPr>
          </w:p>
        </w:tc>
        <w:tc>
          <w:tcPr>
            <w:tcW w:w="1800" w:type="dxa"/>
            <w:tcBorders>
              <w:top w:val="single" w:sz="4" w:space="0" w:color="A6A6A6"/>
              <w:left w:val="double" w:sz="4" w:space="0" w:color="A6A6A6"/>
              <w:bottom w:val="single" w:sz="4" w:space="0" w:color="A6A6A6"/>
            </w:tcBorders>
            <w:shd w:val="clear" w:color="auto" w:fill="auto"/>
          </w:tcPr>
          <w:p w:rsidR="002C6285" w:rsidRPr="00F76997" w:rsidRDefault="002C6285" w:rsidP="002C6285">
            <w:pPr>
              <w:rPr>
                <w:rFonts w:ascii="Comic Sans MS" w:hAnsi="Comic Sans MS"/>
                <w:sz w:val="14"/>
                <w:szCs w:val="14"/>
              </w:rPr>
            </w:pPr>
            <w:r w:rsidRPr="00F76997">
              <w:rPr>
                <w:rFonts w:ascii="Comic Sans MS" w:hAnsi="Comic Sans MS"/>
                <w:sz w:val="14"/>
                <w:szCs w:val="14"/>
              </w:rPr>
              <w:t>401-ZAA-JQ</w:t>
            </w:r>
          </w:p>
          <w:p w:rsidR="002C6285" w:rsidRPr="00F76997" w:rsidRDefault="002C6285" w:rsidP="002C6285">
            <w:pPr>
              <w:rPr>
                <w:rFonts w:ascii="Comic Sans MS" w:hAnsi="Comic Sans MS"/>
                <w:sz w:val="14"/>
                <w:szCs w:val="14"/>
              </w:rPr>
            </w:pPr>
            <w:r w:rsidRPr="00F76997">
              <w:rPr>
                <w:rFonts w:ascii="Comic Sans MS" w:hAnsi="Comic Sans MS"/>
                <w:sz w:val="14"/>
                <w:szCs w:val="14"/>
              </w:rPr>
              <w:t>L'entreprise et ses systèmes</w:t>
            </w:r>
          </w:p>
          <w:p w:rsidR="002C6285" w:rsidRPr="00F76997" w:rsidRDefault="002C6285" w:rsidP="002C6285">
            <w:pPr>
              <w:rPr>
                <w:rFonts w:ascii="Comic Sans MS" w:hAnsi="Comic Sans MS"/>
                <w:sz w:val="14"/>
                <w:szCs w:val="14"/>
              </w:rPr>
            </w:pPr>
            <w:r w:rsidRPr="00F76997">
              <w:rPr>
                <w:rFonts w:ascii="Comic Sans MS" w:hAnsi="Comic Sans MS"/>
                <w:sz w:val="14"/>
                <w:szCs w:val="14"/>
              </w:rPr>
              <w:t>2-2-2</w:t>
            </w:r>
          </w:p>
        </w:tc>
        <w:tc>
          <w:tcPr>
            <w:tcW w:w="2160" w:type="dxa"/>
            <w:gridSpan w:val="3"/>
            <w:tcBorders>
              <w:top w:val="single" w:sz="4" w:space="0" w:color="A6A6A6"/>
              <w:bottom w:val="single" w:sz="4" w:space="0" w:color="A6A6A6"/>
            </w:tcBorders>
            <w:shd w:val="clear" w:color="auto" w:fill="auto"/>
          </w:tcPr>
          <w:p w:rsidR="002C6285" w:rsidRPr="00F76997" w:rsidRDefault="002C6285" w:rsidP="002C6285">
            <w:pPr>
              <w:rPr>
                <w:rFonts w:ascii="Comic Sans MS" w:hAnsi="Comic Sans MS"/>
                <w:sz w:val="14"/>
                <w:szCs w:val="14"/>
              </w:rPr>
            </w:pPr>
            <w:r w:rsidRPr="00F76997">
              <w:rPr>
                <w:rFonts w:ascii="Comic Sans MS" w:hAnsi="Comic Sans MS"/>
                <w:sz w:val="14"/>
                <w:szCs w:val="14"/>
              </w:rPr>
              <w:t>420-LA</w:t>
            </w:r>
            <w:r>
              <w:rPr>
                <w:rFonts w:ascii="Comic Sans MS" w:hAnsi="Comic Sans MS"/>
                <w:sz w:val="14"/>
                <w:szCs w:val="14"/>
              </w:rPr>
              <w:t>B</w:t>
            </w:r>
            <w:r w:rsidRPr="00F76997">
              <w:rPr>
                <w:rFonts w:ascii="Comic Sans MS" w:hAnsi="Comic Sans MS"/>
                <w:sz w:val="14"/>
                <w:szCs w:val="14"/>
              </w:rPr>
              <w:t>-JQ</w:t>
            </w:r>
          </w:p>
          <w:p w:rsidR="002C6285" w:rsidRPr="00F76997" w:rsidRDefault="002C6285" w:rsidP="002C6285">
            <w:pPr>
              <w:rPr>
                <w:rFonts w:ascii="Comic Sans MS" w:hAnsi="Comic Sans MS"/>
                <w:sz w:val="14"/>
                <w:szCs w:val="14"/>
              </w:rPr>
            </w:pPr>
            <w:r w:rsidRPr="00F76997">
              <w:rPr>
                <w:rFonts w:ascii="Comic Sans MS" w:hAnsi="Comic Sans MS"/>
                <w:sz w:val="14"/>
                <w:szCs w:val="14"/>
              </w:rPr>
              <w:t xml:space="preserve">Projet </w:t>
            </w:r>
            <w:r>
              <w:rPr>
                <w:rFonts w:ascii="Comic Sans MS" w:hAnsi="Comic Sans MS"/>
                <w:sz w:val="14"/>
                <w:szCs w:val="14"/>
              </w:rPr>
              <w:t>de fin d’études</w:t>
            </w:r>
          </w:p>
          <w:p w:rsidR="002C6285" w:rsidRPr="00F76997" w:rsidRDefault="002C6285" w:rsidP="002C6285">
            <w:pPr>
              <w:rPr>
                <w:rFonts w:ascii="Comic Sans MS" w:hAnsi="Comic Sans MS"/>
                <w:sz w:val="14"/>
                <w:szCs w:val="14"/>
              </w:rPr>
            </w:pPr>
            <w:r w:rsidRPr="00F76997">
              <w:rPr>
                <w:rFonts w:ascii="Comic Sans MS" w:hAnsi="Comic Sans MS"/>
                <w:sz w:val="14"/>
                <w:szCs w:val="14"/>
              </w:rPr>
              <w:t>4-</w:t>
            </w:r>
            <w:r>
              <w:rPr>
                <w:rFonts w:ascii="Comic Sans MS" w:hAnsi="Comic Sans MS"/>
                <w:sz w:val="14"/>
                <w:szCs w:val="14"/>
              </w:rPr>
              <w:t>7</w:t>
            </w:r>
            <w:r w:rsidRPr="00F76997">
              <w:rPr>
                <w:rFonts w:ascii="Comic Sans MS" w:hAnsi="Comic Sans MS"/>
                <w:sz w:val="14"/>
                <w:szCs w:val="14"/>
              </w:rPr>
              <w:t>-</w:t>
            </w:r>
            <w:r>
              <w:rPr>
                <w:rFonts w:ascii="Comic Sans MS" w:hAnsi="Comic Sans MS"/>
                <w:sz w:val="14"/>
                <w:szCs w:val="14"/>
              </w:rPr>
              <w:t>7</w:t>
            </w:r>
          </w:p>
        </w:tc>
        <w:tc>
          <w:tcPr>
            <w:tcW w:w="1710" w:type="dxa"/>
            <w:tcBorders>
              <w:top w:val="single" w:sz="4" w:space="0" w:color="A6A6A6"/>
              <w:bottom w:val="single" w:sz="4" w:space="0" w:color="A6A6A6"/>
            </w:tcBorders>
            <w:shd w:val="clear" w:color="auto" w:fill="auto"/>
          </w:tcPr>
          <w:p w:rsidR="002C6285" w:rsidRPr="00F76997" w:rsidRDefault="002C6285" w:rsidP="002C6285">
            <w:pPr>
              <w:rPr>
                <w:rFonts w:ascii="Comic Sans MS" w:hAnsi="Comic Sans MS"/>
                <w:sz w:val="14"/>
                <w:szCs w:val="14"/>
              </w:rPr>
            </w:pPr>
            <w:r w:rsidRPr="00F76997">
              <w:rPr>
                <w:rFonts w:ascii="Comic Sans MS" w:hAnsi="Comic Sans MS"/>
                <w:sz w:val="14"/>
                <w:szCs w:val="14"/>
              </w:rPr>
              <w:t>420</w:t>
            </w:r>
            <w:r w:rsidRPr="00BA7331">
              <w:rPr>
                <w:rFonts w:ascii="Comic Sans MS" w:hAnsi="Comic Sans MS"/>
                <w:strike/>
                <w:sz w:val="14"/>
                <w:szCs w:val="14"/>
              </w:rPr>
              <w:t>-</w:t>
            </w:r>
            <w:r w:rsidRPr="002C6285">
              <w:rPr>
                <w:rFonts w:ascii="Comic Sans MS" w:hAnsi="Comic Sans MS"/>
                <w:sz w:val="14"/>
                <w:szCs w:val="14"/>
              </w:rPr>
              <w:t>LB</w:t>
            </w:r>
            <w:r>
              <w:rPr>
                <w:rFonts w:ascii="Comic Sans MS" w:hAnsi="Comic Sans MS"/>
                <w:sz w:val="14"/>
                <w:szCs w:val="14"/>
              </w:rPr>
              <w:t>B</w:t>
            </w:r>
            <w:r w:rsidRPr="00BA7331">
              <w:rPr>
                <w:rFonts w:ascii="Comic Sans MS" w:hAnsi="Comic Sans MS"/>
                <w:strike/>
                <w:sz w:val="14"/>
                <w:szCs w:val="14"/>
              </w:rPr>
              <w:t>-</w:t>
            </w:r>
            <w:r w:rsidRPr="00F76997">
              <w:rPr>
                <w:rFonts w:ascii="Comic Sans MS" w:hAnsi="Comic Sans MS"/>
                <w:sz w:val="14"/>
                <w:szCs w:val="14"/>
              </w:rPr>
              <w:t>JQ</w:t>
            </w:r>
          </w:p>
          <w:p w:rsidR="002C6285" w:rsidRPr="00F76997" w:rsidRDefault="002C6285" w:rsidP="002C6285">
            <w:pPr>
              <w:rPr>
                <w:rFonts w:ascii="Comic Sans MS" w:hAnsi="Comic Sans MS"/>
                <w:sz w:val="14"/>
                <w:szCs w:val="14"/>
              </w:rPr>
            </w:pPr>
            <w:r>
              <w:rPr>
                <w:rFonts w:ascii="Comic Sans MS" w:hAnsi="Comic Sans MS"/>
                <w:sz w:val="14"/>
                <w:szCs w:val="14"/>
              </w:rPr>
              <w:t>Gestion de la qualité d’une application</w:t>
            </w:r>
          </w:p>
          <w:p w:rsidR="002C6285" w:rsidRPr="00F76997" w:rsidRDefault="002C6285" w:rsidP="002C6285">
            <w:pPr>
              <w:rPr>
                <w:rFonts w:ascii="Comic Sans MS" w:hAnsi="Comic Sans MS"/>
                <w:sz w:val="14"/>
                <w:szCs w:val="14"/>
              </w:rPr>
            </w:pPr>
            <w:r>
              <w:rPr>
                <w:rFonts w:ascii="Comic Sans MS" w:hAnsi="Comic Sans MS"/>
                <w:sz w:val="14"/>
                <w:szCs w:val="14"/>
              </w:rPr>
              <w:t>1</w:t>
            </w:r>
            <w:r w:rsidRPr="00F76997">
              <w:rPr>
                <w:rFonts w:ascii="Comic Sans MS" w:hAnsi="Comic Sans MS"/>
                <w:sz w:val="14"/>
                <w:szCs w:val="14"/>
              </w:rPr>
              <w:t>-</w:t>
            </w:r>
            <w:r>
              <w:rPr>
                <w:rFonts w:ascii="Comic Sans MS" w:hAnsi="Comic Sans MS"/>
                <w:sz w:val="14"/>
                <w:szCs w:val="14"/>
              </w:rPr>
              <w:t>2</w:t>
            </w:r>
            <w:r w:rsidRPr="00F76997">
              <w:rPr>
                <w:rFonts w:ascii="Comic Sans MS" w:hAnsi="Comic Sans MS"/>
                <w:sz w:val="14"/>
                <w:szCs w:val="14"/>
              </w:rPr>
              <w:t>-</w:t>
            </w:r>
            <w:r>
              <w:rPr>
                <w:rFonts w:ascii="Comic Sans MS" w:hAnsi="Comic Sans MS"/>
                <w:sz w:val="14"/>
                <w:szCs w:val="14"/>
              </w:rPr>
              <w:t>2</w:t>
            </w:r>
          </w:p>
        </w:tc>
        <w:tc>
          <w:tcPr>
            <w:tcW w:w="1620" w:type="dxa"/>
            <w:tcBorders>
              <w:top w:val="single" w:sz="4" w:space="0" w:color="A6A6A6"/>
              <w:bottom w:val="single" w:sz="4" w:space="0" w:color="A6A6A6"/>
            </w:tcBorders>
            <w:shd w:val="clear" w:color="auto" w:fill="FFFFFF"/>
          </w:tcPr>
          <w:p w:rsidR="002C6285" w:rsidRPr="00F76997" w:rsidRDefault="002C6285" w:rsidP="006F4142">
            <w:pPr>
              <w:rPr>
                <w:rFonts w:ascii="Comic Sans MS" w:hAnsi="Comic Sans MS"/>
                <w:sz w:val="14"/>
                <w:szCs w:val="14"/>
              </w:rPr>
            </w:pPr>
            <w:r w:rsidRPr="00F76997">
              <w:rPr>
                <w:rFonts w:ascii="Comic Sans MS" w:hAnsi="Comic Sans MS"/>
                <w:sz w:val="14"/>
                <w:szCs w:val="14"/>
              </w:rPr>
              <w:t>420-LD</w:t>
            </w:r>
            <w:r>
              <w:rPr>
                <w:rFonts w:ascii="Comic Sans MS" w:hAnsi="Comic Sans MS"/>
                <w:sz w:val="14"/>
                <w:szCs w:val="14"/>
              </w:rPr>
              <w:t>B</w:t>
            </w:r>
            <w:r w:rsidRPr="00F76997">
              <w:rPr>
                <w:rFonts w:ascii="Comic Sans MS" w:hAnsi="Comic Sans MS"/>
                <w:sz w:val="14"/>
                <w:szCs w:val="14"/>
              </w:rPr>
              <w:t>-JQ</w:t>
            </w:r>
          </w:p>
          <w:p w:rsidR="002C6285" w:rsidRPr="00F76997" w:rsidRDefault="002C6285" w:rsidP="006F4142">
            <w:pPr>
              <w:rPr>
                <w:rFonts w:ascii="Comic Sans MS" w:hAnsi="Comic Sans MS"/>
                <w:sz w:val="14"/>
                <w:szCs w:val="14"/>
              </w:rPr>
            </w:pPr>
            <w:r w:rsidRPr="00F76997">
              <w:rPr>
                <w:rFonts w:ascii="Comic Sans MS" w:hAnsi="Comic Sans MS"/>
                <w:sz w:val="14"/>
                <w:szCs w:val="14"/>
              </w:rPr>
              <w:t>Soutien technique</w:t>
            </w:r>
          </w:p>
          <w:p w:rsidR="002C6285" w:rsidRPr="00F76997" w:rsidRDefault="002C6285" w:rsidP="002C6285">
            <w:pPr>
              <w:rPr>
                <w:rFonts w:ascii="Comic Sans MS" w:hAnsi="Comic Sans MS"/>
                <w:sz w:val="14"/>
                <w:szCs w:val="14"/>
              </w:rPr>
            </w:pPr>
            <w:r w:rsidRPr="00F76997">
              <w:rPr>
                <w:rFonts w:ascii="Comic Sans MS" w:hAnsi="Comic Sans MS"/>
                <w:sz w:val="14"/>
                <w:szCs w:val="14"/>
              </w:rPr>
              <w:t>1-3-</w:t>
            </w:r>
            <w:r>
              <w:rPr>
                <w:rFonts w:ascii="Comic Sans MS" w:hAnsi="Comic Sans MS"/>
                <w:sz w:val="14"/>
                <w:szCs w:val="14"/>
              </w:rPr>
              <w:t>1</w:t>
            </w:r>
          </w:p>
        </w:tc>
        <w:tc>
          <w:tcPr>
            <w:tcW w:w="1800" w:type="dxa"/>
            <w:gridSpan w:val="2"/>
            <w:tcBorders>
              <w:top w:val="single" w:sz="4" w:space="0" w:color="A6A6A6"/>
              <w:bottom w:val="single" w:sz="4" w:space="0" w:color="A6A6A6"/>
              <w:right w:val="double" w:sz="4" w:space="0" w:color="A6A6A6"/>
            </w:tcBorders>
            <w:shd w:val="clear" w:color="auto" w:fill="auto"/>
          </w:tcPr>
          <w:p w:rsidR="002C6285" w:rsidRDefault="00E95F48" w:rsidP="002C6285">
            <w:pPr>
              <w:rPr>
                <w:rFonts w:ascii="Comic Sans MS" w:hAnsi="Comic Sans MS"/>
                <w:sz w:val="14"/>
                <w:szCs w:val="14"/>
              </w:rPr>
            </w:pPr>
            <w:r>
              <w:rPr>
                <w:rFonts w:ascii="Comic Sans MS" w:hAnsi="Comic Sans MS"/>
                <w:sz w:val="14"/>
                <w:szCs w:val="14"/>
              </w:rPr>
              <w:t>420-LEA-JQ</w:t>
            </w:r>
          </w:p>
          <w:p w:rsidR="00E95F48" w:rsidRDefault="00E95F48" w:rsidP="002C6285">
            <w:pPr>
              <w:rPr>
                <w:rFonts w:ascii="Comic Sans MS" w:hAnsi="Comic Sans MS"/>
                <w:sz w:val="14"/>
                <w:szCs w:val="14"/>
              </w:rPr>
            </w:pPr>
            <w:r>
              <w:rPr>
                <w:rFonts w:ascii="Comic Sans MS" w:hAnsi="Comic Sans MS"/>
                <w:sz w:val="14"/>
                <w:szCs w:val="14"/>
              </w:rPr>
              <w:t>Déploiement d’applications mobiles</w:t>
            </w:r>
          </w:p>
          <w:p w:rsidR="00E95F48" w:rsidRPr="00F76997" w:rsidRDefault="00E95F48" w:rsidP="002C6285">
            <w:pPr>
              <w:rPr>
                <w:rFonts w:ascii="Comic Sans MS" w:hAnsi="Comic Sans MS"/>
                <w:sz w:val="14"/>
                <w:szCs w:val="14"/>
              </w:rPr>
            </w:pPr>
            <w:r>
              <w:rPr>
                <w:rFonts w:ascii="Comic Sans MS" w:hAnsi="Comic Sans MS"/>
                <w:sz w:val="14"/>
                <w:szCs w:val="14"/>
              </w:rPr>
              <w:t>1-2-1</w:t>
            </w:r>
          </w:p>
        </w:tc>
        <w:tc>
          <w:tcPr>
            <w:tcW w:w="780" w:type="dxa"/>
            <w:tcBorders>
              <w:top w:val="single" w:sz="4" w:space="0" w:color="A6A6A6"/>
              <w:left w:val="double" w:sz="4" w:space="0" w:color="A6A6A6"/>
              <w:bottom w:val="single" w:sz="4" w:space="0" w:color="A6A6A6"/>
              <w:right w:val="double" w:sz="4" w:space="0" w:color="A6A6A6"/>
            </w:tcBorders>
            <w:shd w:val="clear" w:color="auto" w:fill="auto"/>
            <w:vAlign w:val="center"/>
          </w:tcPr>
          <w:p w:rsidR="002C6285" w:rsidRPr="00F76997" w:rsidRDefault="002C6285" w:rsidP="006F4142">
            <w:pPr>
              <w:rPr>
                <w:rFonts w:ascii="Comic Sans MS" w:hAnsi="Comic Sans MS"/>
                <w:sz w:val="14"/>
                <w:szCs w:val="14"/>
              </w:rPr>
            </w:pPr>
            <w:r w:rsidRPr="00F76997">
              <w:rPr>
                <w:rFonts w:ascii="Comic Sans MS" w:hAnsi="Comic Sans MS"/>
                <w:sz w:val="14"/>
                <w:szCs w:val="14"/>
              </w:rPr>
              <w:t>F.C. 2</w:t>
            </w:r>
          </w:p>
          <w:p w:rsidR="002C6285" w:rsidRPr="00F76997" w:rsidRDefault="002C6285" w:rsidP="006F4142">
            <w:pPr>
              <w:rPr>
                <w:rFonts w:ascii="Comic Sans MS" w:hAnsi="Comic Sans MS"/>
                <w:sz w:val="14"/>
                <w:szCs w:val="14"/>
              </w:rPr>
            </w:pPr>
            <w:r w:rsidRPr="00F76997">
              <w:rPr>
                <w:rFonts w:ascii="Comic Sans MS" w:hAnsi="Comic Sans MS"/>
                <w:sz w:val="14"/>
                <w:szCs w:val="14"/>
              </w:rPr>
              <w:t>3-0-3</w:t>
            </w:r>
          </w:p>
        </w:tc>
        <w:tc>
          <w:tcPr>
            <w:tcW w:w="1200" w:type="dxa"/>
            <w:gridSpan w:val="2"/>
            <w:tcBorders>
              <w:top w:val="single" w:sz="4" w:space="0" w:color="A6A6A6"/>
              <w:left w:val="double" w:sz="4" w:space="0" w:color="A6A6A6"/>
              <w:bottom w:val="single" w:sz="4" w:space="0" w:color="A6A6A6"/>
            </w:tcBorders>
            <w:shd w:val="clear" w:color="auto" w:fill="auto"/>
            <w:vAlign w:val="center"/>
          </w:tcPr>
          <w:p w:rsidR="002C6285" w:rsidRPr="00F76997" w:rsidRDefault="002C6285" w:rsidP="006F4142">
            <w:pPr>
              <w:jc w:val="center"/>
              <w:rPr>
                <w:rFonts w:ascii="Comic Sans MS" w:hAnsi="Comic Sans MS"/>
                <w:sz w:val="14"/>
                <w:szCs w:val="14"/>
              </w:rPr>
            </w:pPr>
            <w:r w:rsidRPr="00F76997">
              <w:rPr>
                <w:rFonts w:ascii="Comic Sans MS" w:hAnsi="Comic Sans MS"/>
                <w:sz w:val="14"/>
                <w:szCs w:val="14"/>
              </w:rPr>
              <w:t>1</w:t>
            </w:r>
            <w:r w:rsidR="00E95F48">
              <w:rPr>
                <w:rFonts w:ascii="Comic Sans MS" w:hAnsi="Comic Sans MS"/>
                <w:sz w:val="14"/>
                <w:szCs w:val="14"/>
              </w:rPr>
              <w:t>2</w:t>
            </w:r>
            <w:r w:rsidRPr="00F76997">
              <w:rPr>
                <w:rFonts w:ascii="Comic Sans MS" w:hAnsi="Comic Sans MS"/>
                <w:sz w:val="14"/>
                <w:szCs w:val="14"/>
              </w:rPr>
              <w:t>-16-16</w:t>
            </w:r>
          </w:p>
          <w:p w:rsidR="002C6285" w:rsidRPr="00F76997" w:rsidRDefault="002C6285" w:rsidP="00E95F48">
            <w:pPr>
              <w:jc w:val="center"/>
              <w:rPr>
                <w:rFonts w:ascii="Comic Sans MS" w:hAnsi="Comic Sans MS"/>
                <w:sz w:val="14"/>
                <w:szCs w:val="14"/>
              </w:rPr>
            </w:pPr>
            <w:r w:rsidRPr="00F76997">
              <w:rPr>
                <w:rFonts w:ascii="Comic Sans MS" w:hAnsi="Comic Sans MS"/>
                <w:sz w:val="14"/>
                <w:szCs w:val="14"/>
              </w:rPr>
              <w:t>4</w:t>
            </w:r>
            <w:r w:rsidR="00E95F48">
              <w:rPr>
                <w:rFonts w:ascii="Comic Sans MS" w:hAnsi="Comic Sans MS"/>
                <w:sz w:val="14"/>
                <w:szCs w:val="14"/>
              </w:rPr>
              <w:t>4</w:t>
            </w:r>
          </w:p>
        </w:tc>
      </w:tr>
      <w:tr w:rsidR="002C6285" w:rsidRPr="0057486F" w:rsidTr="00AE48ED">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tcBorders>
              <w:top w:val="single" w:sz="4" w:space="0" w:color="A6A6A6"/>
              <w:bottom w:val="thinThickSmallGap" w:sz="24" w:space="0" w:color="A6A6A6"/>
            </w:tcBorders>
            <w:shd w:val="clear" w:color="auto" w:fill="auto"/>
            <w:vAlign w:val="center"/>
          </w:tcPr>
          <w:p w:rsidR="002C6285" w:rsidRPr="00F76997" w:rsidRDefault="002C6285" w:rsidP="006F4142">
            <w:pPr>
              <w:jc w:val="center"/>
              <w:rPr>
                <w:rFonts w:ascii="Comic Sans MS" w:hAnsi="Comic Sans MS"/>
                <w:sz w:val="16"/>
                <w:szCs w:val="16"/>
              </w:rPr>
            </w:pPr>
            <w:r w:rsidRPr="00F76997">
              <w:rPr>
                <w:rFonts w:ascii="Comic Sans MS" w:hAnsi="Comic Sans MS"/>
                <w:sz w:val="16"/>
                <w:szCs w:val="16"/>
              </w:rPr>
              <w:t>VI</w:t>
            </w:r>
          </w:p>
          <w:p w:rsidR="002C6285" w:rsidRPr="00F76997" w:rsidRDefault="002C6285" w:rsidP="006F4142">
            <w:pPr>
              <w:jc w:val="center"/>
              <w:rPr>
                <w:rFonts w:ascii="Comic Sans MS" w:hAnsi="Comic Sans MS"/>
                <w:sz w:val="16"/>
                <w:szCs w:val="16"/>
              </w:rPr>
            </w:pPr>
            <w:r w:rsidRPr="00F76997">
              <w:rPr>
                <w:rFonts w:ascii="Comic Sans MS" w:hAnsi="Comic Sans MS"/>
                <w:sz w:val="16"/>
                <w:szCs w:val="16"/>
              </w:rPr>
              <w:t>Hiver</w:t>
            </w:r>
          </w:p>
          <w:p w:rsidR="002C6285" w:rsidRPr="00F76997" w:rsidRDefault="002C6285" w:rsidP="00880A5F">
            <w:pPr>
              <w:jc w:val="center"/>
              <w:rPr>
                <w:rFonts w:ascii="Comic Sans MS" w:hAnsi="Comic Sans MS"/>
                <w:sz w:val="16"/>
                <w:szCs w:val="16"/>
              </w:rPr>
            </w:pPr>
            <w:r w:rsidRPr="00F76997">
              <w:rPr>
                <w:rFonts w:ascii="Comic Sans MS" w:hAnsi="Comic Sans MS"/>
                <w:sz w:val="16"/>
                <w:szCs w:val="16"/>
              </w:rPr>
              <w:t>201</w:t>
            </w:r>
            <w:r>
              <w:rPr>
                <w:rFonts w:ascii="Comic Sans MS" w:hAnsi="Comic Sans MS"/>
                <w:sz w:val="16"/>
                <w:szCs w:val="16"/>
              </w:rPr>
              <w:t>6</w:t>
            </w:r>
          </w:p>
        </w:tc>
        <w:tc>
          <w:tcPr>
            <w:tcW w:w="1170" w:type="dxa"/>
            <w:tcBorders>
              <w:top w:val="single" w:sz="4" w:space="0" w:color="A6A6A6"/>
              <w:bottom w:val="thinThickSmallGap" w:sz="24" w:space="0" w:color="A6A6A6"/>
            </w:tcBorders>
            <w:shd w:val="clear" w:color="auto" w:fill="auto"/>
          </w:tcPr>
          <w:p w:rsidR="002C6285" w:rsidRPr="00F76997" w:rsidRDefault="002C6285" w:rsidP="006F4142">
            <w:pPr>
              <w:rPr>
                <w:rFonts w:ascii="Comic Sans MS" w:hAnsi="Comic Sans MS"/>
                <w:sz w:val="14"/>
                <w:szCs w:val="14"/>
              </w:rPr>
            </w:pPr>
          </w:p>
        </w:tc>
        <w:tc>
          <w:tcPr>
            <w:tcW w:w="1170" w:type="dxa"/>
            <w:gridSpan w:val="2"/>
            <w:tcBorders>
              <w:top w:val="single" w:sz="4" w:space="0" w:color="A6A6A6"/>
              <w:bottom w:val="thinThickSmallGap" w:sz="24" w:space="0" w:color="A6A6A6"/>
            </w:tcBorders>
            <w:shd w:val="clear" w:color="auto" w:fill="auto"/>
          </w:tcPr>
          <w:p w:rsidR="002C6285" w:rsidRPr="00F76997" w:rsidRDefault="002C6285" w:rsidP="006F4142">
            <w:pPr>
              <w:rPr>
                <w:rFonts w:ascii="Comic Sans MS" w:hAnsi="Comic Sans MS"/>
                <w:sz w:val="14"/>
                <w:szCs w:val="14"/>
              </w:rPr>
            </w:pPr>
          </w:p>
        </w:tc>
        <w:tc>
          <w:tcPr>
            <w:tcW w:w="1260" w:type="dxa"/>
            <w:tcBorders>
              <w:top w:val="single" w:sz="4" w:space="0" w:color="A6A6A6"/>
              <w:bottom w:val="thinThickSmallGap" w:sz="24" w:space="0" w:color="A6A6A6"/>
            </w:tcBorders>
            <w:shd w:val="clear" w:color="auto" w:fill="auto"/>
          </w:tcPr>
          <w:p w:rsidR="002C6285" w:rsidRPr="00F76997" w:rsidRDefault="002C6285" w:rsidP="006F4142">
            <w:pPr>
              <w:rPr>
                <w:rFonts w:ascii="Comic Sans MS" w:hAnsi="Comic Sans MS"/>
                <w:sz w:val="14"/>
                <w:szCs w:val="14"/>
              </w:rPr>
            </w:pPr>
          </w:p>
        </w:tc>
        <w:tc>
          <w:tcPr>
            <w:tcW w:w="1710" w:type="dxa"/>
            <w:gridSpan w:val="3"/>
            <w:tcBorders>
              <w:top w:val="single" w:sz="4" w:space="0" w:color="A6A6A6"/>
              <w:bottom w:val="thinThickSmallGap" w:sz="24" w:space="0" w:color="A6A6A6"/>
              <w:right w:val="double" w:sz="4" w:space="0" w:color="A6A6A6"/>
            </w:tcBorders>
            <w:shd w:val="clear" w:color="auto" w:fill="auto"/>
          </w:tcPr>
          <w:p w:rsidR="002C6285" w:rsidRPr="00F76997" w:rsidRDefault="002C6285" w:rsidP="006F4142">
            <w:pPr>
              <w:rPr>
                <w:rFonts w:ascii="Comic Sans MS" w:hAnsi="Comic Sans MS"/>
                <w:sz w:val="14"/>
                <w:szCs w:val="14"/>
              </w:rPr>
            </w:pPr>
          </w:p>
        </w:tc>
        <w:tc>
          <w:tcPr>
            <w:tcW w:w="1800" w:type="dxa"/>
            <w:tcBorders>
              <w:top w:val="single" w:sz="4" w:space="0" w:color="A6A6A6"/>
              <w:left w:val="double" w:sz="4" w:space="0" w:color="A6A6A6"/>
              <w:bottom w:val="thinThickSmallGap" w:sz="24" w:space="0" w:color="A6A6A6"/>
            </w:tcBorders>
            <w:shd w:val="clear" w:color="auto" w:fill="D9D9D9" w:themeFill="background1" w:themeFillShade="D9"/>
          </w:tcPr>
          <w:p w:rsidR="002C6285" w:rsidRPr="00F76997" w:rsidRDefault="002C6285" w:rsidP="006F4142">
            <w:pPr>
              <w:rPr>
                <w:rFonts w:ascii="Comic Sans MS" w:hAnsi="Comic Sans MS"/>
                <w:sz w:val="14"/>
                <w:szCs w:val="14"/>
              </w:rPr>
            </w:pPr>
            <w:r w:rsidRPr="00F76997">
              <w:rPr>
                <w:rFonts w:ascii="Comic Sans MS" w:hAnsi="Comic Sans MS"/>
                <w:sz w:val="14"/>
                <w:szCs w:val="14"/>
              </w:rPr>
              <w:t>420-SAA-JQ  (*)</w:t>
            </w:r>
          </w:p>
          <w:p w:rsidR="002C6285" w:rsidRPr="00F76997" w:rsidRDefault="002C6285" w:rsidP="006F4142">
            <w:pPr>
              <w:pStyle w:val="Corpsdetexte2"/>
              <w:jc w:val="left"/>
              <w:rPr>
                <w:rFonts w:ascii="Comic Sans MS" w:hAnsi="Comic Sans MS"/>
                <w:sz w:val="14"/>
                <w:szCs w:val="14"/>
              </w:rPr>
            </w:pPr>
            <w:r w:rsidRPr="00F76997">
              <w:rPr>
                <w:rFonts w:ascii="Comic Sans MS" w:hAnsi="Comic Sans MS"/>
                <w:sz w:val="14"/>
                <w:szCs w:val="14"/>
              </w:rPr>
              <w:t>Gérer des activités en milieu de travail</w:t>
            </w:r>
          </w:p>
          <w:p w:rsidR="002C6285" w:rsidRPr="00F76997" w:rsidRDefault="002C6285" w:rsidP="006F4142">
            <w:pPr>
              <w:rPr>
                <w:rFonts w:ascii="Comic Sans MS" w:hAnsi="Comic Sans MS"/>
                <w:sz w:val="14"/>
                <w:szCs w:val="14"/>
              </w:rPr>
            </w:pPr>
            <w:r w:rsidRPr="00F76997">
              <w:rPr>
                <w:rFonts w:ascii="Comic Sans MS" w:hAnsi="Comic Sans MS"/>
                <w:sz w:val="14"/>
                <w:szCs w:val="14"/>
              </w:rPr>
              <w:t>1-2-2</w:t>
            </w:r>
          </w:p>
        </w:tc>
        <w:tc>
          <w:tcPr>
            <w:tcW w:w="2160" w:type="dxa"/>
            <w:gridSpan w:val="3"/>
            <w:tcBorders>
              <w:top w:val="single" w:sz="4" w:space="0" w:color="A6A6A6"/>
              <w:bottom w:val="thinThickSmallGap" w:sz="24" w:space="0" w:color="A6A6A6"/>
            </w:tcBorders>
            <w:shd w:val="clear" w:color="auto" w:fill="D9D9D9" w:themeFill="background1" w:themeFillShade="D9"/>
          </w:tcPr>
          <w:p w:rsidR="002C6285" w:rsidRPr="00F76997" w:rsidRDefault="002C6285" w:rsidP="006F4142">
            <w:pPr>
              <w:rPr>
                <w:rFonts w:ascii="Comic Sans MS" w:hAnsi="Comic Sans MS"/>
                <w:sz w:val="14"/>
                <w:szCs w:val="14"/>
              </w:rPr>
            </w:pPr>
            <w:r w:rsidRPr="00F76997">
              <w:rPr>
                <w:rFonts w:ascii="Comic Sans MS" w:hAnsi="Comic Sans MS"/>
                <w:sz w:val="14"/>
                <w:szCs w:val="14"/>
              </w:rPr>
              <w:t>420-SB</w:t>
            </w:r>
            <w:r w:rsidR="00E95F48">
              <w:rPr>
                <w:rFonts w:ascii="Comic Sans MS" w:hAnsi="Comic Sans MS"/>
                <w:sz w:val="14"/>
                <w:szCs w:val="14"/>
              </w:rPr>
              <w:t>B</w:t>
            </w:r>
            <w:r w:rsidRPr="00F76997">
              <w:rPr>
                <w:rFonts w:ascii="Comic Sans MS" w:hAnsi="Comic Sans MS"/>
                <w:sz w:val="14"/>
                <w:szCs w:val="14"/>
              </w:rPr>
              <w:t>-JQ  (*)</w:t>
            </w:r>
          </w:p>
          <w:p w:rsidR="002C6285" w:rsidRPr="00F76997" w:rsidRDefault="002C6285" w:rsidP="006F4142">
            <w:pPr>
              <w:rPr>
                <w:rFonts w:ascii="Comic Sans MS" w:hAnsi="Comic Sans MS"/>
                <w:sz w:val="14"/>
                <w:szCs w:val="14"/>
              </w:rPr>
            </w:pPr>
            <w:r w:rsidRPr="00F76997">
              <w:rPr>
                <w:rFonts w:ascii="Comic Sans MS" w:hAnsi="Comic Sans MS"/>
                <w:sz w:val="14"/>
                <w:szCs w:val="14"/>
              </w:rPr>
              <w:t>Développer une application en milieu de travail</w:t>
            </w:r>
          </w:p>
          <w:p w:rsidR="002C6285" w:rsidRPr="00F76997" w:rsidRDefault="002C6285" w:rsidP="006F4142">
            <w:pPr>
              <w:rPr>
                <w:rFonts w:ascii="Comic Sans MS" w:hAnsi="Comic Sans MS"/>
                <w:sz w:val="14"/>
                <w:szCs w:val="14"/>
              </w:rPr>
            </w:pPr>
            <w:r w:rsidRPr="00F76997">
              <w:rPr>
                <w:rFonts w:ascii="Comic Sans MS" w:hAnsi="Comic Sans MS"/>
                <w:sz w:val="14"/>
                <w:szCs w:val="14"/>
              </w:rPr>
              <w:t>4-15-9</w:t>
            </w:r>
          </w:p>
        </w:tc>
        <w:tc>
          <w:tcPr>
            <w:tcW w:w="1710" w:type="dxa"/>
            <w:tcBorders>
              <w:top w:val="single" w:sz="4" w:space="0" w:color="A6A6A6"/>
              <w:bottom w:val="thinThickSmallGap" w:sz="24" w:space="0" w:color="A6A6A6"/>
            </w:tcBorders>
            <w:shd w:val="clear" w:color="auto" w:fill="D9D9D9" w:themeFill="background1" w:themeFillShade="D9"/>
          </w:tcPr>
          <w:p w:rsidR="002C6285" w:rsidRPr="00F76997" w:rsidRDefault="002C6285" w:rsidP="006F4142">
            <w:pPr>
              <w:rPr>
                <w:rFonts w:ascii="Comic Sans MS" w:hAnsi="Comic Sans MS"/>
                <w:sz w:val="14"/>
                <w:szCs w:val="14"/>
              </w:rPr>
            </w:pPr>
            <w:r w:rsidRPr="00F76997">
              <w:rPr>
                <w:rFonts w:ascii="Comic Sans MS" w:hAnsi="Comic Sans MS"/>
                <w:sz w:val="14"/>
                <w:szCs w:val="14"/>
              </w:rPr>
              <w:t>420-SCA-JQ  (*)</w:t>
            </w:r>
          </w:p>
          <w:p w:rsidR="002C6285" w:rsidRPr="00F76997" w:rsidRDefault="002C6285" w:rsidP="006F4142">
            <w:pPr>
              <w:rPr>
                <w:rFonts w:ascii="Comic Sans MS" w:hAnsi="Comic Sans MS"/>
                <w:sz w:val="14"/>
                <w:szCs w:val="14"/>
              </w:rPr>
            </w:pPr>
            <w:r w:rsidRPr="00F76997">
              <w:rPr>
                <w:rFonts w:ascii="Comic Sans MS" w:hAnsi="Comic Sans MS"/>
                <w:sz w:val="14"/>
                <w:szCs w:val="14"/>
              </w:rPr>
              <w:t>Soutien technique en milieu de travail</w:t>
            </w:r>
          </w:p>
          <w:p w:rsidR="002C6285" w:rsidRPr="00F76997" w:rsidRDefault="002C6285" w:rsidP="006F4142">
            <w:pPr>
              <w:rPr>
                <w:rFonts w:ascii="Comic Sans MS" w:hAnsi="Comic Sans MS"/>
                <w:sz w:val="14"/>
                <w:szCs w:val="14"/>
              </w:rPr>
            </w:pPr>
            <w:r w:rsidRPr="00F76997">
              <w:rPr>
                <w:rFonts w:ascii="Comic Sans MS" w:hAnsi="Comic Sans MS"/>
                <w:sz w:val="14"/>
                <w:szCs w:val="14"/>
              </w:rPr>
              <w:t>1-6-3</w:t>
            </w:r>
          </w:p>
        </w:tc>
        <w:tc>
          <w:tcPr>
            <w:tcW w:w="1620" w:type="dxa"/>
            <w:tcBorders>
              <w:top w:val="single" w:sz="4" w:space="0" w:color="A6A6A6"/>
              <w:bottom w:val="thinThickSmallGap" w:sz="24" w:space="0" w:color="A6A6A6"/>
            </w:tcBorders>
            <w:shd w:val="clear" w:color="auto" w:fill="FFFFFF"/>
          </w:tcPr>
          <w:p w:rsidR="002C6285" w:rsidRPr="00F76997" w:rsidRDefault="002C6285" w:rsidP="002C6285">
            <w:pPr>
              <w:rPr>
                <w:rFonts w:ascii="Comic Sans MS" w:hAnsi="Comic Sans MS"/>
                <w:sz w:val="14"/>
                <w:szCs w:val="14"/>
              </w:rPr>
            </w:pPr>
          </w:p>
        </w:tc>
        <w:tc>
          <w:tcPr>
            <w:tcW w:w="1800" w:type="dxa"/>
            <w:gridSpan w:val="2"/>
            <w:tcBorders>
              <w:top w:val="single" w:sz="4" w:space="0" w:color="A6A6A6"/>
              <w:bottom w:val="thinThickSmallGap" w:sz="24" w:space="0" w:color="A6A6A6"/>
              <w:right w:val="double" w:sz="4" w:space="0" w:color="A6A6A6"/>
            </w:tcBorders>
            <w:shd w:val="clear" w:color="auto" w:fill="FFFFFF"/>
          </w:tcPr>
          <w:p w:rsidR="002C6285" w:rsidRPr="00F76997" w:rsidRDefault="002C6285" w:rsidP="006F4142">
            <w:pPr>
              <w:rPr>
                <w:rFonts w:ascii="Comic Sans MS" w:hAnsi="Comic Sans MS"/>
                <w:sz w:val="14"/>
                <w:szCs w:val="14"/>
              </w:rPr>
            </w:pPr>
          </w:p>
        </w:tc>
        <w:tc>
          <w:tcPr>
            <w:tcW w:w="780" w:type="dxa"/>
            <w:tcBorders>
              <w:top w:val="single" w:sz="4" w:space="0" w:color="A6A6A6"/>
              <w:left w:val="double" w:sz="4" w:space="0" w:color="A6A6A6"/>
              <w:bottom w:val="thinThickSmallGap" w:sz="24" w:space="0" w:color="A6A6A6"/>
              <w:right w:val="double" w:sz="4" w:space="0" w:color="A6A6A6"/>
            </w:tcBorders>
            <w:shd w:val="clear" w:color="auto" w:fill="FFFFFF"/>
            <w:vAlign w:val="center"/>
          </w:tcPr>
          <w:p w:rsidR="002C6285" w:rsidRPr="00F76997" w:rsidRDefault="002C6285" w:rsidP="006F4142">
            <w:pPr>
              <w:rPr>
                <w:rFonts w:ascii="Comic Sans MS" w:hAnsi="Comic Sans MS"/>
                <w:sz w:val="14"/>
                <w:szCs w:val="14"/>
              </w:rPr>
            </w:pPr>
          </w:p>
        </w:tc>
        <w:tc>
          <w:tcPr>
            <w:tcW w:w="1200" w:type="dxa"/>
            <w:gridSpan w:val="2"/>
            <w:tcBorders>
              <w:top w:val="single" w:sz="4" w:space="0" w:color="A6A6A6"/>
              <w:left w:val="double" w:sz="4" w:space="0" w:color="A6A6A6"/>
              <w:bottom w:val="thinThickSmallGap" w:sz="24" w:space="0" w:color="A6A6A6"/>
            </w:tcBorders>
            <w:shd w:val="clear" w:color="auto" w:fill="auto"/>
            <w:vAlign w:val="center"/>
          </w:tcPr>
          <w:p w:rsidR="002C6285" w:rsidRPr="00F76997" w:rsidRDefault="002C6285" w:rsidP="006F4142">
            <w:pPr>
              <w:jc w:val="center"/>
              <w:rPr>
                <w:rFonts w:ascii="Comic Sans MS" w:hAnsi="Comic Sans MS"/>
                <w:sz w:val="14"/>
                <w:szCs w:val="14"/>
              </w:rPr>
            </w:pPr>
            <w:r w:rsidRPr="00F76997">
              <w:rPr>
                <w:rFonts w:ascii="Comic Sans MS" w:hAnsi="Comic Sans MS"/>
                <w:sz w:val="14"/>
                <w:szCs w:val="14"/>
              </w:rPr>
              <w:t>6-23-14</w:t>
            </w:r>
          </w:p>
          <w:p w:rsidR="002C6285" w:rsidRPr="00F76997" w:rsidRDefault="002C6285" w:rsidP="006F4142">
            <w:pPr>
              <w:jc w:val="center"/>
              <w:rPr>
                <w:rFonts w:ascii="Comic Sans MS" w:hAnsi="Comic Sans MS"/>
                <w:sz w:val="14"/>
                <w:szCs w:val="14"/>
              </w:rPr>
            </w:pPr>
            <w:r w:rsidRPr="00F76997">
              <w:rPr>
                <w:rFonts w:ascii="Comic Sans MS" w:hAnsi="Comic Sans MS"/>
                <w:sz w:val="14"/>
                <w:szCs w:val="14"/>
              </w:rPr>
              <w:t>43</w:t>
            </w:r>
          </w:p>
        </w:tc>
      </w:tr>
    </w:tbl>
    <w:p w:rsidR="00C94F65" w:rsidRPr="00E95F48" w:rsidRDefault="00C94F65" w:rsidP="00C94F65">
      <w:pPr>
        <w:tabs>
          <w:tab w:val="right" w:pos="17280"/>
        </w:tabs>
        <w:rPr>
          <w:rFonts w:ascii="Comic Sans MS" w:hAnsi="Comic Sans MS"/>
          <w:b/>
          <w:sz w:val="18"/>
          <w:szCs w:val="18"/>
        </w:rPr>
      </w:pPr>
      <w:r w:rsidRPr="00E95F48">
        <w:rPr>
          <w:rFonts w:ascii="Comic Sans MS" w:hAnsi="Comic Sans MS"/>
          <w:b/>
          <w:sz w:val="18"/>
          <w:szCs w:val="18"/>
        </w:rPr>
        <w:t>Nombre total d’unités : 91 2/3</w:t>
      </w:r>
      <w:r w:rsidRPr="00E95F48">
        <w:rPr>
          <w:rFonts w:ascii="Comic Sans MS" w:hAnsi="Comic Sans MS"/>
          <w:b/>
          <w:sz w:val="18"/>
          <w:szCs w:val="18"/>
        </w:rPr>
        <w:tab/>
        <w:t>Total : 275</w:t>
      </w:r>
    </w:p>
    <w:p w:rsidR="00C94F65" w:rsidRPr="00F76997" w:rsidRDefault="00C94F65" w:rsidP="00C94F65">
      <w:pPr>
        <w:widowControl w:val="0"/>
        <w:tabs>
          <w:tab w:val="center" w:pos="9756"/>
          <w:tab w:val="left" w:pos="18360"/>
          <w:tab w:val="left" w:pos="18720"/>
          <w:tab w:val="right" w:pos="19512"/>
        </w:tabs>
        <w:suppressAutoHyphens/>
        <w:autoSpaceDE w:val="0"/>
        <w:autoSpaceDN w:val="0"/>
        <w:adjustRightInd w:val="0"/>
        <w:spacing w:line="0" w:lineRule="atLeast"/>
        <w:jc w:val="center"/>
        <w:rPr>
          <w:rFonts w:ascii="Arial" w:hAnsi="Arial" w:cs="Arial"/>
          <w:b/>
          <w:spacing w:val="-2"/>
          <w:sz w:val="16"/>
          <w:szCs w:val="17"/>
          <w:lang w:eastAsia="fr-FR"/>
        </w:rPr>
      </w:pPr>
      <w:r w:rsidRPr="00AE48ED">
        <w:rPr>
          <w:rFonts w:ascii="Arial" w:hAnsi="Arial" w:cs="Arial"/>
          <w:b/>
          <w:spacing w:val="-2"/>
          <w:sz w:val="16"/>
          <w:szCs w:val="17"/>
          <w:shd w:val="clear" w:color="auto" w:fill="D9D9D9" w:themeFill="background1" w:themeFillShade="D9"/>
          <w:lang w:eastAsia="fr-FR"/>
        </w:rPr>
        <w:t>(*)  Les cours 8SIF109, 8PRO11</w:t>
      </w:r>
      <w:r w:rsidR="001A1063">
        <w:rPr>
          <w:rFonts w:ascii="Arial" w:hAnsi="Arial" w:cs="Arial"/>
          <w:b/>
          <w:spacing w:val="-2"/>
          <w:sz w:val="16"/>
          <w:szCs w:val="17"/>
          <w:shd w:val="clear" w:color="auto" w:fill="D9D9D9" w:themeFill="background1" w:themeFillShade="D9"/>
          <w:lang w:eastAsia="fr-FR"/>
        </w:rPr>
        <w:t>4</w:t>
      </w:r>
      <w:r w:rsidRPr="00AE48ED">
        <w:rPr>
          <w:rFonts w:ascii="Arial" w:hAnsi="Arial" w:cs="Arial"/>
          <w:b/>
          <w:spacing w:val="-2"/>
          <w:sz w:val="16"/>
          <w:szCs w:val="17"/>
          <w:shd w:val="clear" w:color="auto" w:fill="D9D9D9" w:themeFill="background1" w:themeFillShade="D9"/>
          <w:lang w:eastAsia="fr-FR"/>
        </w:rPr>
        <w:t xml:space="preserve">, </w:t>
      </w:r>
      <w:r w:rsidR="001A1063">
        <w:rPr>
          <w:rFonts w:ascii="Arial" w:hAnsi="Arial" w:cs="Arial"/>
          <w:b/>
          <w:spacing w:val="-2"/>
          <w:sz w:val="16"/>
          <w:szCs w:val="17"/>
          <w:shd w:val="clear" w:color="auto" w:fill="D9D9D9" w:themeFill="background1" w:themeFillShade="D9"/>
          <w:lang w:eastAsia="fr-FR"/>
        </w:rPr>
        <w:t>8GIF180</w:t>
      </w:r>
      <w:r w:rsidRPr="00AE48ED">
        <w:rPr>
          <w:rFonts w:ascii="Arial" w:hAnsi="Arial" w:cs="Arial"/>
          <w:b/>
          <w:spacing w:val="-2"/>
          <w:sz w:val="16"/>
          <w:szCs w:val="17"/>
          <w:shd w:val="clear" w:color="auto" w:fill="D9D9D9" w:themeFill="background1" w:themeFillShade="D9"/>
          <w:lang w:eastAsia="fr-FR"/>
        </w:rPr>
        <w:t xml:space="preserve"> et 8INF206 réussis à l’UQAC donneront lieu rétrospectivement aux unités relatives à ces cours collégiaux</w:t>
      </w:r>
    </w:p>
    <w:p w:rsidR="00C94F65" w:rsidRDefault="00C94F65" w:rsidP="00C94F65">
      <w:pPr>
        <w:widowControl w:val="0"/>
        <w:tabs>
          <w:tab w:val="center" w:pos="9756"/>
          <w:tab w:val="left" w:pos="18360"/>
          <w:tab w:val="left" w:pos="18720"/>
          <w:tab w:val="right" w:pos="19512"/>
        </w:tabs>
        <w:suppressAutoHyphens/>
        <w:autoSpaceDE w:val="0"/>
        <w:autoSpaceDN w:val="0"/>
        <w:adjustRightInd w:val="0"/>
        <w:spacing w:line="0" w:lineRule="atLeast"/>
        <w:jc w:val="center"/>
        <w:rPr>
          <w:rFonts w:ascii="Arial" w:hAnsi="Arial" w:cs="Arial"/>
          <w:b/>
          <w:spacing w:val="-2"/>
          <w:sz w:val="16"/>
          <w:szCs w:val="17"/>
          <w:lang w:eastAsia="fr-FR"/>
        </w:rPr>
      </w:pPr>
      <w:r w:rsidRPr="00F76997">
        <w:rPr>
          <w:rFonts w:ascii="Arial" w:hAnsi="Arial" w:cs="Arial"/>
          <w:b/>
          <w:spacing w:val="-2"/>
          <w:sz w:val="16"/>
          <w:szCs w:val="17"/>
          <w:lang w:eastAsia="fr-FR"/>
        </w:rPr>
        <w:t>L’élève doit réussir les cours 201-NYA-05 et 201-NYB-05 en surplus de son programme</w:t>
      </w:r>
    </w:p>
    <w:p w:rsidR="00E95F48" w:rsidRPr="00F76997" w:rsidRDefault="00E95F48" w:rsidP="00C94F65">
      <w:pPr>
        <w:widowControl w:val="0"/>
        <w:tabs>
          <w:tab w:val="center" w:pos="9756"/>
          <w:tab w:val="left" w:pos="18360"/>
          <w:tab w:val="left" w:pos="18720"/>
          <w:tab w:val="right" w:pos="19512"/>
        </w:tabs>
        <w:suppressAutoHyphens/>
        <w:autoSpaceDE w:val="0"/>
        <w:autoSpaceDN w:val="0"/>
        <w:adjustRightInd w:val="0"/>
        <w:spacing w:line="0" w:lineRule="atLeast"/>
        <w:jc w:val="center"/>
        <w:rPr>
          <w:rFonts w:ascii="Arial" w:hAnsi="Arial" w:cs="Arial"/>
          <w:b/>
          <w:spacing w:val="-2"/>
          <w:sz w:val="16"/>
          <w:szCs w:val="17"/>
          <w:lang w:eastAsia="fr-FR"/>
        </w:rPr>
      </w:pPr>
    </w:p>
    <w:tbl>
      <w:tblPr>
        <w:tblW w:w="0" w:type="auto"/>
        <w:tblInd w:w="70" w:type="dxa"/>
        <w:tblLayout w:type="fixed"/>
        <w:tblCellMar>
          <w:left w:w="70" w:type="dxa"/>
          <w:right w:w="70" w:type="dxa"/>
        </w:tblCellMar>
        <w:tblLook w:val="0000"/>
      </w:tblPr>
      <w:tblGrid>
        <w:gridCol w:w="900"/>
        <w:gridCol w:w="1170"/>
        <w:gridCol w:w="180"/>
        <w:gridCol w:w="990"/>
        <w:gridCol w:w="1260"/>
        <w:gridCol w:w="1091"/>
        <w:gridCol w:w="163"/>
        <w:gridCol w:w="456"/>
        <w:gridCol w:w="1800"/>
        <w:gridCol w:w="730"/>
        <w:gridCol w:w="778"/>
        <w:gridCol w:w="652"/>
        <w:gridCol w:w="1710"/>
        <w:gridCol w:w="1530"/>
        <w:gridCol w:w="1810"/>
        <w:gridCol w:w="80"/>
        <w:gridCol w:w="780"/>
        <w:gridCol w:w="1121"/>
        <w:gridCol w:w="79"/>
      </w:tblGrid>
      <w:tr w:rsidR="00C94F65" w:rsidTr="006F4142">
        <w:trPr>
          <w:gridAfter w:val="1"/>
          <w:wAfter w:w="79" w:type="dxa"/>
          <w:cantSplit/>
        </w:trPr>
        <w:tc>
          <w:tcPr>
            <w:tcW w:w="2250" w:type="dxa"/>
            <w:gridSpan w:val="3"/>
            <w:shd w:val="clear" w:color="auto" w:fill="auto"/>
            <w:vAlign w:val="center"/>
          </w:tcPr>
          <w:p w:rsidR="00C94F65" w:rsidRDefault="00C94F65" w:rsidP="006F4142">
            <w:pPr>
              <w:rPr>
                <w:rFonts w:ascii="Comic Sans MS" w:hAnsi="Comic Sans MS"/>
                <w:b/>
                <w:sz w:val="16"/>
              </w:rPr>
            </w:pPr>
          </w:p>
        </w:tc>
        <w:tc>
          <w:tcPr>
            <w:tcW w:w="3341" w:type="dxa"/>
            <w:gridSpan w:val="3"/>
            <w:shd w:val="clear" w:color="auto" w:fill="auto"/>
            <w:vAlign w:val="center"/>
          </w:tcPr>
          <w:p w:rsidR="00C94F65" w:rsidRDefault="00C94F65" w:rsidP="006F4142">
            <w:pPr>
              <w:rPr>
                <w:rFonts w:ascii="Comic Sans MS" w:hAnsi="Comic Sans MS"/>
                <w:b/>
                <w:sz w:val="16"/>
              </w:rPr>
            </w:pPr>
          </w:p>
        </w:tc>
        <w:tc>
          <w:tcPr>
            <w:tcW w:w="163" w:type="dxa"/>
            <w:shd w:val="clear" w:color="auto" w:fill="auto"/>
            <w:vAlign w:val="center"/>
          </w:tcPr>
          <w:p w:rsidR="00C94F65" w:rsidRDefault="00C94F65" w:rsidP="006F4142">
            <w:pPr>
              <w:rPr>
                <w:rFonts w:ascii="Comic Sans MS" w:hAnsi="Comic Sans MS"/>
                <w:b/>
                <w:sz w:val="16"/>
              </w:rPr>
            </w:pPr>
          </w:p>
        </w:tc>
        <w:tc>
          <w:tcPr>
            <w:tcW w:w="2986"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COLLÈGE DE JONQUIÈRE -GRILLE</w:t>
            </w:r>
          </w:p>
        </w:tc>
        <w:tc>
          <w:tcPr>
            <w:tcW w:w="6480" w:type="dxa"/>
            <w:gridSpan w:val="5"/>
            <w:shd w:val="clear" w:color="auto" w:fill="auto"/>
            <w:vAlign w:val="center"/>
          </w:tcPr>
          <w:p w:rsidR="00E95F48" w:rsidRPr="00E95F48" w:rsidRDefault="00C94F65" w:rsidP="00E95F48">
            <w:pPr>
              <w:pStyle w:val="Titre1"/>
              <w:tabs>
                <w:tab w:val="left" w:pos="1460"/>
              </w:tabs>
              <w:spacing w:before="0" w:after="0"/>
              <w:jc w:val="left"/>
            </w:pPr>
            <w:r>
              <w:rPr>
                <w:rFonts w:ascii="Comic Sans MS" w:hAnsi="Comic Sans MS"/>
                <w:sz w:val="16"/>
              </w:rPr>
              <w:t>DE COURS 201</w:t>
            </w:r>
            <w:r w:rsidR="00880A5F">
              <w:rPr>
                <w:rFonts w:ascii="Comic Sans MS" w:hAnsi="Comic Sans MS"/>
                <w:sz w:val="16"/>
              </w:rPr>
              <w:t>3</w:t>
            </w:r>
            <w:r>
              <w:rPr>
                <w:rFonts w:ascii="Comic Sans MS" w:hAnsi="Comic Sans MS"/>
                <w:sz w:val="16"/>
              </w:rPr>
              <w:t xml:space="preserve"> – 201</w:t>
            </w:r>
            <w:r w:rsidR="00880A5F">
              <w:rPr>
                <w:rFonts w:ascii="Comic Sans MS" w:hAnsi="Comic Sans MS"/>
                <w:sz w:val="16"/>
              </w:rPr>
              <w:t>4</w:t>
            </w:r>
            <w:r>
              <w:rPr>
                <w:rFonts w:ascii="Comic Sans MS" w:hAnsi="Comic Sans MS"/>
                <w:sz w:val="16"/>
              </w:rPr>
              <w:t xml:space="preserve"> – Degré 1</w:t>
            </w:r>
          </w:p>
        </w:tc>
        <w:tc>
          <w:tcPr>
            <w:tcW w:w="1981" w:type="dxa"/>
            <w:gridSpan w:val="3"/>
            <w:shd w:val="clear" w:color="auto" w:fill="auto"/>
            <w:vAlign w:val="center"/>
          </w:tcPr>
          <w:p w:rsidR="00C94F65" w:rsidRDefault="00C94F65" w:rsidP="006F4142">
            <w:pPr>
              <w:pStyle w:val="Titre1"/>
              <w:tabs>
                <w:tab w:val="left" w:pos="1460"/>
              </w:tabs>
              <w:spacing w:before="0" w:after="0"/>
              <w:jc w:val="left"/>
              <w:rPr>
                <w:rFonts w:ascii="Comic Sans MS" w:hAnsi="Comic Sans MS"/>
                <w:sz w:val="16"/>
              </w:rPr>
            </w:pPr>
          </w:p>
        </w:tc>
      </w:tr>
      <w:tr w:rsidR="00C94F65" w:rsidTr="006F4142">
        <w:trPr>
          <w:gridAfter w:val="1"/>
          <w:wAfter w:w="79" w:type="dxa"/>
          <w:cantSplit/>
        </w:trPr>
        <w:tc>
          <w:tcPr>
            <w:tcW w:w="2250"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ÉLÈVES DÉBUTANT EN :</w:t>
            </w:r>
          </w:p>
        </w:tc>
        <w:tc>
          <w:tcPr>
            <w:tcW w:w="3341" w:type="dxa"/>
            <w:gridSpan w:val="3"/>
            <w:shd w:val="clear" w:color="auto" w:fill="auto"/>
            <w:vAlign w:val="center"/>
          </w:tcPr>
          <w:p w:rsidR="00C94F65" w:rsidRDefault="00C94F65" w:rsidP="00880A5F">
            <w:pPr>
              <w:rPr>
                <w:rFonts w:ascii="Comic Sans MS" w:hAnsi="Comic Sans MS"/>
                <w:b/>
                <w:sz w:val="16"/>
              </w:rPr>
            </w:pPr>
            <w:r>
              <w:rPr>
                <w:rFonts w:ascii="Comic Sans MS" w:hAnsi="Comic Sans MS"/>
                <w:b/>
                <w:sz w:val="16"/>
              </w:rPr>
              <w:t>201</w:t>
            </w:r>
            <w:r w:rsidR="00880A5F">
              <w:rPr>
                <w:rFonts w:ascii="Comic Sans MS" w:hAnsi="Comic Sans MS"/>
                <w:b/>
                <w:sz w:val="16"/>
              </w:rPr>
              <w:t>3</w:t>
            </w:r>
            <w:r>
              <w:rPr>
                <w:rFonts w:ascii="Comic Sans MS" w:hAnsi="Comic Sans MS"/>
                <w:b/>
                <w:sz w:val="16"/>
              </w:rPr>
              <w:t>-201</w:t>
            </w:r>
            <w:r w:rsidR="00880A5F">
              <w:rPr>
                <w:rFonts w:ascii="Comic Sans MS" w:hAnsi="Comic Sans MS"/>
                <w:b/>
                <w:sz w:val="16"/>
              </w:rPr>
              <w:t>4</w:t>
            </w:r>
          </w:p>
        </w:tc>
        <w:tc>
          <w:tcPr>
            <w:tcW w:w="163" w:type="dxa"/>
            <w:shd w:val="clear" w:color="auto" w:fill="auto"/>
            <w:vAlign w:val="center"/>
          </w:tcPr>
          <w:p w:rsidR="00C94F65" w:rsidRDefault="00C94F65" w:rsidP="006F4142">
            <w:pPr>
              <w:rPr>
                <w:rFonts w:ascii="Comic Sans MS" w:hAnsi="Comic Sans MS"/>
                <w:b/>
                <w:sz w:val="16"/>
              </w:rPr>
            </w:pPr>
          </w:p>
        </w:tc>
        <w:tc>
          <w:tcPr>
            <w:tcW w:w="2986"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SECTEUR PROFESSIONNEL :</w:t>
            </w:r>
          </w:p>
        </w:tc>
        <w:tc>
          <w:tcPr>
            <w:tcW w:w="6480" w:type="dxa"/>
            <w:gridSpan w:val="5"/>
            <w:shd w:val="clear" w:color="auto" w:fill="auto"/>
            <w:vAlign w:val="center"/>
          </w:tcPr>
          <w:p w:rsidR="00C94F65" w:rsidRDefault="00C94F65" w:rsidP="006F4142">
            <w:pPr>
              <w:pStyle w:val="Titre1"/>
              <w:tabs>
                <w:tab w:val="left" w:pos="1460"/>
              </w:tabs>
              <w:spacing w:before="0" w:after="0"/>
              <w:jc w:val="left"/>
              <w:rPr>
                <w:rFonts w:ascii="Comic Sans MS" w:hAnsi="Comic Sans MS"/>
                <w:sz w:val="16"/>
              </w:rPr>
            </w:pPr>
            <w:r>
              <w:rPr>
                <w:rFonts w:ascii="Comic Sans MS" w:hAnsi="Comic Sans MS"/>
                <w:sz w:val="16"/>
              </w:rPr>
              <w:t>420  Techniques de l'informatique</w:t>
            </w:r>
          </w:p>
        </w:tc>
        <w:tc>
          <w:tcPr>
            <w:tcW w:w="1981" w:type="dxa"/>
            <w:gridSpan w:val="3"/>
            <w:shd w:val="clear" w:color="auto" w:fill="auto"/>
            <w:vAlign w:val="center"/>
          </w:tcPr>
          <w:p w:rsidR="00C94F65" w:rsidRDefault="00C94F65" w:rsidP="006F4142">
            <w:pPr>
              <w:pStyle w:val="Titre1"/>
              <w:tabs>
                <w:tab w:val="left" w:pos="1460"/>
              </w:tabs>
              <w:spacing w:before="0" w:after="0"/>
              <w:jc w:val="left"/>
              <w:rPr>
                <w:rFonts w:ascii="Comic Sans MS" w:hAnsi="Comic Sans MS"/>
                <w:sz w:val="16"/>
              </w:rPr>
            </w:pPr>
          </w:p>
        </w:tc>
      </w:tr>
      <w:tr w:rsidR="00C94F65" w:rsidTr="006F4142">
        <w:trPr>
          <w:gridAfter w:val="1"/>
          <w:wAfter w:w="79" w:type="dxa"/>
          <w:cantSplit/>
        </w:trPr>
        <w:tc>
          <w:tcPr>
            <w:tcW w:w="2250"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APPROUVÉE PAR :</w:t>
            </w:r>
          </w:p>
        </w:tc>
        <w:tc>
          <w:tcPr>
            <w:tcW w:w="3341" w:type="dxa"/>
            <w:gridSpan w:val="3"/>
            <w:tcBorders>
              <w:top w:val="nil"/>
              <w:left w:val="nil"/>
              <w:bottom w:val="single" w:sz="4" w:space="0" w:color="auto"/>
              <w:right w:val="nil"/>
            </w:tcBorders>
            <w:shd w:val="clear" w:color="auto" w:fill="auto"/>
            <w:vAlign w:val="center"/>
          </w:tcPr>
          <w:p w:rsidR="00C94F65" w:rsidRDefault="00C94F65" w:rsidP="006F4142">
            <w:pPr>
              <w:rPr>
                <w:rFonts w:ascii="Comic Sans MS" w:hAnsi="Comic Sans MS"/>
                <w:b/>
                <w:sz w:val="16"/>
              </w:rPr>
            </w:pPr>
          </w:p>
        </w:tc>
        <w:tc>
          <w:tcPr>
            <w:tcW w:w="163" w:type="dxa"/>
            <w:shd w:val="clear" w:color="auto" w:fill="auto"/>
            <w:vAlign w:val="center"/>
          </w:tcPr>
          <w:p w:rsidR="00C94F65" w:rsidRDefault="00C94F65" w:rsidP="006F4142">
            <w:pPr>
              <w:rPr>
                <w:rFonts w:ascii="Comic Sans MS" w:hAnsi="Comic Sans MS"/>
                <w:b/>
                <w:sz w:val="16"/>
              </w:rPr>
            </w:pPr>
          </w:p>
        </w:tc>
        <w:tc>
          <w:tcPr>
            <w:tcW w:w="2986"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PROGRAMME :</w:t>
            </w:r>
          </w:p>
        </w:tc>
        <w:tc>
          <w:tcPr>
            <w:tcW w:w="778" w:type="dxa"/>
            <w:shd w:val="clear" w:color="auto" w:fill="auto"/>
            <w:vAlign w:val="center"/>
          </w:tcPr>
          <w:p w:rsidR="00C94F65" w:rsidRDefault="00C94F65" w:rsidP="006F4142">
            <w:pPr>
              <w:rPr>
                <w:rFonts w:ascii="Comic Sans MS" w:hAnsi="Comic Sans MS"/>
                <w:b/>
                <w:sz w:val="16"/>
              </w:rPr>
            </w:pPr>
            <w:r>
              <w:rPr>
                <w:rFonts w:ascii="Comic Sans MS" w:hAnsi="Comic Sans MS"/>
                <w:b/>
                <w:sz w:val="16"/>
              </w:rPr>
              <w:t>420.A0</w:t>
            </w:r>
          </w:p>
        </w:tc>
        <w:tc>
          <w:tcPr>
            <w:tcW w:w="7683" w:type="dxa"/>
            <w:gridSpan w:val="7"/>
            <w:shd w:val="clear" w:color="auto" w:fill="auto"/>
            <w:vAlign w:val="center"/>
          </w:tcPr>
          <w:p w:rsidR="00C94F65" w:rsidRDefault="00C94F65" w:rsidP="006F4142">
            <w:pPr>
              <w:pStyle w:val="Titre7"/>
              <w:tabs>
                <w:tab w:val="left" w:pos="2520"/>
              </w:tabs>
              <w:rPr>
                <w:sz w:val="16"/>
              </w:rPr>
            </w:pPr>
            <w:r>
              <w:rPr>
                <w:sz w:val="16"/>
              </w:rPr>
              <w:t>Techniques de l'informatique</w:t>
            </w:r>
          </w:p>
        </w:tc>
      </w:tr>
      <w:tr w:rsidR="00C94F65" w:rsidTr="006F4142">
        <w:trPr>
          <w:gridAfter w:val="1"/>
          <w:wAfter w:w="79" w:type="dxa"/>
          <w:cantSplit/>
        </w:trPr>
        <w:tc>
          <w:tcPr>
            <w:tcW w:w="2250" w:type="dxa"/>
            <w:gridSpan w:val="3"/>
            <w:shd w:val="clear" w:color="auto" w:fill="auto"/>
            <w:vAlign w:val="center"/>
          </w:tcPr>
          <w:p w:rsidR="00C94F65" w:rsidRDefault="00C94F65" w:rsidP="006F4142">
            <w:pPr>
              <w:rPr>
                <w:rFonts w:ascii="Comic Sans MS" w:hAnsi="Comic Sans MS"/>
                <w:b/>
                <w:sz w:val="16"/>
              </w:rPr>
            </w:pPr>
          </w:p>
        </w:tc>
        <w:tc>
          <w:tcPr>
            <w:tcW w:w="3341" w:type="dxa"/>
            <w:gridSpan w:val="3"/>
            <w:shd w:val="clear" w:color="auto" w:fill="auto"/>
            <w:vAlign w:val="center"/>
          </w:tcPr>
          <w:p w:rsidR="00C94F65" w:rsidRDefault="00C94F65" w:rsidP="006F4142">
            <w:pPr>
              <w:pStyle w:val="Titre2"/>
              <w:spacing w:after="0"/>
              <w:rPr>
                <w:rFonts w:ascii="Comic Sans MS" w:hAnsi="Comic Sans MS"/>
                <w:sz w:val="16"/>
              </w:rPr>
            </w:pPr>
            <w:r>
              <w:rPr>
                <w:rFonts w:ascii="Comic Sans MS" w:hAnsi="Comic Sans MS"/>
                <w:sz w:val="16"/>
              </w:rPr>
              <w:t>Direction des études</w:t>
            </w:r>
          </w:p>
        </w:tc>
        <w:tc>
          <w:tcPr>
            <w:tcW w:w="163" w:type="dxa"/>
            <w:shd w:val="clear" w:color="auto" w:fill="auto"/>
            <w:vAlign w:val="center"/>
          </w:tcPr>
          <w:p w:rsidR="00C94F65" w:rsidRDefault="00C94F65" w:rsidP="006F4142">
            <w:pPr>
              <w:rPr>
                <w:rFonts w:ascii="Comic Sans MS" w:hAnsi="Comic Sans MS"/>
                <w:b/>
                <w:sz w:val="16"/>
              </w:rPr>
            </w:pPr>
          </w:p>
        </w:tc>
        <w:tc>
          <w:tcPr>
            <w:tcW w:w="2986" w:type="dxa"/>
            <w:gridSpan w:val="3"/>
            <w:shd w:val="clear" w:color="auto" w:fill="auto"/>
            <w:vAlign w:val="center"/>
          </w:tcPr>
          <w:p w:rsidR="00C94F65" w:rsidRDefault="00C94F65" w:rsidP="006F4142">
            <w:pPr>
              <w:rPr>
                <w:rFonts w:ascii="Comic Sans MS" w:hAnsi="Comic Sans MS"/>
                <w:b/>
                <w:sz w:val="16"/>
              </w:rPr>
            </w:pPr>
            <w:r>
              <w:rPr>
                <w:rFonts w:ascii="Comic Sans MS" w:hAnsi="Comic Sans MS"/>
                <w:b/>
                <w:sz w:val="16"/>
              </w:rPr>
              <w:t xml:space="preserve">VOIE DE SPÉCIALISATION : </w:t>
            </w:r>
          </w:p>
        </w:tc>
        <w:tc>
          <w:tcPr>
            <w:tcW w:w="778" w:type="dxa"/>
            <w:shd w:val="clear" w:color="auto" w:fill="auto"/>
            <w:vAlign w:val="center"/>
          </w:tcPr>
          <w:p w:rsidR="00C94F65" w:rsidRDefault="00C94F65" w:rsidP="006F4142">
            <w:pPr>
              <w:rPr>
                <w:rFonts w:ascii="Comic Sans MS" w:hAnsi="Comic Sans MS"/>
                <w:b/>
                <w:sz w:val="16"/>
              </w:rPr>
            </w:pPr>
            <w:r>
              <w:rPr>
                <w:rFonts w:ascii="Comic Sans MS" w:hAnsi="Comic Sans MS"/>
                <w:b/>
                <w:sz w:val="16"/>
              </w:rPr>
              <w:t>420.AA</w:t>
            </w:r>
          </w:p>
        </w:tc>
        <w:tc>
          <w:tcPr>
            <w:tcW w:w="7683" w:type="dxa"/>
            <w:gridSpan w:val="7"/>
            <w:shd w:val="clear" w:color="auto" w:fill="auto"/>
            <w:vAlign w:val="center"/>
          </w:tcPr>
          <w:p w:rsidR="00C94F65" w:rsidRDefault="00C94F65" w:rsidP="006F4142">
            <w:pPr>
              <w:tabs>
                <w:tab w:val="right" w:pos="7543"/>
              </w:tabs>
              <w:rPr>
                <w:rFonts w:ascii="Comic Sans MS" w:hAnsi="Comic Sans MS"/>
                <w:b/>
                <w:sz w:val="16"/>
              </w:rPr>
            </w:pPr>
            <w:r>
              <w:rPr>
                <w:rFonts w:ascii="Comic Sans MS" w:hAnsi="Comic Sans MS"/>
                <w:b/>
                <w:sz w:val="16"/>
              </w:rPr>
              <w:t xml:space="preserve">Informatique de gestion </w:t>
            </w:r>
            <w:r>
              <w:rPr>
                <w:rFonts w:ascii="Comic Sans MS" w:hAnsi="Comic Sans MS"/>
                <w:b/>
                <w:sz w:val="16"/>
              </w:rPr>
              <w:tab/>
              <w:t>CHEMINEMENT : 420.B2 DEC-BAC en Jeux vidéo</w:t>
            </w:r>
          </w:p>
        </w:tc>
      </w:tr>
      <w:tr w:rsidR="00C94F65" w:rsidTr="006F4142">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vMerge w:val="restart"/>
            <w:tcBorders>
              <w:top w:val="thinThickSmallGap" w:sz="24" w:space="0" w:color="A6A6A6"/>
              <w:bottom w:val="single" w:sz="4" w:space="0" w:color="A6A6A6"/>
            </w:tcBorders>
            <w:shd w:val="clear" w:color="auto" w:fill="E6E6E6"/>
            <w:vAlign w:val="center"/>
          </w:tcPr>
          <w:p w:rsidR="00C94F65" w:rsidRDefault="00C94F65" w:rsidP="006F4142">
            <w:pPr>
              <w:jc w:val="center"/>
              <w:rPr>
                <w:rFonts w:ascii="Comic Sans MS" w:hAnsi="Comic Sans MS"/>
                <w:b/>
                <w:sz w:val="18"/>
                <w:szCs w:val="18"/>
              </w:rPr>
            </w:pPr>
            <w:r>
              <w:rPr>
                <w:rFonts w:ascii="Comic Sans MS" w:hAnsi="Comic Sans MS"/>
                <w:b/>
                <w:sz w:val="18"/>
                <w:szCs w:val="18"/>
              </w:rPr>
              <w:t>Session</w:t>
            </w:r>
          </w:p>
        </w:tc>
        <w:tc>
          <w:tcPr>
            <w:tcW w:w="5310" w:type="dxa"/>
            <w:gridSpan w:val="7"/>
            <w:tcBorders>
              <w:top w:val="thinThickSmallGap" w:sz="24" w:space="0" w:color="A6A6A6"/>
              <w:bottom w:val="single" w:sz="4" w:space="0" w:color="A6A6A6"/>
              <w:right w:val="double" w:sz="4" w:space="0" w:color="A6A6A6"/>
            </w:tcBorders>
            <w:shd w:val="clear" w:color="auto" w:fill="E6E6E6"/>
            <w:vAlign w:val="center"/>
          </w:tcPr>
          <w:p w:rsidR="00C94F65" w:rsidRDefault="00C94F65" w:rsidP="006F4142">
            <w:pPr>
              <w:jc w:val="center"/>
              <w:rPr>
                <w:rFonts w:ascii="Comic Sans MS" w:hAnsi="Comic Sans MS"/>
                <w:b/>
                <w:sz w:val="18"/>
                <w:szCs w:val="18"/>
              </w:rPr>
            </w:pPr>
            <w:r>
              <w:rPr>
                <w:rFonts w:ascii="Comic Sans MS" w:hAnsi="Comic Sans MS"/>
                <w:b/>
                <w:sz w:val="18"/>
                <w:szCs w:val="18"/>
              </w:rPr>
              <w:t>FORMATION GÉNÉRALE</w:t>
            </w:r>
          </w:p>
        </w:tc>
        <w:tc>
          <w:tcPr>
            <w:tcW w:w="9090" w:type="dxa"/>
            <w:gridSpan w:val="8"/>
            <w:vMerge w:val="restart"/>
            <w:tcBorders>
              <w:top w:val="thinThickSmallGap" w:sz="24" w:space="0" w:color="A6A6A6"/>
              <w:left w:val="double" w:sz="4" w:space="0" w:color="A6A6A6"/>
              <w:bottom w:val="single" w:sz="4" w:space="0" w:color="A6A6A6"/>
              <w:right w:val="double" w:sz="4" w:space="0" w:color="A6A6A6"/>
            </w:tcBorders>
            <w:shd w:val="clear" w:color="auto" w:fill="E6E6E6"/>
            <w:vAlign w:val="center"/>
          </w:tcPr>
          <w:p w:rsidR="00C94F65" w:rsidRDefault="00C94F65" w:rsidP="006F4142">
            <w:pPr>
              <w:jc w:val="center"/>
              <w:rPr>
                <w:rFonts w:ascii="Comic Sans MS" w:hAnsi="Comic Sans MS"/>
                <w:b/>
                <w:sz w:val="18"/>
                <w:szCs w:val="18"/>
              </w:rPr>
            </w:pPr>
            <w:r>
              <w:rPr>
                <w:rFonts w:ascii="Comic Sans MS" w:hAnsi="Comic Sans MS"/>
                <w:b/>
                <w:sz w:val="18"/>
                <w:szCs w:val="18"/>
              </w:rPr>
              <w:t>FORMATION SPÉCIFIQUE</w:t>
            </w:r>
          </w:p>
        </w:tc>
        <w:tc>
          <w:tcPr>
            <w:tcW w:w="780" w:type="dxa"/>
            <w:vMerge w:val="restart"/>
            <w:tcBorders>
              <w:top w:val="thinThickSmallGap" w:sz="24" w:space="0" w:color="A6A6A6"/>
              <w:left w:val="double" w:sz="4" w:space="0" w:color="A6A6A6"/>
              <w:bottom w:val="single" w:sz="4" w:space="0" w:color="A6A6A6"/>
              <w:right w:val="double" w:sz="4" w:space="0" w:color="A6A6A6"/>
            </w:tcBorders>
            <w:shd w:val="clear" w:color="auto" w:fill="E6E6E6"/>
            <w:vAlign w:val="center"/>
          </w:tcPr>
          <w:p w:rsidR="00C94F65" w:rsidRPr="0057486F" w:rsidRDefault="00C94F65" w:rsidP="006F4142">
            <w:pPr>
              <w:widowControl w:val="0"/>
              <w:jc w:val="center"/>
              <w:rPr>
                <w:rFonts w:ascii="Comic Sans MS" w:hAnsi="Comic Sans MS"/>
                <w:b/>
                <w:sz w:val="14"/>
                <w:szCs w:val="14"/>
              </w:rPr>
            </w:pPr>
            <w:r w:rsidRPr="0057486F">
              <w:rPr>
                <w:rFonts w:ascii="Comic Sans MS" w:hAnsi="Comic Sans MS"/>
                <w:b/>
                <w:sz w:val="14"/>
                <w:szCs w:val="14"/>
              </w:rPr>
              <w:t>Complé</w:t>
            </w:r>
            <w:r>
              <w:rPr>
                <w:rFonts w:ascii="Comic Sans MS" w:hAnsi="Comic Sans MS"/>
                <w:b/>
                <w:sz w:val="14"/>
                <w:szCs w:val="14"/>
              </w:rPr>
              <w:t>-</w:t>
            </w:r>
            <w:r w:rsidRPr="0057486F">
              <w:rPr>
                <w:rFonts w:ascii="Comic Sans MS" w:hAnsi="Comic Sans MS"/>
                <w:b/>
                <w:sz w:val="14"/>
                <w:szCs w:val="14"/>
              </w:rPr>
              <w:t>mentaire</w:t>
            </w:r>
          </w:p>
        </w:tc>
        <w:tc>
          <w:tcPr>
            <w:tcW w:w="1200" w:type="dxa"/>
            <w:gridSpan w:val="2"/>
            <w:vMerge w:val="restart"/>
            <w:tcBorders>
              <w:top w:val="thinThickSmallGap" w:sz="24" w:space="0" w:color="A6A6A6"/>
              <w:left w:val="double" w:sz="4" w:space="0" w:color="A6A6A6"/>
              <w:bottom w:val="single" w:sz="4" w:space="0" w:color="A6A6A6"/>
            </w:tcBorders>
            <w:shd w:val="clear" w:color="auto" w:fill="E6E6E6"/>
            <w:vAlign w:val="center"/>
          </w:tcPr>
          <w:p w:rsidR="00C94F65" w:rsidRDefault="00C94F65" w:rsidP="006F4142">
            <w:pPr>
              <w:widowControl w:val="0"/>
              <w:jc w:val="center"/>
              <w:rPr>
                <w:rFonts w:ascii="Comic Sans MS" w:hAnsi="Comic Sans MS"/>
                <w:b/>
                <w:sz w:val="18"/>
                <w:szCs w:val="18"/>
              </w:rPr>
            </w:pPr>
            <w:r>
              <w:rPr>
                <w:rFonts w:ascii="Comic Sans MS" w:hAnsi="Comic Sans MS"/>
                <w:b/>
                <w:sz w:val="18"/>
                <w:szCs w:val="18"/>
              </w:rPr>
              <w:t>Information Pondération</w:t>
            </w:r>
          </w:p>
        </w:tc>
      </w:tr>
      <w:tr w:rsidR="00C94F65" w:rsidTr="006F4142">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vMerge/>
            <w:tcBorders>
              <w:top w:val="single" w:sz="4" w:space="0" w:color="A6A6A6"/>
            </w:tcBorders>
            <w:shd w:val="clear" w:color="auto" w:fill="E6E6E6"/>
            <w:vAlign w:val="center"/>
          </w:tcPr>
          <w:p w:rsidR="00C94F65" w:rsidRDefault="00C94F65" w:rsidP="006F4142">
            <w:pPr>
              <w:rPr>
                <w:rFonts w:ascii="Comic Sans MS" w:hAnsi="Comic Sans MS"/>
                <w:b/>
                <w:sz w:val="18"/>
                <w:szCs w:val="18"/>
              </w:rPr>
            </w:pPr>
          </w:p>
        </w:tc>
        <w:tc>
          <w:tcPr>
            <w:tcW w:w="1170" w:type="dxa"/>
            <w:tcBorders>
              <w:top w:val="single" w:sz="4" w:space="0" w:color="A6A6A6"/>
            </w:tcBorders>
            <w:shd w:val="clear" w:color="auto" w:fill="auto"/>
            <w:vAlign w:val="center"/>
          </w:tcPr>
          <w:p w:rsidR="00C94F65" w:rsidRDefault="00C94F65" w:rsidP="006F4142">
            <w:pPr>
              <w:jc w:val="center"/>
              <w:rPr>
                <w:rFonts w:ascii="Comic Sans MS" w:hAnsi="Comic Sans MS"/>
                <w:b/>
                <w:sz w:val="16"/>
                <w:szCs w:val="16"/>
              </w:rPr>
            </w:pPr>
            <w:r>
              <w:rPr>
                <w:rFonts w:ascii="Comic Sans MS" w:hAnsi="Comic Sans MS"/>
                <w:b/>
                <w:sz w:val="16"/>
                <w:szCs w:val="16"/>
              </w:rPr>
              <w:t>Langue maternelle</w:t>
            </w:r>
          </w:p>
        </w:tc>
        <w:tc>
          <w:tcPr>
            <w:tcW w:w="1170" w:type="dxa"/>
            <w:gridSpan w:val="2"/>
            <w:tcBorders>
              <w:top w:val="single" w:sz="4" w:space="0" w:color="A6A6A6"/>
            </w:tcBorders>
            <w:shd w:val="clear" w:color="auto" w:fill="auto"/>
            <w:vAlign w:val="center"/>
          </w:tcPr>
          <w:p w:rsidR="00C94F65" w:rsidRDefault="00C94F65" w:rsidP="006F4142">
            <w:pPr>
              <w:jc w:val="center"/>
              <w:rPr>
                <w:rFonts w:ascii="Comic Sans MS" w:hAnsi="Comic Sans MS"/>
                <w:b/>
                <w:sz w:val="16"/>
                <w:szCs w:val="16"/>
              </w:rPr>
            </w:pPr>
            <w:r>
              <w:rPr>
                <w:rFonts w:ascii="Comic Sans MS" w:hAnsi="Comic Sans MS"/>
                <w:b/>
                <w:sz w:val="16"/>
                <w:szCs w:val="16"/>
              </w:rPr>
              <w:t>Langue seconde</w:t>
            </w:r>
          </w:p>
        </w:tc>
        <w:tc>
          <w:tcPr>
            <w:tcW w:w="1260" w:type="dxa"/>
            <w:tcBorders>
              <w:top w:val="single" w:sz="4" w:space="0" w:color="A6A6A6"/>
            </w:tcBorders>
            <w:shd w:val="clear" w:color="auto" w:fill="auto"/>
            <w:vAlign w:val="center"/>
          </w:tcPr>
          <w:p w:rsidR="00C94F65" w:rsidRPr="00AB7D02" w:rsidRDefault="00C94F65" w:rsidP="006F4142">
            <w:pPr>
              <w:pStyle w:val="Titre3"/>
              <w:spacing w:before="0" w:after="0"/>
              <w:rPr>
                <w:rFonts w:ascii="Comic Sans MS" w:hAnsi="Comic Sans MS"/>
                <w:sz w:val="16"/>
                <w:szCs w:val="16"/>
              </w:rPr>
            </w:pPr>
            <w:r w:rsidRPr="00AB7D02">
              <w:rPr>
                <w:rFonts w:ascii="Comic Sans MS" w:hAnsi="Comic Sans MS"/>
                <w:sz w:val="16"/>
                <w:szCs w:val="16"/>
              </w:rPr>
              <w:t>Philosophie</w:t>
            </w:r>
          </w:p>
        </w:tc>
        <w:tc>
          <w:tcPr>
            <w:tcW w:w="1710" w:type="dxa"/>
            <w:gridSpan w:val="3"/>
            <w:tcBorders>
              <w:top w:val="single" w:sz="4" w:space="0" w:color="A6A6A6"/>
              <w:right w:val="double" w:sz="4" w:space="0" w:color="A6A6A6"/>
            </w:tcBorders>
            <w:shd w:val="clear" w:color="auto" w:fill="auto"/>
            <w:vAlign w:val="center"/>
          </w:tcPr>
          <w:p w:rsidR="00C94F65" w:rsidRDefault="00C94F65" w:rsidP="006F4142">
            <w:pPr>
              <w:jc w:val="center"/>
              <w:rPr>
                <w:rFonts w:ascii="Comic Sans MS" w:hAnsi="Comic Sans MS"/>
                <w:b/>
                <w:sz w:val="16"/>
                <w:szCs w:val="16"/>
              </w:rPr>
            </w:pPr>
            <w:r>
              <w:rPr>
                <w:rFonts w:ascii="Comic Sans MS" w:hAnsi="Comic Sans MS"/>
                <w:b/>
                <w:sz w:val="16"/>
                <w:szCs w:val="16"/>
              </w:rPr>
              <w:t>Éducation physique</w:t>
            </w:r>
          </w:p>
        </w:tc>
        <w:tc>
          <w:tcPr>
            <w:tcW w:w="9090" w:type="dxa"/>
            <w:gridSpan w:val="8"/>
            <w:vMerge/>
            <w:tcBorders>
              <w:top w:val="single" w:sz="4" w:space="0" w:color="A6A6A6"/>
              <w:left w:val="double" w:sz="4" w:space="0" w:color="A6A6A6"/>
              <w:bottom w:val="single" w:sz="4" w:space="0" w:color="A6A6A6"/>
              <w:right w:val="double" w:sz="4" w:space="0" w:color="A6A6A6"/>
            </w:tcBorders>
            <w:shd w:val="clear" w:color="auto" w:fill="E6E6E6"/>
            <w:vAlign w:val="center"/>
          </w:tcPr>
          <w:p w:rsidR="00C94F65" w:rsidRDefault="00C94F65" w:rsidP="006F4142">
            <w:pPr>
              <w:rPr>
                <w:rFonts w:ascii="Comic Sans MS" w:hAnsi="Comic Sans MS"/>
                <w:b/>
                <w:sz w:val="18"/>
                <w:szCs w:val="18"/>
              </w:rPr>
            </w:pPr>
          </w:p>
        </w:tc>
        <w:tc>
          <w:tcPr>
            <w:tcW w:w="780" w:type="dxa"/>
            <w:vMerge/>
            <w:tcBorders>
              <w:top w:val="single" w:sz="4" w:space="0" w:color="A6A6A6"/>
              <w:left w:val="double" w:sz="4" w:space="0" w:color="A6A6A6"/>
              <w:bottom w:val="single" w:sz="4" w:space="0" w:color="A6A6A6"/>
              <w:right w:val="double" w:sz="4" w:space="0" w:color="A6A6A6"/>
            </w:tcBorders>
            <w:shd w:val="clear" w:color="auto" w:fill="E6E6E6"/>
            <w:vAlign w:val="center"/>
          </w:tcPr>
          <w:p w:rsidR="00C94F65" w:rsidRDefault="00C94F65" w:rsidP="006F4142">
            <w:pPr>
              <w:rPr>
                <w:rFonts w:ascii="Comic Sans MS" w:hAnsi="Comic Sans MS"/>
                <w:b/>
                <w:sz w:val="18"/>
                <w:szCs w:val="18"/>
              </w:rPr>
            </w:pPr>
          </w:p>
        </w:tc>
        <w:tc>
          <w:tcPr>
            <w:tcW w:w="1200" w:type="dxa"/>
            <w:gridSpan w:val="2"/>
            <w:vMerge/>
            <w:tcBorders>
              <w:top w:val="single" w:sz="4" w:space="0" w:color="A6A6A6"/>
              <w:left w:val="double" w:sz="4" w:space="0" w:color="A6A6A6"/>
              <w:bottom w:val="single" w:sz="4" w:space="0" w:color="A6A6A6"/>
            </w:tcBorders>
            <w:shd w:val="clear" w:color="auto" w:fill="E6E6E6"/>
            <w:vAlign w:val="center"/>
          </w:tcPr>
          <w:p w:rsidR="00C94F65" w:rsidRDefault="00C94F65" w:rsidP="006F4142">
            <w:pPr>
              <w:rPr>
                <w:rFonts w:ascii="Comic Sans MS" w:hAnsi="Comic Sans MS"/>
                <w:b/>
                <w:sz w:val="18"/>
                <w:szCs w:val="18"/>
              </w:rPr>
            </w:pPr>
          </w:p>
        </w:tc>
      </w:tr>
      <w:tr w:rsidR="00C94F65" w:rsidRPr="0057486F" w:rsidTr="006F4142">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shd w:val="clear" w:color="auto" w:fill="auto"/>
            <w:vAlign w:val="center"/>
          </w:tcPr>
          <w:p w:rsidR="00C94F65" w:rsidRPr="0057486F" w:rsidRDefault="00C94F65" w:rsidP="006F4142">
            <w:pPr>
              <w:pStyle w:val="Titre1"/>
              <w:spacing w:before="0" w:after="0"/>
              <w:rPr>
                <w:rFonts w:ascii="Comic Sans MS" w:hAnsi="Comic Sans MS"/>
                <w:b w:val="0"/>
                <w:sz w:val="18"/>
                <w:szCs w:val="18"/>
              </w:rPr>
            </w:pPr>
            <w:r w:rsidRPr="0057486F">
              <w:rPr>
                <w:rFonts w:ascii="Comic Sans MS" w:hAnsi="Comic Sans MS"/>
                <w:b w:val="0"/>
                <w:sz w:val="18"/>
                <w:szCs w:val="18"/>
              </w:rPr>
              <w:t>I</w:t>
            </w:r>
          </w:p>
          <w:p w:rsidR="00C94F65" w:rsidRPr="0057486F" w:rsidRDefault="00C94F65" w:rsidP="006F4142">
            <w:pPr>
              <w:jc w:val="center"/>
              <w:rPr>
                <w:rFonts w:ascii="Comic Sans MS" w:hAnsi="Comic Sans MS"/>
                <w:sz w:val="18"/>
                <w:szCs w:val="18"/>
              </w:rPr>
            </w:pPr>
            <w:r w:rsidRPr="0057486F">
              <w:rPr>
                <w:rFonts w:ascii="Comic Sans MS" w:hAnsi="Comic Sans MS"/>
                <w:sz w:val="18"/>
                <w:szCs w:val="18"/>
              </w:rPr>
              <w:t>Automne</w:t>
            </w:r>
          </w:p>
          <w:p w:rsidR="00C94F65" w:rsidRPr="0057486F" w:rsidRDefault="00C94F65" w:rsidP="00880A5F">
            <w:pPr>
              <w:jc w:val="center"/>
              <w:rPr>
                <w:rFonts w:ascii="Comic Sans MS" w:hAnsi="Comic Sans MS"/>
                <w:sz w:val="18"/>
                <w:szCs w:val="18"/>
              </w:rPr>
            </w:pPr>
            <w:r w:rsidRPr="0057486F">
              <w:rPr>
                <w:rFonts w:ascii="Comic Sans MS" w:hAnsi="Comic Sans MS"/>
                <w:sz w:val="18"/>
                <w:szCs w:val="18"/>
              </w:rPr>
              <w:t>20</w:t>
            </w:r>
            <w:r>
              <w:rPr>
                <w:rFonts w:ascii="Comic Sans MS" w:hAnsi="Comic Sans MS"/>
                <w:sz w:val="18"/>
                <w:szCs w:val="18"/>
              </w:rPr>
              <w:t>1</w:t>
            </w:r>
            <w:r w:rsidR="00880A5F">
              <w:rPr>
                <w:rFonts w:ascii="Comic Sans MS" w:hAnsi="Comic Sans MS"/>
                <w:sz w:val="18"/>
                <w:szCs w:val="18"/>
              </w:rPr>
              <w:t>3</w:t>
            </w:r>
          </w:p>
        </w:tc>
        <w:tc>
          <w:tcPr>
            <w:tcW w:w="1170" w:type="dxa"/>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601-101-MQ</w:t>
            </w:r>
          </w:p>
          <w:p w:rsidR="00C94F65" w:rsidRPr="00F76997" w:rsidRDefault="00C94F65" w:rsidP="006F4142">
            <w:pPr>
              <w:rPr>
                <w:rFonts w:ascii="Comic Sans MS" w:hAnsi="Comic Sans MS"/>
                <w:sz w:val="14"/>
                <w:szCs w:val="14"/>
              </w:rPr>
            </w:pPr>
            <w:r w:rsidRPr="00F76997">
              <w:rPr>
                <w:rFonts w:ascii="Comic Sans MS" w:hAnsi="Comic Sans MS"/>
                <w:sz w:val="14"/>
                <w:szCs w:val="14"/>
              </w:rPr>
              <w:t>Écriture et littérature</w:t>
            </w:r>
          </w:p>
          <w:p w:rsidR="00C94F65" w:rsidRPr="00F76997" w:rsidRDefault="00C94F65" w:rsidP="006F4142">
            <w:pPr>
              <w:rPr>
                <w:rFonts w:ascii="Comic Sans MS" w:hAnsi="Comic Sans MS"/>
                <w:sz w:val="14"/>
                <w:szCs w:val="14"/>
              </w:rPr>
            </w:pPr>
            <w:r w:rsidRPr="00F76997">
              <w:rPr>
                <w:rFonts w:ascii="Comic Sans MS" w:hAnsi="Comic Sans MS"/>
                <w:sz w:val="14"/>
                <w:szCs w:val="14"/>
              </w:rPr>
              <w:t>2-2-3</w:t>
            </w:r>
          </w:p>
        </w:tc>
        <w:tc>
          <w:tcPr>
            <w:tcW w:w="1170" w:type="dxa"/>
            <w:gridSpan w:val="2"/>
            <w:shd w:val="clear" w:color="auto" w:fill="auto"/>
          </w:tcPr>
          <w:p w:rsidR="00C94F65" w:rsidRPr="00F76997" w:rsidRDefault="00C94F65" w:rsidP="006F4142">
            <w:pPr>
              <w:rPr>
                <w:rFonts w:ascii="Comic Sans MS" w:hAnsi="Comic Sans MS"/>
                <w:sz w:val="14"/>
                <w:szCs w:val="14"/>
              </w:rPr>
            </w:pPr>
          </w:p>
        </w:tc>
        <w:tc>
          <w:tcPr>
            <w:tcW w:w="1260" w:type="dxa"/>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340-101-MQ</w:t>
            </w:r>
          </w:p>
          <w:p w:rsidR="00C94F65" w:rsidRPr="00F76997" w:rsidRDefault="00C94F65" w:rsidP="006F4142">
            <w:pPr>
              <w:rPr>
                <w:rFonts w:ascii="Comic Sans MS" w:hAnsi="Comic Sans MS"/>
                <w:sz w:val="14"/>
                <w:szCs w:val="14"/>
              </w:rPr>
            </w:pPr>
            <w:r w:rsidRPr="00F76997">
              <w:rPr>
                <w:rFonts w:ascii="Comic Sans MS" w:hAnsi="Comic Sans MS"/>
                <w:sz w:val="14"/>
                <w:szCs w:val="14"/>
              </w:rPr>
              <w:t>Philosophie et rationalité</w:t>
            </w:r>
          </w:p>
          <w:p w:rsidR="00C94F65" w:rsidRPr="00F76997" w:rsidRDefault="00C94F65" w:rsidP="006F4142">
            <w:pPr>
              <w:rPr>
                <w:rFonts w:ascii="Comic Sans MS" w:hAnsi="Comic Sans MS"/>
                <w:sz w:val="14"/>
                <w:szCs w:val="14"/>
              </w:rPr>
            </w:pPr>
            <w:r w:rsidRPr="00F76997">
              <w:rPr>
                <w:rFonts w:ascii="Comic Sans MS" w:hAnsi="Comic Sans MS"/>
                <w:sz w:val="14"/>
                <w:szCs w:val="14"/>
              </w:rPr>
              <w:t>3-1-3</w:t>
            </w:r>
          </w:p>
        </w:tc>
        <w:tc>
          <w:tcPr>
            <w:tcW w:w="1710" w:type="dxa"/>
            <w:gridSpan w:val="3"/>
            <w:tcBorders>
              <w:right w:val="double" w:sz="4" w:space="0" w:color="A6A6A6"/>
            </w:tcBorders>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109-101-MQ</w:t>
            </w:r>
          </w:p>
          <w:p w:rsidR="00C94F65" w:rsidRPr="00F76997" w:rsidRDefault="00C94F65" w:rsidP="006F4142">
            <w:pPr>
              <w:rPr>
                <w:rFonts w:ascii="Comic Sans MS" w:hAnsi="Comic Sans MS"/>
                <w:sz w:val="14"/>
                <w:szCs w:val="14"/>
              </w:rPr>
            </w:pPr>
            <w:r w:rsidRPr="00F76997">
              <w:rPr>
                <w:rFonts w:ascii="Comic Sans MS" w:hAnsi="Comic Sans MS"/>
                <w:sz w:val="14"/>
                <w:szCs w:val="14"/>
              </w:rPr>
              <w:t>Activité physique et santé</w:t>
            </w:r>
          </w:p>
          <w:p w:rsidR="00C94F65" w:rsidRPr="00F76997" w:rsidRDefault="00C94F65" w:rsidP="006F4142">
            <w:pPr>
              <w:rPr>
                <w:rFonts w:ascii="Comic Sans MS" w:hAnsi="Comic Sans MS"/>
                <w:sz w:val="14"/>
                <w:szCs w:val="14"/>
              </w:rPr>
            </w:pPr>
            <w:r w:rsidRPr="00F76997">
              <w:rPr>
                <w:rFonts w:ascii="Comic Sans MS" w:hAnsi="Comic Sans MS"/>
                <w:sz w:val="14"/>
                <w:szCs w:val="14"/>
              </w:rPr>
              <w:t>1-1-1</w:t>
            </w:r>
          </w:p>
        </w:tc>
        <w:tc>
          <w:tcPr>
            <w:tcW w:w="1800" w:type="dxa"/>
            <w:tcBorders>
              <w:top w:val="single" w:sz="4" w:space="0" w:color="A6A6A6"/>
              <w:left w:val="double" w:sz="4" w:space="0" w:color="A6A6A6"/>
              <w:bottom w:val="single" w:sz="4" w:space="0" w:color="A6A6A6"/>
            </w:tcBorders>
            <w:shd w:val="clear" w:color="auto" w:fill="FFFFFF"/>
          </w:tcPr>
          <w:p w:rsidR="00C94F65" w:rsidRPr="00F76997" w:rsidRDefault="00C94F65" w:rsidP="006F4142">
            <w:pPr>
              <w:rPr>
                <w:rFonts w:ascii="Comic Sans MS" w:hAnsi="Comic Sans MS"/>
                <w:sz w:val="14"/>
                <w:szCs w:val="14"/>
              </w:rPr>
            </w:pPr>
            <w:r w:rsidRPr="00F76997">
              <w:rPr>
                <w:rFonts w:ascii="Comic Sans MS" w:hAnsi="Comic Sans MS"/>
                <w:sz w:val="14"/>
                <w:szCs w:val="14"/>
              </w:rPr>
              <w:t>420-JA</w:t>
            </w:r>
            <w:r w:rsidR="00E95F48">
              <w:rPr>
                <w:rFonts w:ascii="Comic Sans MS" w:hAnsi="Comic Sans MS"/>
                <w:sz w:val="14"/>
                <w:szCs w:val="14"/>
              </w:rPr>
              <w:t>C</w:t>
            </w:r>
            <w:r w:rsidRPr="00F76997">
              <w:rPr>
                <w:rFonts w:ascii="Comic Sans MS" w:hAnsi="Comic Sans MS"/>
                <w:sz w:val="14"/>
                <w:szCs w:val="14"/>
              </w:rPr>
              <w:t>-JQ</w:t>
            </w:r>
          </w:p>
          <w:p w:rsidR="00C94F65" w:rsidRPr="00F76997" w:rsidRDefault="00E95F48" w:rsidP="006F4142">
            <w:pPr>
              <w:rPr>
                <w:rFonts w:ascii="Comic Sans MS" w:hAnsi="Comic Sans MS"/>
                <w:sz w:val="14"/>
                <w:szCs w:val="14"/>
              </w:rPr>
            </w:pPr>
            <w:r>
              <w:rPr>
                <w:rFonts w:ascii="Comic Sans MS" w:hAnsi="Comic Sans MS"/>
                <w:sz w:val="14"/>
                <w:szCs w:val="14"/>
              </w:rPr>
              <w:t>Informatique et technologies</w:t>
            </w:r>
          </w:p>
          <w:p w:rsidR="00C94F65" w:rsidRPr="00F76997" w:rsidRDefault="00E95F48" w:rsidP="00E95F48">
            <w:pPr>
              <w:rPr>
                <w:rFonts w:ascii="Comic Sans MS" w:hAnsi="Comic Sans MS"/>
                <w:sz w:val="14"/>
                <w:szCs w:val="14"/>
              </w:rPr>
            </w:pPr>
            <w:r>
              <w:rPr>
                <w:rFonts w:ascii="Comic Sans MS" w:hAnsi="Comic Sans MS"/>
                <w:sz w:val="14"/>
                <w:szCs w:val="14"/>
              </w:rPr>
              <w:t>1</w:t>
            </w:r>
            <w:r w:rsidR="00C94F65" w:rsidRPr="00F76997">
              <w:rPr>
                <w:rFonts w:ascii="Comic Sans MS" w:hAnsi="Comic Sans MS"/>
                <w:sz w:val="14"/>
                <w:szCs w:val="14"/>
              </w:rPr>
              <w:t>-2-</w:t>
            </w:r>
            <w:r>
              <w:rPr>
                <w:rFonts w:ascii="Comic Sans MS" w:hAnsi="Comic Sans MS"/>
                <w:sz w:val="14"/>
                <w:szCs w:val="14"/>
              </w:rPr>
              <w:t>1</w:t>
            </w:r>
          </w:p>
        </w:tc>
        <w:tc>
          <w:tcPr>
            <w:tcW w:w="2160" w:type="dxa"/>
            <w:gridSpan w:val="3"/>
            <w:tcBorders>
              <w:top w:val="single" w:sz="4" w:space="0" w:color="A6A6A6"/>
            </w:tcBorders>
            <w:shd w:val="clear" w:color="auto" w:fill="FFFFFF"/>
          </w:tcPr>
          <w:p w:rsidR="00C94F65" w:rsidRPr="00F76997" w:rsidRDefault="00C94F65" w:rsidP="006F4142">
            <w:pPr>
              <w:rPr>
                <w:rFonts w:ascii="Comic Sans MS" w:hAnsi="Comic Sans MS"/>
                <w:sz w:val="14"/>
                <w:szCs w:val="14"/>
              </w:rPr>
            </w:pPr>
            <w:r w:rsidRPr="00F76997">
              <w:rPr>
                <w:rFonts w:ascii="Comic Sans MS" w:hAnsi="Comic Sans MS"/>
                <w:sz w:val="14"/>
                <w:szCs w:val="14"/>
              </w:rPr>
              <w:t>420-JB</w:t>
            </w:r>
            <w:r w:rsidR="00E95F48">
              <w:rPr>
                <w:rFonts w:ascii="Comic Sans MS" w:hAnsi="Comic Sans MS"/>
                <w:sz w:val="14"/>
                <w:szCs w:val="14"/>
              </w:rPr>
              <w:t>B</w:t>
            </w:r>
            <w:r w:rsidRPr="00F76997">
              <w:rPr>
                <w:rFonts w:ascii="Comic Sans MS" w:hAnsi="Comic Sans MS"/>
                <w:sz w:val="14"/>
                <w:szCs w:val="14"/>
              </w:rPr>
              <w:t>-JQ</w:t>
            </w:r>
          </w:p>
          <w:p w:rsidR="00C94F65" w:rsidRPr="00F76997" w:rsidRDefault="00E95F48" w:rsidP="006F4142">
            <w:pPr>
              <w:rPr>
                <w:rFonts w:ascii="Comic Sans MS" w:hAnsi="Comic Sans MS"/>
                <w:sz w:val="14"/>
                <w:szCs w:val="14"/>
              </w:rPr>
            </w:pPr>
            <w:r>
              <w:rPr>
                <w:rFonts w:ascii="Comic Sans MS" w:hAnsi="Comic Sans MS"/>
                <w:sz w:val="14"/>
                <w:szCs w:val="14"/>
              </w:rPr>
              <w:t>Programmation et introduction aux objets</w:t>
            </w:r>
          </w:p>
          <w:p w:rsidR="00C94F65" w:rsidRPr="00F76997" w:rsidRDefault="00C94F65" w:rsidP="006F4142">
            <w:pPr>
              <w:rPr>
                <w:rFonts w:ascii="Comic Sans MS" w:hAnsi="Comic Sans MS"/>
                <w:sz w:val="14"/>
                <w:szCs w:val="14"/>
              </w:rPr>
            </w:pPr>
            <w:r w:rsidRPr="00F76997">
              <w:rPr>
                <w:rFonts w:ascii="Comic Sans MS" w:hAnsi="Comic Sans MS"/>
                <w:sz w:val="14"/>
                <w:szCs w:val="14"/>
              </w:rPr>
              <w:t>2-4-2</w:t>
            </w:r>
          </w:p>
        </w:tc>
        <w:tc>
          <w:tcPr>
            <w:tcW w:w="1710" w:type="dxa"/>
            <w:tcBorders>
              <w:top w:val="single" w:sz="4" w:space="0" w:color="A6A6A6"/>
            </w:tcBorders>
            <w:shd w:val="clear" w:color="auto" w:fill="FFFFFF"/>
          </w:tcPr>
          <w:p w:rsidR="00C94F65" w:rsidRPr="00F76997" w:rsidRDefault="00C94F65" w:rsidP="006F4142">
            <w:pPr>
              <w:rPr>
                <w:rFonts w:ascii="Comic Sans MS" w:hAnsi="Comic Sans MS"/>
                <w:sz w:val="14"/>
                <w:szCs w:val="14"/>
              </w:rPr>
            </w:pPr>
            <w:r w:rsidRPr="00F76997">
              <w:rPr>
                <w:rFonts w:ascii="Comic Sans MS" w:hAnsi="Comic Sans MS"/>
                <w:sz w:val="14"/>
                <w:szCs w:val="14"/>
              </w:rPr>
              <w:t>420-JC</w:t>
            </w:r>
            <w:r w:rsidR="00E95F48">
              <w:rPr>
                <w:rFonts w:ascii="Comic Sans MS" w:hAnsi="Comic Sans MS"/>
                <w:sz w:val="14"/>
                <w:szCs w:val="14"/>
              </w:rPr>
              <w:t>C</w:t>
            </w:r>
            <w:r w:rsidRPr="00F76997">
              <w:rPr>
                <w:rFonts w:ascii="Comic Sans MS" w:hAnsi="Comic Sans MS"/>
                <w:sz w:val="14"/>
                <w:szCs w:val="14"/>
              </w:rPr>
              <w:t>-JQ</w:t>
            </w:r>
          </w:p>
          <w:p w:rsidR="00C94F65" w:rsidRPr="00F76997" w:rsidRDefault="00C94F65" w:rsidP="006F4142">
            <w:pPr>
              <w:rPr>
                <w:rFonts w:ascii="Comic Sans MS" w:hAnsi="Comic Sans MS"/>
                <w:sz w:val="14"/>
                <w:szCs w:val="14"/>
              </w:rPr>
            </w:pPr>
            <w:r w:rsidRPr="00F76997">
              <w:rPr>
                <w:rFonts w:ascii="Comic Sans MS" w:hAnsi="Comic Sans MS"/>
                <w:sz w:val="14"/>
                <w:szCs w:val="14"/>
              </w:rPr>
              <w:t>Installation et configuration des ordinateurs</w:t>
            </w:r>
          </w:p>
          <w:p w:rsidR="00C94F65" w:rsidRPr="00F76997" w:rsidRDefault="00E95F48" w:rsidP="00E95F48">
            <w:pPr>
              <w:rPr>
                <w:rFonts w:ascii="Comic Sans MS" w:hAnsi="Comic Sans MS"/>
                <w:sz w:val="14"/>
                <w:szCs w:val="14"/>
              </w:rPr>
            </w:pPr>
            <w:r>
              <w:rPr>
                <w:rFonts w:ascii="Comic Sans MS" w:hAnsi="Comic Sans MS"/>
                <w:sz w:val="14"/>
                <w:szCs w:val="14"/>
              </w:rPr>
              <w:t>1</w:t>
            </w:r>
            <w:r w:rsidR="00C94F65" w:rsidRPr="00F76997">
              <w:rPr>
                <w:rFonts w:ascii="Comic Sans MS" w:hAnsi="Comic Sans MS"/>
                <w:sz w:val="14"/>
                <w:szCs w:val="14"/>
              </w:rPr>
              <w:t>-3-</w:t>
            </w:r>
            <w:r>
              <w:rPr>
                <w:rFonts w:ascii="Comic Sans MS" w:hAnsi="Comic Sans MS"/>
                <w:sz w:val="14"/>
                <w:szCs w:val="14"/>
              </w:rPr>
              <w:t>1</w:t>
            </w:r>
          </w:p>
        </w:tc>
        <w:tc>
          <w:tcPr>
            <w:tcW w:w="1530" w:type="dxa"/>
            <w:tcBorders>
              <w:top w:val="single" w:sz="4" w:space="0" w:color="A6A6A6"/>
            </w:tcBorders>
            <w:shd w:val="clear" w:color="auto" w:fill="FFFFFF"/>
          </w:tcPr>
          <w:p w:rsidR="00E95F48" w:rsidRPr="00F76997" w:rsidRDefault="00E95F48" w:rsidP="00E95F48">
            <w:pPr>
              <w:rPr>
                <w:rFonts w:ascii="Comic Sans MS" w:hAnsi="Comic Sans MS"/>
                <w:sz w:val="14"/>
                <w:szCs w:val="14"/>
              </w:rPr>
            </w:pPr>
            <w:r w:rsidRPr="00F76997">
              <w:rPr>
                <w:rFonts w:ascii="Comic Sans MS" w:hAnsi="Comic Sans MS"/>
                <w:sz w:val="14"/>
                <w:szCs w:val="14"/>
              </w:rPr>
              <w:t>420-KC</w:t>
            </w:r>
            <w:r>
              <w:rPr>
                <w:rFonts w:ascii="Comic Sans MS" w:hAnsi="Comic Sans MS"/>
                <w:sz w:val="14"/>
                <w:szCs w:val="14"/>
              </w:rPr>
              <w:t>C</w:t>
            </w:r>
            <w:r w:rsidRPr="00F76997">
              <w:rPr>
                <w:rFonts w:ascii="Comic Sans MS" w:hAnsi="Comic Sans MS"/>
                <w:sz w:val="14"/>
                <w:szCs w:val="14"/>
              </w:rPr>
              <w:t>-JQ</w:t>
            </w:r>
          </w:p>
          <w:p w:rsidR="00E95F48" w:rsidRPr="00F76997" w:rsidRDefault="00E95F48" w:rsidP="00E95F48">
            <w:pPr>
              <w:rPr>
                <w:rFonts w:ascii="Comic Sans MS" w:hAnsi="Comic Sans MS"/>
                <w:sz w:val="14"/>
                <w:szCs w:val="14"/>
                <w:lang w:val="fr-FR"/>
              </w:rPr>
            </w:pPr>
            <w:r w:rsidRPr="00F76997">
              <w:rPr>
                <w:rFonts w:ascii="Comic Sans MS" w:hAnsi="Comic Sans MS"/>
                <w:sz w:val="14"/>
                <w:szCs w:val="14"/>
              </w:rPr>
              <w:t xml:space="preserve">Conception d'interfaces </w:t>
            </w:r>
          </w:p>
          <w:p w:rsidR="00C94F65" w:rsidRPr="00F76997" w:rsidRDefault="00E95F48" w:rsidP="00E95F48">
            <w:pPr>
              <w:rPr>
                <w:rFonts w:ascii="Comic Sans MS" w:hAnsi="Comic Sans MS"/>
                <w:sz w:val="14"/>
                <w:szCs w:val="14"/>
              </w:rPr>
            </w:pPr>
            <w:r>
              <w:rPr>
                <w:rFonts w:ascii="Comic Sans MS" w:hAnsi="Comic Sans MS"/>
                <w:sz w:val="14"/>
                <w:szCs w:val="14"/>
                <w:lang w:val="en-CA"/>
              </w:rPr>
              <w:t>1</w:t>
            </w:r>
            <w:r w:rsidRPr="00F76997">
              <w:rPr>
                <w:rFonts w:ascii="Comic Sans MS" w:hAnsi="Comic Sans MS"/>
                <w:sz w:val="14"/>
                <w:szCs w:val="14"/>
                <w:lang w:val="en-CA"/>
              </w:rPr>
              <w:t>-2-2</w:t>
            </w:r>
          </w:p>
        </w:tc>
        <w:tc>
          <w:tcPr>
            <w:tcW w:w="1890" w:type="dxa"/>
            <w:gridSpan w:val="2"/>
            <w:tcBorders>
              <w:top w:val="single" w:sz="4" w:space="0" w:color="A6A6A6"/>
              <w:bottom w:val="single" w:sz="4" w:space="0" w:color="A6A6A6"/>
              <w:right w:val="double" w:sz="4" w:space="0" w:color="A6A6A6"/>
            </w:tcBorders>
            <w:shd w:val="clear" w:color="auto" w:fill="FFFFFF"/>
          </w:tcPr>
          <w:p w:rsidR="00C94F65" w:rsidRPr="00F76997" w:rsidRDefault="00C94F65" w:rsidP="006F4142">
            <w:pPr>
              <w:rPr>
                <w:rFonts w:ascii="Comic Sans MS" w:hAnsi="Comic Sans MS"/>
                <w:sz w:val="14"/>
                <w:szCs w:val="14"/>
              </w:rPr>
            </w:pPr>
          </w:p>
        </w:tc>
        <w:tc>
          <w:tcPr>
            <w:tcW w:w="780" w:type="dxa"/>
            <w:tcBorders>
              <w:top w:val="single" w:sz="4" w:space="0" w:color="A6A6A6"/>
              <w:left w:val="double" w:sz="4" w:space="0" w:color="A6A6A6"/>
              <w:bottom w:val="single" w:sz="4" w:space="0" w:color="A6A6A6"/>
              <w:right w:val="double" w:sz="4" w:space="0" w:color="A6A6A6"/>
            </w:tcBorders>
            <w:shd w:val="clear" w:color="auto" w:fill="auto"/>
            <w:vAlign w:val="center"/>
          </w:tcPr>
          <w:p w:rsidR="00C94F65" w:rsidRPr="00F76997" w:rsidRDefault="00C94F65" w:rsidP="006F4142">
            <w:pPr>
              <w:rPr>
                <w:rFonts w:ascii="Comic Sans MS" w:hAnsi="Comic Sans MS"/>
                <w:sz w:val="14"/>
                <w:szCs w:val="14"/>
                <w:lang w:val="en-CA"/>
              </w:rPr>
            </w:pPr>
            <w:r w:rsidRPr="00F76997">
              <w:rPr>
                <w:rFonts w:ascii="Comic Sans MS" w:hAnsi="Comic Sans MS"/>
                <w:sz w:val="14"/>
                <w:szCs w:val="14"/>
                <w:lang w:val="en-CA"/>
              </w:rPr>
              <w:t>F.C. 1</w:t>
            </w:r>
          </w:p>
          <w:p w:rsidR="00C94F65" w:rsidRPr="00F76997" w:rsidRDefault="00C94F65" w:rsidP="006F4142">
            <w:pPr>
              <w:rPr>
                <w:rFonts w:ascii="Comic Sans MS" w:hAnsi="Comic Sans MS"/>
                <w:sz w:val="14"/>
                <w:szCs w:val="14"/>
              </w:rPr>
            </w:pPr>
            <w:r w:rsidRPr="00F76997">
              <w:rPr>
                <w:rFonts w:ascii="Comic Sans MS" w:hAnsi="Comic Sans MS"/>
                <w:sz w:val="14"/>
                <w:szCs w:val="14"/>
                <w:lang w:val="en-CA"/>
              </w:rPr>
              <w:t>3-0-3</w:t>
            </w:r>
          </w:p>
        </w:tc>
        <w:tc>
          <w:tcPr>
            <w:tcW w:w="1200" w:type="dxa"/>
            <w:gridSpan w:val="2"/>
            <w:tcBorders>
              <w:top w:val="single" w:sz="4" w:space="0" w:color="A6A6A6"/>
              <w:left w:val="double" w:sz="4" w:space="0" w:color="A6A6A6"/>
              <w:bottom w:val="single" w:sz="4" w:space="0" w:color="A6A6A6"/>
            </w:tcBorders>
            <w:shd w:val="clear" w:color="auto" w:fill="auto"/>
            <w:vAlign w:val="center"/>
          </w:tcPr>
          <w:p w:rsidR="00C94F65" w:rsidRPr="00F76997" w:rsidRDefault="00C94F65" w:rsidP="006F4142">
            <w:pPr>
              <w:jc w:val="center"/>
              <w:rPr>
                <w:rFonts w:ascii="Comic Sans MS" w:hAnsi="Comic Sans MS"/>
                <w:sz w:val="14"/>
                <w:szCs w:val="14"/>
              </w:rPr>
            </w:pPr>
            <w:r w:rsidRPr="00F76997">
              <w:rPr>
                <w:rFonts w:ascii="Comic Sans MS" w:hAnsi="Comic Sans MS"/>
                <w:sz w:val="14"/>
                <w:szCs w:val="14"/>
              </w:rPr>
              <w:t>1</w:t>
            </w:r>
            <w:r w:rsidR="00E95F48">
              <w:rPr>
                <w:rFonts w:ascii="Comic Sans MS" w:hAnsi="Comic Sans MS"/>
                <w:sz w:val="14"/>
                <w:szCs w:val="14"/>
              </w:rPr>
              <w:t>4</w:t>
            </w:r>
            <w:r w:rsidRPr="00F76997">
              <w:rPr>
                <w:rFonts w:ascii="Comic Sans MS" w:hAnsi="Comic Sans MS"/>
                <w:sz w:val="14"/>
                <w:szCs w:val="14"/>
              </w:rPr>
              <w:t>-1</w:t>
            </w:r>
            <w:r w:rsidR="00E95F48">
              <w:rPr>
                <w:rFonts w:ascii="Comic Sans MS" w:hAnsi="Comic Sans MS"/>
                <w:sz w:val="14"/>
                <w:szCs w:val="14"/>
              </w:rPr>
              <w:t>5</w:t>
            </w:r>
            <w:r w:rsidRPr="00F76997">
              <w:rPr>
                <w:rFonts w:ascii="Comic Sans MS" w:hAnsi="Comic Sans MS"/>
                <w:sz w:val="14"/>
                <w:szCs w:val="14"/>
              </w:rPr>
              <w:t>-16</w:t>
            </w:r>
          </w:p>
          <w:p w:rsidR="00C94F65" w:rsidRPr="00F76997" w:rsidRDefault="00C94F65" w:rsidP="00E95F48">
            <w:pPr>
              <w:jc w:val="center"/>
              <w:rPr>
                <w:rFonts w:ascii="Comic Sans MS" w:hAnsi="Comic Sans MS"/>
                <w:sz w:val="14"/>
                <w:szCs w:val="14"/>
              </w:rPr>
            </w:pPr>
            <w:r w:rsidRPr="00F76997">
              <w:rPr>
                <w:rFonts w:ascii="Comic Sans MS" w:hAnsi="Comic Sans MS"/>
                <w:sz w:val="14"/>
                <w:szCs w:val="14"/>
              </w:rPr>
              <w:t>4</w:t>
            </w:r>
            <w:r w:rsidR="00E95F48">
              <w:rPr>
                <w:rFonts w:ascii="Comic Sans MS" w:hAnsi="Comic Sans MS"/>
                <w:sz w:val="14"/>
                <w:szCs w:val="14"/>
              </w:rPr>
              <w:t>5</w:t>
            </w:r>
          </w:p>
        </w:tc>
      </w:tr>
      <w:tr w:rsidR="00C94F65" w:rsidRPr="0057486F" w:rsidTr="006F4142">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shd w:val="clear" w:color="auto" w:fill="auto"/>
            <w:vAlign w:val="center"/>
          </w:tcPr>
          <w:p w:rsidR="00C94F65" w:rsidRPr="0057486F" w:rsidRDefault="00C94F65" w:rsidP="006F4142">
            <w:pPr>
              <w:jc w:val="center"/>
              <w:rPr>
                <w:rFonts w:ascii="Comic Sans MS" w:hAnsi="Comic Sans MS"/>
                <w:sz w:val="18"/>
                <w:szCs w:val="18"/>
              </w:rPr>
            </w:pPr>
            <w:r w:rsidRPr="0057486F">
              <w:rPr>
                <w:rFonts w:ascii="Comic Sans MS" w:hAnsi="Comic Sans MS"/>
                <w:sz w:val="18"/>
                <w:szCs w:val="18"/>
              </w:rPr>
              <w:t>II</w:t>
            </w:r>
          </w:p>
          <w:p w:rsidR="00C94F65" w:rsidRPr="0057486F" w:rsidRDefault="00C94F65" w:rsidP="006F4142">
            <w:pPr>
              <w:jc w:val="center"/>
              <w:rPr>
                <w:rFonts w:ascii="Comic Sans MS" w:hAnsi="Comic Sans MS"/>
                <w:sz w:val="18"/>
                <w:szCs w:val="18"/>
              </w:rPr>
            </w:pPr>
            <w:r w:rsidRPr="0057486F">
              <w:rPr>
                <w:rFonts w:ascii="Comic Sans MS" w:hAnsi="Comic Sans MS"/>
                <w:sz w:val="18"/>
                <w:szCs w:val="18"/>
              </w:rPr>
              <w:t>Hiver</w:t>
            </w:r>
          </w:p>
          <w:p w:rsidR="00C94F65" w:rsidRPr="0057486F" w:rsidRDefault="00C94F65" w:rsidP="00880A5F">
            <w:pPr>
              <w:jc w:val="center"/>
              <w:rPr>
                <w:rFonts w:ascii="Comic Sans MS" w:hAnsi="Comic Sans MS"/>
                <w:sz w:val="18"/>
                <w:szCs w:val="18"/>
                <w:lang w:val="fr-FR"/>
              </w:rPr>
            </w:pPr>
            <w:r w:rsidRPr="0057486F">
              <w:rPr>
                <w:rFonts w:ascii="Comic Sans MS" w:hAnsi="Comic Sans MS"/>
                <w:sz w:val="18"/>
                <w:szCs w:val="18"/>
                <w:lang w:val="fr-FR"/>
              </w:rPr>
              <w:t>20</w:t>
            </w:r>
            <w:r>
              <w:rPr>
                <w:rFonts w:ascii="Comic Sans MS" w:hAnsi="Comic Sans MS"/>
                <w:sz w:val="18"/>
                <w:szCs w:val="18"/>
                <w:lang w:val="fr-FR"/>
              </w:rPr>
              <w:t>1</w:t>
            </w:r>
            <w:r w:rsidR="00880A5F">
              <w:rPr>
                <w:rFonts w:ascii="Comic Sans MS" w:hAnsi="Comic Sans MS"/>
                <w:sz w:val="18"/>
                <w:szCs w:val="18"/>
                <w:lang w:val="fr-FR"/>
              </w:rPr>
              <w:t>4</w:t>
            </w:r>
          </w:p>
        </w:tc>
        <w:tc>
          <w:tcPr>
            <w:tcW w:w="1170" w:type="dxa"/>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601-102-MQ</w:t>
            </w:r>
          </w:p>
          <w:p w:rsidR="00C94F65" w:rsidRPr="00F76997" w:rsidRDefault="00C94F65" w:rsidP="006F4142">
            <w:pPr>
              <w:rPr>
                <w:rFonts w:ascii="Comic Sans MS" w:hAnsi="Comic Sans MS"/>
                <w:sz w:val="14"/>
                <w:szCs w:val="14"/>
              </w:rPr>
            </w:pPr>
            <w:r w:rsidRPr="00F76997">
              <w:rPr>
                <w:rFonts w:ascii="Comic Sans MS" w:hAnsi="Comic Sans MS"/>
                <w:sz w:val="14"/>
                <w:szCs w:val="14"/>
              </w:rPr>
              <w:t>Littérature et imaginaire</w:t>
            </w:r>
          </w:p>
          <w:p w:rsidR="00C94F65" w:rsidRPr="00F76997" w:rsidRDefault="00C94F65" w:rsidP="006F4142">
            <w:pPr>
              <w:rPr>
                <w:rFonts w:ascii="Comic Sans MS" w:hAnsi="Comic Sans MS"/>
                <w:sz w:val="14"/>
                <w:szCs w:val="14"/>
              </w:rPr>
            </w:pPr>
            <w:r w:rsidRPr="00F76997">
              <w:rPr>
                <w:rFonts w:ascii="Comic Sans MS" w:hAnsi="Comic Sans MS"/>
                <w:sz w:val="14"/>
                <w:szCs w:val="14"/>
              </w:rPr>
              <w:t>3-1-3</w:t>
            </w:r>
          </w:p>
        </w:tc>
        <w:tc>
          <w:tcPr>
            <w:tcW w:w="1170" w:type="dxa"/>
            <w:gridSpan w:val="2"/>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604-100-MQ</w:t>
            </w:r>
          </w:p>
          <w:p w:rsidR="00C94F65" w:rsidRPr="00F76997" w:rsidRDefault="00C94F65" w:rsidP="006F4142">
            <w:pPr>
              <w:rPr>
                <w:rFonts w:ascii="Comic Sans MS" w:hAnsi="Comic Sans MS"/>
                <w:sz w:val="14"/>
                <w:szCs w:val="14"/>
              </w:rPr>
            </w:pPr>
            <w:r w:rsidRPr="00F76997">
              <w:rPr>
                <w:rFonts w:ascii="Comic Sans MS" w:hAnsi="Comic Sans MS"/>
                <w:sz w:val="14"/>
                <w:szCs w:val="14"/>
              </w:rPr>
              <w:t>Anglais de base</w:t>
            </w:r>
          </w:p>
          <w:p w:rsidR="00C94F65" w:rsidRPr="00F76997" w:rsidRDefault="00C94F65" w:rsidP="006F4142">
            <w:pPr>
              <w:rPr>
                <w:rFonts w:ascii="Comic Sans MS" w:hAnsi="Comic Sans MS"/>
                <w:sz w:val="14"/>
                <w:szCs w:val="14"/>
              </w:rPr>
            </w:pPr>
            <w:r w:rsidRPr="00F76997">
              <w:rPr>
                <w:rFonts w:ascii="Comic Sans MS" w:hAnsi="Comic Sans MS"/>
                <w:sz w:val="14"/>
                <w:szCs w:val="14"/>
              </w:rPr>
              <w:t>2-1-3</w:t>
            </w:r>
          </w:p>
        </w:tc>
        <w:tc>
          <w:tcPr>
            <w:tcW w:w="1260" w:type="dxa"/>
            <w:shd w:val="clear" w:color="auto" w:fill="auto"/>
          </w:tcPr>
          <w:p w:rsidR="00C94F65" w:rsidRPr="00F76997" w:rsidRDefault="00C94F65" w:rsidP="006F4142">
            <w:pPr>
              <w:rPr>
                <w:rFonts w:ascii="Comic Sans MS" w:hAnsi="Comic Sans MS"/>
                <w:sz w:val="14"/>
                <w:szCs w:val="14"/>
              </w:rPr>
            </w:pPr>
          </w:p>
        </w:tc>
        <w:tc>
          <w:tcPr>
            <w:tcW w:w="1710" w:type="dxa"/>
            <w:gridSpan w:val="3"/>
            <w:tcBorders>
              <w:right w:val="double" w:sz="4" w:space="0" w:color="A6A6A6"/>
            </w:tcBorders>
            <w:shd w:val="clear" w:color="auto" w:fill="auto"/>
          </w:tcPr>
          <w:p w:rsidR="00E95F48" w:rsidRPr="00F76997" w:rsidRDefault="00E95F48" w:rsidP="00E95F48">
            <w:pPr>
              <w:rPr>
                <w:rFonts w:ascii="Comic Sans MS" w:hAnsi="Comic Sans MS"/>
                <w:sz w:val="14"/>
                <w:szCs w:val="14"/>
              </w:rPr>
            </w:pPr>
            <w:r w:rsidRPr="00F76997">
              <w:rPr>
                <w:rFonts w:ascii="Comic Sans MS" w:hAnsi="Comic Sans MS"/>
                <w:sz w:val="14"/>
                <w:szCs w:val="14"/>
              </w:rPr>
              <w:t>109-102-MQ</w:t>
            </w:r>
          </w:p>
          <w:p w:rsidR="00E95F48" w:rsidRPr="00F76997" w:rsidRDefault="00E95F48" w:rsidP="00E95F48">
            <w:pPr>
              <w:rPr>
                <w:rFonts w:ascii="Comic Sans MS" w:hAnsi="Comic Sans MS"/>
                <w:sz w:val="14"/>
                <w:szCs w:val="14"/>
              </w:rPr>
            </w:pPr>
            <w:r w:rsidRPr="00F76997">
              <w:rPr>
                <w:rFonts w:ascii="Comic Sans MS" w:hAnsi="Comic Sans MS"/>
                <w:sz w:val="14"/>
                <w:szCs w:val="14"/>
              </w:rPr>
              <w:t>Activité physique et efficacité</w:t>
            </w:r>
          </w:p>
          <w:p w:rsidR="00C94F65" w:rsidRPr="00F76997" w:rsidRDefault="00E95F48" w:rsidP="00E95F48">
            <w:pPr>
              <w:rPr>
                <w:rFonts w:ascii="Comic Sans MS" w:hAnsi="Comic Sans MS"/>
                <w:sz w:val="14"/>
                <w:szCs w:val="14"/>
              </w:rPr>
            </w:pPr>
            <w:r w:rsidRPr="00F76997">
              <w:rPr>
                <w:rFonts w:ascii="Comic Sans MS" w:hAnsi="Comic Sans MS"/>
                <w:sz w:val="14"/>
                <w:szCs w:val="14"/>
              </w:rPr>
              <w:t>0-2-1</w:t>
            </w:r>
          </w:p>
        </w:tc>
        <w:tc>
          <w:tcPr>
            <w:tcW w:w="1800" w:type="dxa"/>
            <w:tcBorders>
              <w:top w:val="single" w:sz="4" w:space="0" w:color="A6A6A6"/>
              <w:left w:val="double" w:sz="4" w:space="0" w:color="A6A6A6"/>
              <w:bottom w:val="single" w:sz="4" w:space="0" w:color="A6A6A6"/>
            </w:tcBorders>
            <w:shd w:val="clear" w:color="auto" w:fill="FFFFFF"/>
          </w:tcPr>
          <w:p w:rsidR="00C94F65" w:rsidRPr="00F76997" w:rsidRDefault="00C94F65" w:rsidP="006F4142">
            <w:pPr>
              <w:rPr>
                <w:rFonts w:ascii="Comic Sans MS" w:hAnsi="Comic Sans MS"/>
                <w:sz w:val="14"/>
                <w:szCs w:val="14"/>
              </w:rPr>
            </w:pPr>
            <w:r w:rsidRPr="00F76997">
              <w:rPr>
                <w:rFonts w:ascii="Comic Sans MS" w:hAnsi="Comic Sans MS"/>
                <w:sz w:val="14"/>
                <w:szCs w:val="14"/>
              </w:rPr>
              <w:t>201-ZAA-JQ</w:t>
            </w:r>
          </w:p>
          <w:p w:rsidR="00C94F65" w:rsidRPr="00F76997" w:rsidRDefault="00C94F65" w:rsidP="006F4142">
            <w:pPr>
              <w:rPr>
                <w:rFonts w:ascii="Comic Sans MS" w:hAnsi="Comic Sans MS"/>
                <w:sz w:val="14"/>
                <w:szCs w:val="14"/>
              </w:rPr>
            </w:pPr>
            <w:r w:rsidRPr="00F76997">
              <w:rPr>
                <w:rFonts w:ascii="Comic Sans MS" w:hAnsi="Comic Sans MS"/>
                <w:sz w:val="14"/>
                <w:szCs w:val="14"/>
              </w:rPr>
              <w:t>Compléments de mathématiques en informatique</w:t>
            </w:r>
          </w:p>
          <w:p w:rsidR="00C94F65" w:rsidRPr="00F76997" w:rsidRDefault="00C94F65" w:rsidP="006F4142">
            <w:pPr>
              <w:rPr>
                <w:rFonts w:ascii="Comic Sans MS" w:hAnsi="Comic Sans MS"/>
                <w:sz w:val="14"/>
                <w:szCs w:val="14"/>
              </w:rPr>
            </w:pPr>
            <w:r w:rsidRPr="00F76997">
              <w:rPr>
                <w:rFonts w:ascii="Comic Sans MS" w:hAnsi="Comic Sans MS"/>
                <w:sz w:val="14"/>
                <w:szCs w:val="14"/>
              </w:rPr>
              <w:t>3-2-3</w:t>
            </w:r>
          </w:p>
        </w:tc>
        <w:tc>
          <w:tcPr>
            <w:tcW w:w="2160" w:type="dxa"/>
            <w:gridSpan w:val="3"/>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420-JD</w:t>
            </w:r>
            <w:r w:rsidR="00E95F48">
              <w:rPr>
                <w:rFonts w:ascii="Comic Sans MS" w:hAnsi="Comic Sans MS"/>
                <w:sz w:val="14"/>
                <w:szCs w:val="14"/>
              </w:rPr>
              <w:t>B</w:t>
            </w:r>
            <w:r w:rsidRPr="00F76997">
              <w:rPr>
                <w:rFonts w:ascii="Comic Sans MS" w:hAnsi="Comic Sans MS"/>
                <w:sz w:val="14"/>
                <w:szCs w:val="14"/>
              </w:rPr>
              <w:t>-JQ</w:t>
            </w:r>
          </w:p>
          <w:p w:rsidR="00C94F65" w:rsidRPr="00F76997" w:rsidRDefault="00E95F48" w:rsidP="006F4142">
            <w:pPr>
              <w:rPr>
                <w:rFonts w:ascii="Comic Sans MS" w:hAnsi="Comic Sans MS"/>
                <w:sz w:val="14"/>
                <w:szCs w:val="14"/>
              </w:rPr>
            </w:pPr>
            <w:r>
              <w:rPr>
                <w:rFonts w:ascii="Comic Sans MS" w:hAnsi="Comic Sans MS"/>
                <w:sz w:val="14"/>
                <w:szCs w:val="14"/>
              </w:rPr>
              <w:t>Programmation orientée objet - Concepts</w:t>
            </w:r>
          </w:p>
          <w:p w:rsidR="00C94F65" w:rsidRPr="00F76997" w:rsidRDefault="00C94F65" w:rsidP="00E95F48">
            <w:pPr>
              <w:rPr>
                <w:rFonts w:ascii="Comic Sans MS" w:hAnsi="Comic Sans MS"/>
                <w:sz w:val="14"/>
                <w:szCs w:val="14"/>
              </w:rPr>
            </w:pPr>
            <w:r w:rsidRPr="00F76997">
              <w:rPr>
                <w:rFonts w:ascii="Comic Sans MS" w:hAnsi="Comic Sans MS"/>
                <w:sz w:val="14"/>
                <w:szCs w:val="14"/>
              </w:rPr>
              <w:t>2-</w:t>
            </w:r>
            <w:r w:rsidR="00E95F48">
              <w:rPr>
                <w:rFonts w:ascii="Comic Sans MS" w:hAnsi="Comic Sans MS"/>
                <w:sz w:val="14"/>
                <w:szCs w:val="14"/>
              </w:rPr>
              <w:t>3</w:t>
            </w:r>
            <w:r w:rsidRPr="00F76997">
              <w:rPr>
                <w:rFonts w:ascii="Comic Sans MS" w:hAnsi="Comic Sans MS"/>
                <w:sz w:val="14"/>
                <w:szCs w:val="14"/>
              </w:rPr>
              <w:t>-2</w:t>
            </w:r>
          </w:p>
        </w:tc>
        <w:tc>
          <w:tcPr>
            <w:tcW w:w="1710" w:type="dxa"/>
            <w:shd w:val="clear" w:color="auto" w:fill="auto"/>
          </w:tcPr>
          <w:p w:rsidR="00E95F48" w:rsidRPr="00F76997" w:rsidRDefault="00E95F48" w:rsidP="00E95F48">
            <w:pPr>
              <w:rPr>
                <w:rFonts w:ascii="Comic Sans MS" w:hAnsi="Comic Sans MS"/>
                <w:sz w:val="14"/>
                <w:szCs w:val="14"/>
              </w:rPr>
            </w:pPr>
            <w:r w:rsidRPr="00F76997">
              <w:rPr>
                <w:rFonts w:ascii="Comic Sans MS" w:hAnsi="Comic Sans MS"/>
                <w:sz w:val="14"/>
                <w:szCs w:val="14"/>
              </w:rPr>
              <w:t>420-JF</w:t>
            </w:r>
            <w:r>
              <w:rPr>
                <w:rFonts w:ascii="Comic Sans MS" w:hAnsi="Comic Sans MS"/>
                <w:sz w:val="14"/>
                <w:szCs w:val="14"/>
              </w:rPr>
              <w:t>B</w:t>
            </w:r>
            <w:r w:rsidRPr="00F76997">
              <w:rPr>
                <w:rFonts w:ascii="Comic Sans MS" w:hAnsi="Comic Sans MS"/>
                <w:sz w:val="14"/>
                <w:szCs w:val="14"/>
              </w:rPr>
              <w:t>-JQ</w:t>
            </w:r>
          </w:p>
          <w:p w:rsidR="00E95F48" w:rsidRPr="00F76997" w:rsidRDefault="00E95F48" w:rsidP="00E95F48">
            <w:pPr>
              <w:rPr>
                <w:rFonts w:ascii="Comic Sans MS" w:hAnsi="Comic Sans MS"/>
                <w:sz w:val="14"/>
                <w:szCs w:val="14"/>
              </w:rPr>
            </w:pPr>
            <w:r w:rsidRPr="00F76997">
              <w:rPr>
                <w:rFonts w:ascii="Comic Sans MS" w:hAnsi="Comic Sans MS"/>
                <w:sz w:val="14"/>
                <w:szCs w:val="14"/>
              </w:rPr>
              <w:t>Systèmes d'exploitation</w:t>
            </w:r>
          </w:p>
          <w:p w:rsidR="00C94F65" w:rsidRPr="00F76997" w:rsidRDefault="00E95F48" w:rsidP="00E95F48">
            <w:pPr>
              <w:rPr>
                <w:rFonts w:ascii="Comic Sans MS" w:hAnsi="Comic Sans MS"/>
                <w:sz w:val="14"/>
                <w:szCs w:val="14"/>
              </w:rPr>
            </w:pPr>
            <w:r>
              <w:rPr>
                <w:rFonts w:ascii="Comic Sans MS" w:hAnsi="Comic Sans MS"/>
                <w:sz w:val="14"/>
                <w:szCs w:val="14"/>
              </w:rPr>
              <w:t>1</w:t>
            </w:r>
            <w:r w:rsidRPr="00F76997">
              <w:rPr>
                <w:rFonts w:ascii="Comic Sans MS" w:hAnsi="Comic Sans MS"/>
                <w:sz w:val="14"/>
                <w:szCs w:val="14"/>
              </w:rPr>
              <w:t>-3-</w:t>
            </w:r>
            <w:r>
              <w:rPr>
                <w:rFonts w:ascii="Comic Sans MS" w:hAnsi="Comic Sans MS"/>
                <w:sz w:val="14"/>
                <w:szCs w:val="14"/>
              </w:rPr>
              <w:t>1</w:t>
            </w:r>
          </w:p>
        </w:tc>
        <w:tc>
          <w:tcPr>
            <w:tcW w:w="1530" w:type="dxa"/>
            <w:shd w:val="clear" w:color="auto" w:fill="FFFFFF"/>
          </w:tcPr>
          <w:p w:rsidR="00C94F65" w:rsidRDefault="00E95F48" w:rsidP="006F4142">
            <w:pPr>
              <w:rPr>
                <w:rFonts w:ascii="Comic Sans MS" w:hAnsi="Comic Sans MS"/>
                <w:sz w:val="14"/>
                <w:szCs w:val="14"/>
              </w:rPr>
            </w:pPr>
            <w:r>
              <w:rPr>
                <w:rFonts w:ascii="Comic Sans MS" w:hAnsi="Comic Sans MS"/>
                <w:sz w:val="14"/>
                <w:szCs w:val="14"/>
              </w:rPr>
              <w:t>420-KAC-JQ</w:t>
            </w:r>
          </w:p>
          <w:p w:rsidR="00E95F48" w:rsidRDefault="00E95F48" w:rsidP="006F4142">
            <w:pPr>
              <w:rPr>
                <w:rFonts w:ascii="Comic Sans MS" w:hAnsi="Comic Sans MS"/>
                <w:sz w:val="14"/>
                <w:szCs w:val="14"/>
              </w:rPr>
            </w:pPr>
            <w:r>
              <w:rPr>
                <w:rFonts w:ascii="Comic Sans MS" w:hAnsi="Comic Sans MS"/>
                <w:sz w:val="14"/>
                <w:szCs w:val="14"/>
              </w:rPr>
              <w:t>Conception et manipulation de base de données</w:t>
            </w:r>
          </w:p>
          <w:p w:rsidR="00E95F48" w:rsidRPr="00F76997" w:rsidRDefault="00E95F48" w:rsidP="006F4142">
            <w:pPr>
              <w:rPr>
                <w:rFonts w:ascii="Comic Sans MS" w:hAnsi="Comic Sans MS"/>
                <w:sz w:val="14"/>
                <w:szCs w:val="14"/>
              </w:rPr>
            </w:pPr>
            <w:r>
              <w:rPr>
                <w:rFonts w:ascii="Comic Sans MS" w:hAnsi="Comic Sans MS"/>
                <w:sz w:val="14"/>
                <w:szCs w:val="14"/>
              </w:rPr>
              <w:t>1-3-2</w:t>
            </w:r>
          </w:p>
        </w:tc>
        <w:tc>
          <w:tcPr>
            <w:tcW w:w="1890" w:type="dxa"/>
            <w:gridSpan w:val="2"/>
            <w:tcBorders>
              <w:top w:val="single" w:sz="4" w:space="0" w:color="A6A6A6"/>
              <w:bottom w:val="single" w:sz="4" w:space="0" w:color="A6A6A6"/>
              <w:right w:val="double" w:sz="4" w:space="0" w:color="A6A6A6"/>
            </w:tcBorders>
            <w:shd w:val="clear" w:color="auto" w:fill="auto"/>
          </w:tcPr>
          <w:p w:rsidR="00C94F65" w:rsidRDefault="00E95F48" w:rsidP="006F4142">
            <w:pPr>
              <w:rPr>
                <w:rFonts w:ascii="Comic Sans MS" w:hAnsi="Comic Sans MS"/>
                <w:sz w:val="14"/>
                <w:szCs w:val="14"/>
              </w:rPr>
            </w:pPr>
            <w:r>
              <w:rPr>
                <w:rFonts w:ascii="Comic Sans MS" w:hAnsi="Comic Sans MS"/>
                <w:sz w:val="14"/>
                <w:szCs w:val="14"/>
              </w:rPr>
              <w:t>420-JJA-JQ</w:t>
            </w:r>
          </w:p>
          <w:p w:rsidR="00E95F48" w:rsidRDefault="00E95F48" w:rsidP="006F4142">
            <w:pPr>
              <w:rPr>
                <w:rFonts w:ascii="Comic Sans MS" w:hAnsi="Comic Sans MS"/>
                <w:sz w:val="14"/>
                <w:szCs w:val="14"/>
              </w:rPr>
            </w:pPr>
            <w:r>
              <w:rPr>
                <w:rFonts w:ascii="Comic Sans MS" w:hAnsi="Comic Sans MS"/>
                <w:sz w:val="14"/>
                <w:szCs w:val="14"/>
              </w:rPr>
              <w:t>Programmation mobile</w:t>
            </w:r>
          </w:p>
          <w:p w:rsidR="00E95F48" w:rsidRPr="00F76997" w:rsidRDefault="00E95F48" w:rsidP="006F4142">
            <w:pPr>
              <w:rPr>
                <w:rFonts w:ascii="Comic Sans MS" w:hAnsi="Comic Sans MS"/>
                <w:sz w:val="14"/>
                <w:szCs w:val="14"/>
              </w:rPr>
            </w:pPr>
            <w:r>
              <w:rPr>
                <w:rFonts w:ascii="Comic Sans MS" w:hAnsi="Comic Sans MS"/>
                <w:sz w:val="14"/>
                <w:szCs w:val="14"/>
              </w:rPr>
              <w:t>1-2-2</w:t>
            </w:r>
          </w:p>
        </w:tc>
        <w:tc>
          <w:tcPr>
            <w:tcW w:w="780" w:type="dxa"/>
            <w:tcBorders>
              <w:top w:val="single" w:sz="4" w:space="0" w:color="A6A6A6"/>
              <w:left w:val="double" w:sz="4" w:space="0" w:color="A6A6A6"/>
              <w:bottom w:val="single" w:sz="4" w:space="0" w:color="A6A6A6"/>
              <w:right w:val="double" w:sz="4" w:space="0" w:color="A6A6A6"/>
            </w:tcBorders>
            <w:shd w:val="clear" w:color="auto" w:fill="auto"/>
            <w:vAlign w:val="center"/>
          </w:tcPr>
          <w:p w:rsidR="00C94F65" w:rsidRPr="00F76997" w:rsidRDefault="00C94F65" w:rsidP="006F4142">
            <w:pPr>
              <w:rPr>
                <w:rFonts w:ascii="Comic Sans MS" w:hAnsi="Comic Sans MS"/>
                <w:sz w:val="14"/>
                <w:szCs w:val="14"/>
              </w:rPr>
            </w:pPr>
          </w:p>
        </w:tc>
        <w:tc>
          <w:tcPr>
            <w:tcW w:w="1200" w:type="dxa"/>
            <w:gridSpan w:val="2"/>
            <w:tcBorders>
              <w:top w:val="single" w:sz="4" w:space="0" w:color="A6A6A6"/>
              <w:left w:val="double" w:sz="4" w:space="0" w:color="A6A6A6"/>
              <w:bottom w:val="single" w:sz="4" w:space="0" w:color="A6A6A6"/>
            </w:tcBorders>
            <w:shd w:val="clear" w:color="auto" w:fill="auto"/>
            <w:vAlign w:val="center"/>
          </w:tcPr>
          <w:p w:rsidR="00C94F65" w:rsidRPr="00F76997" w:rsidRDefault="00C94F65" w:rsidP="006F4142">
            <w:pPr>
              <w:jc w:val="center"/>
              <w:rPr>
                <w:rFonts w:ascii="Comic Sans MS" w:hAnsi="Comic Sans MS"/>
                <w:sz w:val="14"/>
                <w:szCs w:val="14"/>
              </w:rPr>
            </w:pPr>
            <w:r w:rsidRPr="00F76997">
              <w:rPr>
                <w:rFonts w:ascii="Comic Sans MS" w:hAnsi="Comic Sans MS"/>
                <w:sz w:val="14"/>
                <w:szCs w:val="14"/>
              </w:rPr>
              <w:t>1</w:t>
            </w:r>
            <w:r w:rsidR="00E95F48">
              <w:rPr>
                <w:rFonts w:ascii="Comic Sans MS" w:hAnsi="Comic Sans MS"/>
                <w:sz w:val="14"/>
                <w:szCs w:val="14"/>
              </w:rPr>
              <w:t>3</w:t>
            </w:r>
            <w:r w:rsidRPr="00F76997">
              <w:rPr>
                <w:rFonts w:ascii="Comic Sans MS" w:hAnsi="Comic Sans MS"/>
                <w:sz w:val="14"/>
                <w:szCs w:val="14"/>
              </w:rPr>
              <w:t>-1</w:t>
            </w:r>
            <w:r w:rsidR="00E95F48">
              <w:rPr>
                <w:rFonts w:ascii="Comic Sans MS" w:hAnsi="Comic Sans MS"/>
                <w:sz w:val="14"/>
                <w:szCs w:val="14"/>
              </w:rPr>
              <w:t>7</w:t>
            </w:r>
            <w:r w:rsidRPr="00F76997">
              <w:rPr>
                <w:rFonts w:ascii="Comic Sans MS" w:hAnsi="Comic Sans MS"/>
                <w:sz w:val="14"/>
                <w:szCs w:val="14"/>
              </w:rPr>
              <w:t>-1</w:t>
            </w:r>
            <w:r w:rsidR="00E95F48">
              <w:rPr>
                <w:rFonts w:ascii="Comic Sans MS" w:hAnsi="Comic Sans MS"/>
                <w:sz w:val="14"/>
                <w:szCs w:val="14"/>
              </w:rPr>
              <w:t>7</w:t>
            </w:r>
          </w:p>
          <w:p w:rsidR="00C94F65" w:rsidRPr="00F76997" w:rsidRDefault="00C94F65" w:rsidP="00E95F48">
            <w:pPr>
              <w:jc w:val="center"/>
              <w:rPr>
                <w:rFonts w:ascii="Comic Sans MS" w:hAnsi="Comic Sans MS"/>
                <w:sz w:val="14"/>
                <w:szCs w:val="14"/>
              </w:rPr>
            </w:pPr>
            <w:r w:rsidRPr="00F76997">
              <w:rPr>
                <w:rFonts w:ascii="Comic Sans MS" w:hAnsi="Comic Sans MS"/>
                <w:sz w:val="14"/>
                <w:szCs w:val="14"/>
              </w:rPr>
              <w:t>4</w:t>
            </w:r>
            <w:r w:rsidR="00E95F48">
              <w:rPr>
                <w:rFonts w:ascii="Comic Sans MS" w:hAnsi="Comic Sans MS"/>
                <w:sz w:val="14"/>
                <w:szCs w:val="14"/>
              </w:rPr>
              <w:t>7</w:t>
            </w:r>
          </w:p>
        </w:tc>
      </w:tr>
      <w:tr w:rsidR="00C94F65" w:rsidRPr="0057486F" w:rsidTr="006F4142">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tcBorders>
              <w:bottom w:val="single" w:sz="4" w:space="0" w:color="A6A6A6"/>
            </w:tcBorders>
            <w:shd w:val="clear" w:color="auto" w:fill="auto"/>
            <w:vAlign w:val="center"/>
          </w:tcPr>
          <w:p w:rsidR="00C94F65" w:rsidRPr="0057486F" w:rsidRDefault="00C94F65" w:rsidP="006F4142">
            <w:pPr>
              <w:jc w:val="center"/>
              <w:rPr>
                <w:rFonts w:ascii="Comic Sans MS" w:hAnsi="Comic Sans MS"/>
                <w:sz w:val="18"/>
                <w:szCs w:val="18"/>
              </w:rPr>
            </w:pPr>
            <w:r w:rsidRPr="0057486F">
              <w:rPr>
                <w:rFonts w:ascii="Comic Sans MS" w:hAnsi="Comic Sans MS"/>
                <w:sz w:val="18"/>
                <w:szCs w:val="18"/>
              </w:rPr>
              <w:t>III</w:t>
            </w:r>
          </w:p>
          <w:p w:rsidR="00C94F65" w:rsidRPr="0057486F" w:rsidRDefault="00C94F65" w:rsidP="006F4142">
            <w:pPr>
              <w:jc w:val="center"/>
              <w:rPr>
                <w:rFonts w:ascii="Comic Sans MS" w:hAnsi="Comic Sans MS"/>
                <w:sz w:val="18"/>
                <w:szCs w:val="18"/>
              </w:rPr>
            </w:pPr>
            <w:r w:rsidRPr="0057486F">
              <w:rPr>
                <w:rFonts w:ascii="Comic Sans MS" w:hAnsi="Comic Sans MS"/>
                <w:sz w:val="18"/>
                <w:szCs w:val="18"/>
              </w:rPr>
              <w:t>Automne</w:t>
            </w:r>
          </w:p>
          <w:p w:rsidR="00C94F65" w:rsidRPr="0057486F" w:rsidRDefault="00C94F65" w:rsidP="00880A5F">
            <w:pPr>
              <w:jc w:val="center"/>
              <w:rPr>
                <w:rFonts w:ascii="Comic Sans MS" w:hAnsi="Comic Sans MS"/>
                <w:sz w:val="18"/>
                <w:szCs w:val="18"/>
              </w:rPr>
            </w:pPr>
            <w:r w:rsidRPr="0057486F">
              <w:rPr>
                <w:rFonts w:ascii="Comic Sans MS" w:hAnsi="Comic Sans MS"/>
                <w:sz w:val="18"/>
                <w:szCs w:val="18"/>
              </w:rPr>
              <w:t>20</w:t>
            </w:r>
            <w:r>
              <w:rPr>
                <w:rFonts w:ascii="Comic Sans MS" w:hAnsi="Comic Sans MS"/>
                <w:sz w:val="18"/>
                <w:szCs w:val="18"/>
              </w:rPr>
              <w:t>1</w:t>
            </w:r>
            <w:r w:rsidR="00880A5F">
              <w:rPr>
                <w:rFonts w:ascii="Comic Sans MS" w:hAnsi="Comic Sans MS"/>
                <w:sz w:val="18"/>
                <w:szCs w:val="18"/>
              </w:rPr>
              <w:t>4</w:t>
            </w:r>
          </w:p>
        </w:tc>
        <w:tc>
          <w:tcPr>
            <w:tcW w:w="1170" w:type="dxa"/>
            <w:tcBorders>
              <w:bottom w:val="single" w:sz="4" w:space="0" w:color="A6A6A6"/>
            </w:tcBorders>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601-103-MQ</w:t>
            </w:r>
          </w:p>
          <w:p w:rsidR="00C94F65" w:rsidRPr="00F76997" w:rsidRDefault="00C94F65" w:rsidP="006F4142">
            <w:pPr>
              <w:rPr>
                <w:rFonts w:ascii="Comic Sans MS" w:hAnsi="Comic Sans MS"/>
                <w:sz w:val="14"/>
                <w:szCs w:val="14"/>
              </w:rPr>
            </w:pPr>
            <w:r w:rsidRPr="00F76997">
              <w:rPr>
                <w:rFonts w:ascii="Comic Sans MS" w:hAnsi="Comic Sans MS"/>
                <w:sz w:val="14"/>
                <w:szCs w:val="14"/>
              </w:rPr>
              <w:t>Littérature québécoise</w:t>
            </w:r>
          </w:p>
          <w:p w:rsidR="00C94F65" w:rsidRPr="00F76997" w:rsidRDefault="00C94F65" w:rsidP="006F4142">
            <w:pPr>
              <w:rPr>
                <w:rFonts w:ascii="Comic Sans MS" w:hAnsi="Comic Sans MS"/>
                <w:sz w:val="14"/>
                <w:szCs w:val="14"/>
              </w:rPr>
            </w:pPr>
            <w:r w:rsidRPr="00F76997">
              <w:rPr>
                <w:rFonts w:ascii="Comic Sans MS" w:hAnsi="Comic Sans MS"/>
                <w:sz w:val="14"/>
                <w:szCs w:val="14"/>
              </w:rPr>
              <w:t>3-1-4</w:t>
            </w:r>
          </w:p>
        </w:tc>
        <w:tc>
          <w:tcPr>
            <w:tcW w:w="1170" w:type="dxa"/>
            <w:gridSpan w:val="2"/>
            <w:tcBorders>
              <w:bottom w:val="single" w:sz="4" w:space="0" w:color="A6A6A6"/>
            </w:tcBorders>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604-DKA-JQ</w:t>
            </w:r>
          </w:p>
          <w:p w:rsidR="00C94F65" w:rsidRPr="00F76997" w:rsidRDefault="00C94F65" w:rsidP="006F4142">
            <w:pPr>
              <w:rPr>
                <w:rFonts w:ascii="Comic Sans MS" w:hAnsi="Comic Sans MS"/>
                <w:sz w:val="14"/>
                <w:szCs w:val="14"/>
              </w:rPr>
            </w:pPr>
            <w:r w:rsidRPr="00F76997">
              <w:rPr>
                <w:rFonts w:ascii="Comic Sans MS" w:hAnsi="Comic Sans MS"/>
                <w:sz w:val="14"/>
                <w:szCs w:val="14"/>
              </w:rPr>
              <w:t>Anglais adapté</w:t>
            </w:r>
          </w:p>
          <w:p w:rsidR="00C94F65" w:rsidRPr="00F76997" w:rsidRDefault="00C94F65" w:rsidP="006F4142">
            <w:pPr>
              <w:rPr>
                <w:rFonts w:ascii="Comic Sans MS" w:hAnsi="Comic Sans MS"/>
                <w:sz w:val="14"/>
                <w:szCs w:val="14"/>
              </w:rPr>
            </w:pPr>
            <w:r w:rsidRPr="00F76997">
              <w:rPr>
                <w:rFonts w:ascii="Comic Sans MS" w:hAnsi="Comic Sans MS"/>
                <w:sz w:val="14"/>
                <w:szCs w:val="14"/>
              </w:rPr>
              <w:t>2-1-3</w:t>
            </w:r>
          </w:p>
        </w:tc>
        <w:tc>
          <w:tcPr>
            <w:tcW w:w="1260" w:type="dxa"/>
            <w:tcBorders>
              <w:bottom w:val="single" w:sz="4" w:space="0" w:color="A6A6A6"/>
            </w:tcBorders>
            <w:shd w:val="clear" w:color="auto" w:fill="auto"/>
          </w:tcPr>
          <w:p w:rsidR="00E95F48" w:rsidRPr="00F76997" w:rsidRDefault="00E95F48" w:rsidP="00E95F48">
            <w:pPr>
              <w:rPr>
                <w:rFonts w:ascii="Comic Sans MS" w:hAnsi="Comic Sans MS"/>
                <w:sz w:val="14"/>
                <w:szCs w:val="14"/>
              </w:rPr>
            </w:pPr>
            <w:r w:rsidRPr="00F76997">
              <w:rPr>
                <w:rFonts w:ascii="Comic Sans MS" w:hAnsi="Comic Sans MS"/>
                <w:sz w:val="14"/>
                <w:szCs w:val="14"/>
              </w:rPr>
              <w:t>340-102-MQ</w:t>
            </w:r>
          </w:p>
          <w:p w:rsidR="00E95F48" w:rsidRPr="00F76997" w:rsidRDefault="00E95F48" w:rsidP="00E95F48">
            <w:pPr>
              <w:rPr>
                <w:rFonts w:ascii="Comic Sans MS" w:hAnsi="Comic Sans MS"/>
                <w:sz w:val="14"/>
                <w:szCs w:val="14"/>
              </w:rPr>
            </w:pPr>
            <w:r w:rsidRPr="00F76997">
              <w:rPr>
                <w:rFonts w:ascii="Comic Sans MS" w:hAnsi="Comic Sans MS"/>
                <w:sz w:val="14"/>
                <w:szCs w:val="14"/>
              </w:rPr>
              <w:t>L’être humain</w:t>
            </w:r>
          </w:p>
          <w:p w:rsidR="00C94F65" w:rsidRPr="00F76997" w:rsidRDefault="00E95F48" w:rsidP="00E95F48">
            <w:pPr>
              <w:rPr>
                <w:rFonts w:ascii="Comic Sans MS" w:hAnsi="Comic Sans MS"/>
                <w:sz w:val="14"/>
                <w:szCs w:val="14"/>
              </w:rPr>
            </w:pPr>
            <w:r w:rsidRPr="00F76997">
              <w:rPr>
                <w:rFonts w:ascii="Comic Sans MS" w:hAnsi="Comic Sans MS"/>
                <w:sz w:val="14"/>
                <w:szCs w:val="14"/>
              </w:rPr>
              <w:t>3-0-3</w:t>
            </w:r>
          </w:p>
        </w:tc>
        <w:tc>
          <w:tcPr>
            <w:tcW w:w="1710" w:type="dxa"/>
            <w:gridSpan w:val="3"/>
            <w:tcBorders>
              <w:bottom w:val="single" w:sz="4" w:space="0" w:color="A6A6A6"/>
              <w:right w:val="double" w:sz="4" w:space="0" w:color="A6A6A6"/>
            </w:tcBorders>
            <w:shd w:val="clear" w:color="auto" w:fill="auto"/>
          </w:tcPr>
          <w:p w:rsidR="00C94F65" w:rsidRPr="00F76997" w:rsidRDefault="00C94F65" w:rsidP="006F4142">
            <w:pPr>
              <w:rPr>
                <w:rFonts w:ascii="Comic Sans MS" w:hAnsi="Comic Sans MS"/>
                <w:sz w:val="14"/>
                <w:szCs w:val="14"/>
              </w:rPr>
            </w:pPr>
          </w:p>
        </w:tc>
        <w:tc>
          <w:tcPr>
            <w:tcW w:w="1800" w:type="dxa"/>
            <w:tcBorders>
              <w:top w:val="single" w:sz="4" w:space="0" w:color="A6A6A6"/>
              <w:left w:val="double" w:sz="4" w:space="0" w:color="A6A6A6"/>
              <w:bottom w:val="single" w:sz="4" w:space="0" w:color="A6A6A6"/>
            </w:tcBorders>
            <w:shd w:val="clear" w:color="auto" w:fill="FFFFFF"/>
          </w:tcPr>
          <w:p w:rsidR="00C94F65" w:rsidRPr="00F76997" w:rsidRDefault="00C94F65" w:rsidP="006F4142">
            <w:pPr>
              <w:rPr>
                <w:rFonts w:ascii="Comic Sans MS" w:hAnsi="Comic Sans MS"/>
                <w:sz w:val="14"/>
                <w:szCs w:val="14"/>
              </w:rPr>
            </w:pPr>
            <w:r w:rsidRPr="00F76997">
              <w:rPr>
                <w:rFonts w:ascii="Comic Sans MS" w:hAnsi="Comic Sans MS"/>
                <w:sz w:val="14"/>
                <w:szCs w:val="14"/>
              </w:rPr>
              <w:t>201-ZBA-JQ</w:t>
            </w:r>
          </w:p>
          <w:p w:rsidR="00C94F65" w:rsidRPr="00F76997" w:rsidRDefault="00C94F65" w:rsidP="006F4142">
            <w:pPr>
              <w:rPr>
                <w:rFonts w:ascii="Comic Sans MS" w:hAnsi="Comic Sans MS"/>
                <w:sz w:val="14"/>
                <w:szCs w:val="14"/>
              </w:rPr>
            </w:pPr>
            <w:r w:rsidRPr="00F76997">
              <w:rPr>
                <w:rFonts w:ascii="Comic Sans MS" w:hAnsi="Comic Sans MS"/>
                <w:sz w:val="14"/>
                <w:szCs w:val="14"/>
              </w:rPr>
              <w:t>Statistiques pour informatique</w:t>
            </w:r>
          </w:p>
          <w:p w:rsidR="00C94F65" w:rsidRPr="00F76997" w:rsidRDefault="00C94F65" w:rsidP="006F4142">
            <w:pPr>
              <w:rPr>
                <w:rFonts w:ascii="Comic Sans MS" w:hAnsi="Comic Sans MS"/>
                <w:sz w:val="14"/>
                <w:szCs w:val="14"/>
              </w:rPr>
            </w:pPr>
            <w:r w:rsidRPr="00F76997">
              <w:rPr>
                <w:rFonts w:ascii="Comic Sans MS" w:hAnsi="Comic Sans MS"/>
                <w:sz w:val="14"/>
                <w:szCs w:val="14"/>
              </w:rPr>
              <w:t>3-2-3</w:t>
            </w:r>
          </w:p>
        </w:tc>
        <w:tc>
          <w:tcPr>
            <w:tcW w:w="2160" w:type="dxa"/>
            <w:gridSpan w:val="3"/>
            <w:tcBorders>
              <w:bottom w:val="single" w:sz="4" w:space="0" w:color="A6A6A6"/>
            </w:tcBorders>
            <w:shd w:val="clear" w:color="auto" w:fill="FFFFFF"/>
          </w:tcPr>
          <w:p w:rsidR="00E95F48" w:rsidRPr="00F76997" w:rsidRDefault="00E95F48" w:rsidP="00E95F48">
            <w:pPr>
              <w:rPr>
                <w:rFonts w:ascii="Comic Sans MS" w:hAnsi="Comic Sans MS"/>
                <w:sz w:val="14"/>
                <w:szCs w:val="14"/>
              </w:rPr>
            </w:pPr>
            <w:r w:rsidRPr="00F76997">
              <w:rPr>
                <w:rFonts w:ascii="Comic Sans MS" w:hAnsi="Comic Sans MS"/>
                <w:sz w:val="14"/>
                <w:szCs w:val="14"/>
              </w:rPr>
              <w:t>420-KB</w:t>
            </w:r>
            <w:r>
              <w:rPr>
                <w:rFonts w:ascii="Comic Sans MS" w:hAnsi="Comic Sans MS"/>
                <w:sz w:val="14"/>
                <w:szCs w:val="14"/>
              </w:rPr>
              <w:t>B</w:t>
            </w:r>
            <w:r w:rsidRPr="00F76997">
              <w:rPr>
                <w:rFonts w:ascii="Comic Sans MS" w:hAnsi="Comic Sans MS"/>
                <w:sz w:val="14"/>
                <w:szCs w:val="14"/>
              </w:rPr>
              <w:t>-JQ</w:t>
            </w:r>
          </w:p>
          <w:p w:rsidR="00E95F48" w:rsidRPr="00F76997" w:rsidRDefault="00E95F48" w:rsidP="00E95F48">
            <w:pPr>
              <w:rPr>
                <w:rFonts w:ascii="Comic Sans MS" w:hAnsi="Comic Sans MS"/>
                <w:sz w:val="14"/>
                <w:szCs w:val="14"/>
              </w:rPr>
            </w:pPr>
            <w:r w:rsidRPr="00F76997">
              <w:rPr>
                <w:rFonts w:ascii="Comic Sans MS" w:hAnsi="Comic Sans MS"/>
                <w:sz w:val="14"/>
                <w:szCs w:val="14"/>
              </w:rPr>
              <w:t xml:space="preserve">Programmation </w:t>
            </w:r>
            <w:r>
              <w:rPr>
                <w:rFonts w:ascii="Comic Sans MS" w:hAnsi="Comic Sans MS"/>
                <w:sz w:val="14"/>
                <w:szCs w:val="14"/>
              </w:rPr>
              <w:t>orientée objet - Intermédiaire</w:t>
            </w:r>
          </w:p>
          <w:p w:rsidR="00C94F65" w:rsidRPr="00F76997" w:rsidRDefault="00E95F48" w:rsidP="00E95F48">
            <w:pPr>
              <w:rPr>
                <w:rFonts w:ascii="Comic Sans MS" w:hAnsi="Comic Sans MS"/>
                <w:sz w:val="14"/>
                <w:szCs w:val="14"/>
              </w:rPr>
            </w:pPr>
            <w:r w:rsidRPr="00F76997">
              <w:rPr>
                <w:rFonts w:ascii="Comic Sans MS" w:hAnsi="Comic Sans MS"/>
                <w:sz w:val="14"/>
                <w:szCs w:val="14"/>
              </w:rPr>
              <w:t>2-3-2</w:t>
            </w:r>
          </w:p>
        </w:tc>
        <w:tc>
          <w:tcPr>
            <w:tcW w:w="1710" w:type="dxa"/>
            <w:tcBorders>
              <w:bottom w:val="single" w:sz="4" w:space="0" w:color="A6A6A6"/>
            </w:tcBorders>
            <w:shd w:val="clear" w:color="auto" w:fill="auto"/>
          </w:tcPr>
          <w:p w:rsidR="00E95F48" w:rsidRPr="00F76997" w:rsidRDefault="00E95F48" w:rsidP="00E95F48">
            <w:pPr>
              <w:rPr>
                <w:rFonts w:ascii="Comic Sans MS" w:hAnsi="Comic Sans MS"/>
                <w:sz w:val="14"/>
                <w:szCs w:val="14"/>
              </w:rPr>
            </w:pPr>
            <w:r w:rsidRPr="00F76997">
              <w:rPr>
                <w:rFonts w:ascii="Comic Sans MS" w:hAnsi="Comic Sans MS"/>
                <w:sz w:val="14"/>
                <w:szCs w:val="14"/>
              </w:rPr>
              <w:t>420-KG</w:t>
            </w:r>
            <w:r>
              <w:rPr>
                <w:rFonts w:ascii="Comic Sans MS" w:hAnsi="Comic Sans MS"/>
                <w:sz w:val="14"/>
                <w:szCs w:val="14"/>
              </w:rPr>
              <w:t>B</w:t>
            </w:r>
            <w:r w:rsidRPr="00F76997">
              <w:rPr>
                <w:rFonts w:ascii="Comic Sans MS" w:hAnsi="Comic Sans MS"/>
                <w:sz w:val="14"/>
                <w:szCs w:val="14"/>
              </w:rPr>
              <w:t>-JQ</w:t>
            </w:r>
          </w:p>
          <w:p w:rsidR="00E95F48" w:rsidRPr="00F76997" w:rsidRDefault="00E95F48" w:rsidP="00E95F48">
            <w:pPr>
              <w:rPr>
                <w:rFonts w:ascii="Comic Sans MS" w:hAnsi="Comic Sans MS"/>
                <w:sz w:val="14"/>
                <w:szCs w:val="14"/>
              </w:rPr>
            </w:pPr>
            <w:r w:rsidRPr="00F76997">
              <w:rPr>
                <w:rFonts w:ascii="Comic Sans MS" w:hAnsi="Comic Sans MS"/>
                <w:sz w:val="14"/>
                <w:szCs w:val="14"/>
              </w:rPr>
              <w:t>Gestion et exploitation de bases de données</w:t>
            </w:r>
          </w:p>
          <w:p w:rsidR="00C94F65" w:rsidRPr="00F76997" w:rsidRDefault="00E95F48" w:rsidP="00E95F48">
            <w:pPr>
              <w:rPr>
                <w:rFonts w:ascii="Comic Sans MS" w:hAnsi="Comic Sans MS"/>
                <w:sz w:val="14"/>
                <w:szCs w:val="14"/>
              </w:rPr>
            </w:pPr>
            <w:r>
              <w:rPr>
                <w:rFonts w:ascii="Comic Sans MS" w:hAnsi="Comic Sans MS"/>
                <w:sz w:val="14"/>
                <w:szCs w:val="14"/>
              </w:rPr>
              <w:t>1</w:t>
            </w:r>
            <w:r w:rsidRPr="00F76997">
              <w:rPr>
                <w:rFonts w:ascii="Comic Sans MS" w:hAnsi="Comic Sans MS"/>
                <w:sz w:val="14"/>
                <w:szCs w:val="14"/>
              </w:rPr>
              <w:t>-2-2</w:t>
            </w:r>
          </w:p>
        </w:tc>
        <w:tc>
          <w:tcPr>
            <w:tcW w:w="1530" w:type="dxa"/>
            <w:tcBorders>
              <w:bottom w:val="single" w:sz="4" w:space="0" w:color="A6A6A6"/>
            </w:tcBorders>
            <w:shd w:val="clear" w:color="auto" w:fill="auto"/>
          </w:tcPr>
          <w:p w:rsidR="00C94F65" w:rsidRDefault="00E95F48" w:rsidP="006F4142">
            <w:pPr>
              <w:rPr>
                <w:rFonts w:ascii="Comic Sans MS" w:hAnsi="Comic Sans MS"/>
                <w:sz w:val="14"/>
                <w:szCs w:val="14"/>
                <w:lang w:val="fr-FR"/>
              </w:rPr>
            </w:pPr>
            <w:r>
              <w:rPr>
                <w:rFonts w:ascii="Comic Sans MS" w:hAnsi="Comic Sans MS"/>
                <w:sz w:val="14"/>
                <w:szCs w:val="14"/>
                <w:lang w:val="fr-FR"/>
              </w:rPr>
              <w:t>420-KNA-JQ</w:t>
            </w:r>
          </w:p>
          <w:p w:rsidR="00E95F48" w:rsidRDefault="00E95F48" w:rsidP="006F4142">
            <w:pPr>
              <w:rPr>
                <w:rFonts w:ascii="Comic Sans MS" w:hAnsi="Comic Sans MS"/>
                <w:sz w:val="14"/>
                <w:szCs w:val="14"/>
                <w:lang w:val="fr-FR"/>
              </w:rPr>
            </w:pPr>
            <w:r>
              <w:rPr>
                <w:rFonts w:ascii="Comic Sans MS" w:hAnsi="Comic Sans MS"/>
                <w:sz w:val="14"/>
                <w:szCs w:val="14"/>
                <w:lang w:val="fr-FR"/>
              </w:rPr>
              <w:t>conception d’applications mobiles</w:t>
            </w:r>
          </w:p>
          <w:p w:rsidR="00E95F48" w:rsidRPr="00F76997" w:rsidRDefault="00E95F48" w:rsidP="006F4142">
            <w:pPr>
              <w:rPr>
                <w:rFonts w:ascii="Comic Sans MS" w:hAnsi="Comic Sans MS"/>
                <w:sz w:val="14"/>
                <w:szCs w:val="14"/>
                <w:lang w:val="fr-FR"/>
              </w:rPr>
            </w:pPr>
            <w:r>
              <w:rPr>
                <w:rFonts w:ascii="Comic Sans MS" w:hAnsi="Comic Sans MS"/>
                <w:sz w:val="14"/>
                <w:szCs w:val="14"/>
                <w:lang w:val="fr-FR"/>
              </w:rPr>
              <w:t>1-2-1</w:t>
            </w:r>
          </w:p>
        </w:tc>
        <w:tc>
          <w:tcPr>
            <w:tcW w:w="1890" w:type="dxa"/>
            <w:gridSpan w:val="2"/>
            <w:tcBorders>
              <w:top w:val="single" w:sz="4" w:space="0" w:color="A6A6A6"/>
              <w:bottom w:val="single" w:sz="4" w:space="0" w:color="A6A6A6"/>
              <w:right w:val="double" w:sz="4" w:space="0" w:color="A6A6A6"/>
            </w:tcBorders>
            <w:shd w:val="clear" w:color="auto" w:fill="auto"/>
          </w:tcPr>
          <w:p w:rsidR="00C94F65" w:rsidRDefault="00E95F48" w:rsidP="006F4142">
            <w:pPr>
              <w:rPr>
                <w:rFonts w:ascii="Comic Sans MS" w:hAnsi="Comic Sans MS"/>
                <w:sz w:val="14"/>
                <w:szCs w:val="14"/>
                <w:lang w:val="fr-FR"/>
              </w:rPr>
            </w:pPr>
            <w:r>
              <w:rPr>
                <w:rFonts w:ascii="Comic Sans MS" w:hAnsi="Comic Sans MS"/>
                <w:sz w:val="14"/>
                <w:szCs w:val="14"/>
                <w:lang w:val="fr-FR"/>
              </w:rPr>
              <w:t>420-KPA-JQ</w:t>
            </w:r>
          </w:p>
          <w:p w:rsidR="00E95F48" w:rsidRDefault="00E95F48" w:rsidP="006F4142">
            <w:pPr>
              <w:rPr>
                <w:rFonts w:ascii="Comic Sans MS" w:hAnsi="Comic Sans MS"/>
                <w:sz w:val="14"/>
                <w:szCs w:val="14"/>
                <w:lang w:val="fr-FR"/>
              </w:rPr>
            </w:pPr>
            <w:r>
              <w:rPr>
                <w:rFonts w:ascii="Comic Sans MS" w:hAnsi="Comic Sans MS"/>
                <w:sz w:val="14"/>
                <w:szCs w:val="14"/>
                <w:lang w:val="fr-FR"/>
              </w:rPr>
              <w:t>Systèmes d’exploitation mobiles</w:t>
            </w:r>
          </w:p>
          <w:p w:rsidR="00E95F48" w:rsidRPr="00F76997" w:rsidRDefault="00E95F48" w:rsidP="006F4142">
            <w:pPr>
              <w:rPr>
                <w:rFonts w:ascii="Comic Sans MS" w:hAnsi="Comic Sans MS"/>
                <w:sz w:val="14"/>
                <w:szCs w:val="14"/>
                <w:lang w:val="fr-FR"/>
              </w:rPr>
            </w:pPr>
            <w:r>
              <w:rPr>
                <w:rFonts w:ascii="Comic Sans MS" w:hAnsi="Comic Sans MS"/>
                <w:sz w:val="14"/>
                <w:szCs w:val="14"/>
                <w:lang w:val="fr-FR"/>
              </w:rPr>
              <w:t>1-2-1</w:t>
            </w:r>
          </w:p>
        </w:tc>
        <w:tc>
          <w:tcPr>
            <w:tcW w:w="780" w:type="dxa"/>
            <w:tcBorders>
              <w:top w:val="single" w:sz="4" w:space="0" w:color="A6A6A6"/>
              <w:left w:val="double" w:sz="4" w:space="0" w:color="A6A6A6"/>
              <w:bottom w:val="single" w:sz="4" w:space="0" w:color="A6A6A6"/>
              <w:right w:val="double" w:sz="4" w:space="0" w:color="A6A6A6"/>
            </w:tcBorders>
            <w:shd w:val="clear" w:color="auto" w:fill="auto"/>
            <w:vAlign w:val="center"/>
          </w:tcPr>
          <w:p w:rsidR="00C94F65" w:rsidRPr="00F76997" w:rsidRDefault="00C94F65" w:rsidP="006F4142">
            <w:pPr>
              <w:rPr>
                <w:rFonts w:ascii="Comic Sans MS" w:hAnsi="Comic Sans MS"/>
                <w:sz w:val="14"/>
                <w:szCs w:val="14"/>
                <w:lang w:val="fr-FR"/>
              </w:rPr>
            </w:pPr>
          </w:p>
        </w:tc>
        <w:tc>
          <w:tcPr>
            <w:tcW w:w="1200" w:type="dxa"/>
            <w:gridSpan w:val="2"/>
            <w:tcBorders>
              <w:top w:val="single" w:sz="4" w:space="0" w:color="A6A6A6"/>
              <w:left w:val="double" w:sz="4" w:space="0" w:color="A6A6A6"/>
              <w:bottom w:val="single" w:sz="4" w:space="0" w:color="A6A6A6"/>
            </w:tcBorders>
            <w:shd w:val="clear" w:color="auto" w:fill="auto"/>
            <w:vAlign w:val="center"/>
          </w:tcPr>
          <w:p w:rsidR="00C94F65" w:rsidRPr="00F76997" w:rsidRDefault="00C94F65" w:rsidP="006F4142">
            <w:pPr>
              <w:jc w:val="center"/>
              <w:rPr>
                <w:rFonts w:ascii="Comic Sans MS" w:hAnsi="Comic Sans MS"/>
                <w:sz w:val="14"/>
                <w:szCs w:val="14"/>
                <w:lang w:val="en-CA"/>
              </w:rPr>
            </w:pPr>
            <w:r w:rsidRPr="00F76997">
              <w:rPr>
                <w:rFonts w:ascii="Comic Sans MS" w:hAnsi="Comic Sans MS"/>
                <w:sz w:val="14"/>
                <w:szCs w:val="14"/>
                <w:lang w:val="en-CA"/>
              </w:rPr>
              <w:t>1</w:t>
            </w:r>
            <w:r w:rsidR="00E95F48">
              <w:rPr>
                <w:rFonts w:ascii="Comic Sans MS" w:hAnsi="Comic Sans MS"/>
                <w:sz w:val="14"/>
                <w:szCs w:val="14"/>
                <w:lang w:val="en-CA"/>
              </w:rPr>
              <w:t>6</w:t>
            </w:r>
            <w:r w:rsidRPr="00F76997">
              <w:rPr>
                <w:rFonts w:ascii="Comic Sans MS" w:hAnsi="Comic Sans MS"/>
                <w:sz w:val="14"/>
                <w:szCs w:val="14"/>
                <w:lang w:val="en-CA"/>
              </w:rPr>
              <w:t>-1</w:t>
            </w:r>
            <w:r w:rsidR="00E95F48">
              <w:rPr>
                <w:rFonts w:ascii="Comic Sans MS" w:hAnsi="Comic Sans MS"/>
                <w:sz w:val="14"/>
                <w:szCs w:val="14"/>
                <w:lang w:val="en-CA"/>
              </w:rPr>
              <w:t>3</w:t>
            </w:r>
            <w:r w:rsidRPr="00F76997">
              <w:rPr>
                <w:rFonts w:ascii="Comic Sans MS" w:hAnsi="Comic Sans MS"/>
                <w:sz w:val="14"/>
                <w:szCs w:val="14"/>
                <w:lang w:val="en-CA"/>
              </w:rPr>
              <w:t>-1</w:t>
            </w:r>
            <w:r w:rsidR="00E95F48">
              <w:rPr>
                <w:rFonts w:ascii="Comic Sans MS" w:hAnsi="Comic Sans MS"/>
                <w:sz w:val="14"/>
                <w:szCs w:val="14"/>
                <w:lang w:val="en-CA"/>
              </w:rPr>
              <w:t>9</w:t>
            </w:r>
          </w:p>
          <w:p w:rsidR="00C94F65" w:rsidRPr="00F76997" w:rsidRDefault="00C94F65" w:rsidP="00E95F48">
            <w:pPr>
              <w:jc w:val="center"/>
              <w:rPr>
                <w:rFonts w:ascii="Comic Sans MS" w:hAnsi="Comic Sans MS"/>
                <w:sz w:val="14"/>
                <w:szCs w:val="14"/>
                <w:lang w:val="en-CA"/>
              </w:rPr>
            </w:pPr>
            <w:r w:rsidRPr="00F76997">
              <w:rPr>
                <w:rFonts w:ascii="Comic Sans MS" w:hAnsi="Comic Sans MS"/>
                <w:sz w:val="14"/>
                <w:szCs w:val="14"/>
                <w:lang w:val="en-CA"/>
              </w:rPr>
              <w:t>4</w:t>
            </w:r>
            <w:r w:rsidR="00E95F48">
              <w:rPr>
                <w:rFonts w:ascii="Comic Sans MS" w:hAnsi="Comic Sans MS"/>
                <w:sz w:val="14"/>
                <w:szCs w:val="14"/>
                <w:lang w:val="en-CA"/>
              </w:rPr>
              <w:t>8</w:t>
            </w:r>
          </w:p>
        </w:tc>
      </w:tr>
      <w:tr w:rsidR="00C94F65" w:rsidRPr="0057486F" w:rsidTr="006F4142">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tcBorders>
              <w:top w:val="single" w:sz="4" w:space="0" w:color="A6A6A6"/>
              <w:bottom w:val="single" w:sz="4" w:space="0" w:color="A6A6A6"/>
            </w:tcBorders>
            <w:shd w:val="clear" w:color="auto" w:fill="auto"/>
            <w:vAlign w:val="center"/>
          </w:tcPr>
          <w:p w:rsidR="00C94F65" w:rsidRPr="0057486F" w:rsidRDefault="00C94F65" w:rsidP="006F4142">
            <w:pPr>
              <w:jc w:val="center"/>
              <w:rPr>
                <w:rFonts w:ascii="Comic Sans MS" w:hAnsi="Comic Sans MS"/>
                <w:sz w:val="18"/>
                <w:szCs w:val="18"/>
                <w:lang w:val="en-CA"/>
              </w:rPr>
            </w:pPr>
            <w:r w:rsidRPr="0057486F">
              <w:rPr>
                <w:rFonts w:ascii="Comic Sans MS" w:hAnsi="Comic Sans MS"/>
                <w:sz w:val="18"/>
                <w:szCs w:val="18"/>
                <w:lang w:val="en-CA"/>
              </w:rPr>
              <w:t>IV</w:t>
            </w:r>
          </w:p>
          <w:p w:rsidR="00C94F65" w:rsidRPr="0057486F" w:rsidRDefault="00C94F65" w:rsidP="006F4142">
            <w:pPr>
              <w:jc w:val="center"/>
              <w:rPr>
                <w:rFonts w:ascii="Comic Sans MS" w:hAnsi="Comic Sans MS"/>
                <w:sz w:val="18"/>
                <w:szCs w:val="18"/>
                <w:lang w:val="en-CA"/>
              </w:rPr>
            </w:pPr>
            <w:r w:rsidRPr="0057486F">
              <w:rPr>
                <w:rFonts w:ascii="Comic Sans MS" w:hAnsi="Comic Sans MS"/>
                <w:sz w:val="18"/>
                <w:szCs w:val="18"/>
                <w:lang w:val="en-CA"/>
              </w:rPr>
              <w:t>Hiver</w:t>
            </w:r>
          </w:p>
          <w:p w:rsidR="00C94F65" w:rsidRPr="0057486F" w:rsidRDefault="00C94F65" w:rsidP="00880A5F">
            <w:pPr>
              <w:jc w:val="center"/>
              <w:rPr>
                <w:rFonts w:ascii="Comic Sans MS" w:hAnsi="Comic Sans MS"/>
                <w:sz w:val="18"/>
                <w:szCs w:val="18"/>
                <w:lang w:val="en-CA"/>
              </w:rPr>
            </w:pPr>
            <w:r w:rsidRPr="0057486F">
              <w:rPr>
                <w:rFonts w:ascii="Comic Sans MS" w:hAnsi="Comic Sans MS"/>
                <w:sz w:val="18"/>
                <w:szCs w:val="18"/>
                <w:lang w:val="en-CA"/>
              </w:rPr>
              <w:t>201</w:t>
            </w:r>
            <w:r w:rsidR="00880A5F">
              <w:rPr>
                <w:rFonts w:ascii="Comic Sans MS" w:hAnsi="Comic Sans MS"/>
                <w:sz w:val="18"/>
                <w:szCs w:val="18"/>
                <w:lang w:val="en-CA"/>
              </w:rPr>
              <w:t>5</w:t>
            </w:r>
          </w:p>
        </w:tc>
        <w:tc>
          <w:tcPr>
            <w:tcW w:w="1170" w:type="dxa"/>
            <w:tcBorders>
              <w:top w:val="single" w:sz="4" w:space="0" w:color="A6A6A6"/>
              <w:bottom w:val="single" w:sz="4" w:space="0" w:color="A6A6A6"/>
            </w:tcBorders>
            <w:shd w:val="clear" w:color="auto" w:fill="auto"/>
          </w:tcPr>
          <w:p w:rsidR="00C94F65" w:rsidRPr="00F76997" w:rsidRDefault="00C94F65" w:rsidP="006F4142">
            <w:pPr>
              <w:rPr>
                <w:rFonts w:ascii="Comic Sans MS" w:hAnsi="Comic Sans MS"/>
                <w:sz w:val="14"/>
                <w:szCs w:val="14"/>
                <w:lang w:val="fr-FR"/>
              </w:rPr>
            </w:pPr>
            <w:r w:rsidRPr="00F76997">
              <w:rPr>
                <w:rFonts w:ascii="Comic Sans MS" w:hAnsi="Comic Sans MS"/>
                <w:sz w:val="14"/>
                <w:szCs w:val="14"/>
                <w:lang w:val="fr-FR"/>
              </w:rPr>
              <w:t>601-DJA-JQ</w:t>
            </w:r>
          </w:p>
          <w:p w:rsidR="00C94F65" w:rsidRPr="00F76997" w:rsidRDefault="00C94F65" w:rsidP="006F4142">
            <w:pPr>
              <w:rPr>
                <w:rFonts w:ascii="Comic Sans MS" w:hAnsi="Comic Sans MS"/>
                <w:sz w:val="14"/>
                <w:szCs w:val="14"/>
              </w:rPr>
            </w:pPr>
            <w:r w:rsidRPr="00F76997">
              <w:rPr>
                <w:rFonts w:ascii="Comic Sans MS" w:hAnsi="Comic Sans MS"/>
                <w:sz w:val="14"/>
                <w:szCs w:val="14"/>
              </w:rPr>
              <w:t>Français adapté</w:t>
            </w:r>
          </w:p>
          <w:p w:rsidR="00C94F65" w:rsidRPr="00F76997" w:rsidRDefault="00C94F65" w:rsidP="006F4142">
            <w:pPr>
              <w:rPr>
                <w:rFonts w:ascii="Comic Sans MS" w:hAnsi="Comic Sans MS"/>
                <w:sz w:val="14"/>
                <w:szCs w:val="14"/>
              </w:rPr>
            </w:pPr>
            <w:r w:rsidRPr="00F76997">
              <w:rPr>
                <w:rFonts w:ascii="Comic Sans MS" w:hAnsi="Comic Sans MS"/>
                <w:sz w:val="14"/>
                <w:szCs w:val="14"/>
              </w:rPr>
              <w:t>2-2-2</w:t>
            </w:r>
          </w:p>
        </w:tc>
        <w:tc>
          <w:tcPr>
            <w:tcW w:w="1170" w:type="dxa"/>
            <w:gridSpan w:val="2"/>
            <w:tcBorders>
              <w:top w:val="single" w:sz="4" w:space="0" w:color="A6A6A6"/>
              <w:bottom w:val="single" w:sz="4" w:space="0" w:color="A6A6A6"/>
            </w:tcBorders>
            <w:shd w:val="clear" w:color="auto" w:fill="auto"/>
          </w:tcPr>
          <w:p w:rsidR="00C94F65" w:rsidRPr="00F76997" w:rsidRDefault="00C94F65" w:rsidP="006F4142">
            <w:pPr>
              <w:rPr>
                <w:rFonts w:ascii="Comic Sans MS" w:hAnsi="Comic Sans MS"/>
                <w:sz w:val="14"/>
                <w:szCs w:val="14"/>
              </w:rPr>
            </w:pPr>
          </w:p>
        </w:tc>
        <w:tc>
          <w:tcPr>
            <w:tcW w:w="1260" w:type="dxa"/>
            <w:tcBorders>
              <w:top w:val="single" w:sz="4" w:space="0" w:color="A6A6A6"/>
              <w:bottom w:val="single" w:sz="4" w:space="0" w:color="A6A6A6"/>
            </w:tcBorders>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340-DJX-JQ</w:t>
            </w:r>
          </w:p>
          <w:p w:rsidR="00C94F65" w:rsidRPr="00F76997" w:rsidRDefault="00C94F65" w:rsidP="006F4142">
            <w:pPr>
              <w:rPr>
                <w:rFonts w:ascii="Comic Sans MS" w:hAnsi="Comic Sans MS"/>
                <w:sz w:val="14"/>
                <w:szCs w:val="14"/>
              </w:rPr>
            </w:pPr>
            <w:r w:rsidRPr="00F76997">
              <w:rPr>
                <w:rFonts w:ascii="Comic Sans MS" w:hAnsi="Comic Sans MS"/>
                <w:sz w:val="14"/>
                <w:szCs w:val="14"/>
              </w:rPr>
              <w:t>Éthique et politique</w:t>
            </w:r>
          </w:p>
          <w:p w:rsidR="00C94F65" w:rsidRPr="00F76997" w:rsidRDefault="00C94F65" w:rsidP="006F4142">
            <w:pPr>
              <w:rPr>
                <w:rFonts w:ascii="Comic Sans MS" w:hAnsi="Comic Sans MS"/>
                <w:sz w:val="14"/>
                <w:szCs w:val="14"/>
              </w:rPr>
            </w:pPr>
            <w:r w:rsidRPr="00F76997">
              <w:rPr>
                <w:rFonts w:ascii="Comic Sans MS" w:hAnsi="Comic Sans MS"/>
                <w:sz w:val="14"/>
                <w:szCs w:val="14"/>
              </w:rPr>
              <w:t>2-1-3</w:t>
            </w:r>
          </w:p>
        </w:tc>
        <w:tc>
          <w:tcPr>
            <w:tcW w:w="1710" w:type="dxa"/>
            <w:gridSpan w:val="3"/>
            <w:tcBorders>
              <w:top w:val="single" w:sz="4" w:space="0" w:color="A6A6A6"/>
              <w:bottom w:val="single" w:sz="4" w:space="0" w:color="A6A6A6"/>
              <w:right w:val="double" w:sz="4" w:space="0" w:color="A6A6A6"/>
            </w:tcBorders>
            <w:shd w:val="clear" w:color="auto" w:fill="auto"/>
          </w:tcPr>
          <w:p w:rsidR="00C94F65" w:rsidRPr="00F76997" w:rsidRDefault="00C94F65" w:rsidP="006F4142">
            <w:pPr>
              <w:rPr>
                <w:rFonts w:ascii="Comic Sans MS" w:hAnsi="Comic Sans MS"/>
                <w:sz w:val="14"/>
                <w:szCs w:val="14"/>
              </w:rPr>
            </w:pPr>
            <w:r w:rsidRPr="00F76997">
              <w:rPr>
                <w:rFonts w:ascii="Comic Sans MS" w:hAnsi="Comic Sans MS"/>
                <w:sz w:val="14"/>
                <w:szCs w:val="14"/>
              </w:rPr>
              <w:t>109-103-MQ</w:t>
            </w:r>
          </w:p>
          <w:p w:rsidR="00C94F65" w:rsidRPr="00F76997" w:rsidRDefault="00C94F65" w:rsidP="006F4142">
            <w:pPr>
              <w:rPr>
                <w:rFonts w:ascii="Comic Sans MS" w:hAnsi="Comic Sans MS"/>
                <w:sz w:val="14"/>
                <w:szCs w:val="14"/>
              </w:rPr>
            </w:pPr>
            <w:r w:rsidRPr="00F76997">
              <w:rPr>
                <w:rFonts w:ascii="Comic Sans MS" w:hAnsi="Comic Sans MS"/>
                <w:sz w:val="14"/>
                <w:szCs w:val="14"/>
              </w:rPr>
              <w:t>Activité physique et autonomie</w:t>
            </w:r>
          </w:p>
          <w:p w:rsidR="00C94F65" w:rsidRPr="00F76997" w:rsidRDefault="00C94F65" w:rsidP="006F4142">
            <w:pPr>
              <w:rPr>
                <w:rFonts w:ascii="Comic Sans MS" w:hAnsi="Comic Sans MS"/>
                <w:sz w:val="14"/>
                <w:szCs w:val="14"/>
              </w:rPr>
            </w:pPr>
            <w:r w:rsidRPr="00F76997">
              <w:rPr>
                <w:rFonts w:ascii="Comic Sans MS" w:hAnsi="Comic Sans MS"/>
                <w:sz w:val="14"/>
                <w:szCs w:val="14"/>
              </w:rPr>
              <w:t>1-1-1</w:t>
            </w:r>
          </w:p>
        </w:tc>
        <w:tc>
          <w:tcPr>
            <w:tcW w:w="1800" w:type="dxa"/>
            <w:tcBorders>
              <w:top w:val="single" w:sz="4" w:space="0" w:color="A6A6A6"/>
              <w:left w:val="double" w:sz="4" w:space="0" w:color="A6A6A6"/>
              <w:bottom w:val="single" w:sz="4" w:space="0" w:color="A6A6A6"/>
            </w:tcBorders>
            <w:shd w:val="clear" w:color="auto" w:fill="FFFFFF"/>
          </w:tcPr>
          <w:p w:rsidR="00C94F65" w:rsidRPr="00F76997" w:rsidRDefault="00C94F65" w:rsidP="006F4142">
            <w:pPr>
              <w:rPr>
                <w:rFonts w:ascii="Comic Sans MS" w:hAnsi="Comic Sans MS"/>
                <w:sz w:val="14"/>
                <w:szCs w:val="14"/>
              </w:rPr>
            </w:pPr>
            <w:r w:rsidRPr="00F76997">
              <w:rPr>
                <w:rFonts w:ascii="Comic Sans MS" w:hAnsi="Comic Sans MS"/>
                <w:sz w:val="14"/>
                <w:szCs w:val="14"/>
              </w:rPr>
              <w:t>350-ZEA-JQ</w:t>
            </w:r>
          </w:p>
          <w:p w:rsidR="00C94F65" w:rsidRPr="00F76997" w:rsidRDefault="00C94F65" w:rsidP="006F4142">
            <w:pPr>
              <w:rPr>
                <w:rFonts w:ascii="Comic Sans MS" w:hAnsi="Comic Sans MS"/>
                <w:sz w:val="14"/>
                <w:szCs w:val="14"/>
              </w:rPr>
            </w:pPr>
            <w:r w:rsidRPr="00F76997">
              <w:rPr>
                <w:rFonts w:ascii="Comic Sans MS" w:hAnsi="Comic Sans MS"/>
                <w:sz w:val="14"/>
                <w:szCs w:val="14"/>
              </w:rPr>
              <w:t>Communication au travail</w:t>
            </w:r>
          </w:p>
          <w:p w:rsidR="00C94F65" w:rsidRPr="00F76997" w:rsidRDefault="00C94F65" w:rsidP="006F4142">
            <w:pPr>
              <w:rPr>
                <w:rFonts w:ascii="Comic Sans MS" w:hAnsi="Comic Sans MS"/>
                <w:sz w:val="14"/>
                <w:szCs w:val="14"/>
              </w:rPr>
            </w:pPr>
            <w:r w:rsidRPr="00F76997">
              <w:rPr>
                <w:rFonts w:ascii="Comic Sans MS" w:hAnsi="Comic Sans MS"/>
                <w:sz w:val="14"/>
                <w:szCs w:val="14"/>
              </w:rPr>
              <w:t>1-2-2</w:t>
            </w:r>
          </w:p>
        </w:tc>
        <w:tc>
          <w:tcPr>
            <w:tcW w:w="2160" w:type="dxa"/>
            <w:gridSpan w:val="3"/>
            <w:tcBorders>
              <w:top w:val="single" w:sz="4" w:space="0" w:color="A6A6A6"/>
              <w:bottom w:val="single" w:sz="4" w:space="0" w:color="A6A6A6"/>
            </w:tcBorders>
            <w:shd w:val="clear" w:color="auto" w:fill="FFFFFF"/>
          </w:tcPr>
          <w:p w:rsidR="00E95F48" w:rsidRPr="00F76997" w:rsidRDefault="00E95F48" w:rsidP="00E95F48">
            <w:pPr>
              <w:rPr>
                <w:rFonts w:ascii="Comic Sans MS" w:hAnsi="Comic Sans MS"/>
                <w:sz w:val="14"/>
                <w:szCs w:val="14"/>
              </w:rPr>
            </w:pPr>
            <w:r w:rsidRPr="00F76997">
              <w:rPr>
                <w:rFonts w:ascii="Comic Sans MS" w:hAnsi="Comic Sans MS"/>
                <w:sz w:val="14"/>
                <w:szCs w:val="14"/>
              </w:rPr>
              <w:t>420-KD</w:t>
            </w:r>
            <w:r>
              <w:rPr>
                <w:rFonts w:ascii="Comic Sans MS" w:hAnsi="Comic Sans MS"/>
                <w:sz w:val="14"/>
                <w:szCs w:val="14"/>
              </w:rPr>
              <w:t>B</w:t>
            </w:r>
            <w:r w:rsidRPr="00F76997">
              <w:rPr>
                <w:rFonts w:ascii="Comic Sans MS" w:hAnsi="Comic Sans MS"/>
                <w:sz w:val="14"/>
                <w:szCs w:val="14"/>
              </w:rPr>
              <w:t>-JQ</w:t>
            </w:r>
          </w:p>
          <w:p w:rsidR="00E95F48" w:rsidRPr="00F76997" w:rsidRDefault="00E95F48" w:rsidP="00E95F48">
            <w:pPr>
              <w:rPr>
                <w:rFonts w:ascii="Comic Sans MS" w:hAnsi="Comic Sans MS"/>
                <w:sz w:val="14"/>
                <w:szCs w:val="14"/>
              </w:rPr>
            </w:pPr>
            <w:r w:rsidRPr="00F76997">
              <w:rPr>
                <w:rFonts w:ascii="Comic Sans MS" w:hAnsi="Comic Sans MS"/>
                <w:sz w:val="14"/>
                <w:szCs w:val="14"/>
              </w:rPr>
              <w:t>Techniques de modélisation</w:t>
            </w:r>
          </w:p>
          <w:p w:rsidR="00C94F65" w:rsidRPr="00F76997" w:rsidRDefault="00E95F48" w:rsidP="00E95F48">
            <w:pPr>
              <w:rPr>
                <w:rFonts w:ascii="Comic Sans MS" w:hAnsi="Comic Sans MS"/>
                <w:sz w:val="14"/>
                <w:szCs w:val="14"/>
              </w:rPr>
            </w:pPr>
            <w:r w:rsidRPr="00F76997">
              <w:rPr>
                <w:rFonts w:ascii="Comic Sans MS" w:hAnsi="Comic Sans MS"/>
                <w:sz w:val="14"/>
                <w:szCs w:val="14"/>
              </w:rPr>
              <w:t>2-</w:t>
            </w:r>
            <w:r>
              <w:rPr>
                <w:rFonts w:ascii="Comic Sans MS" w:hAnsi="Comic Sans MS"/>
                <w:sz w:val="14"/>
                <w:szCs w:val="14"/>
              </w:rPr>
              <w:t>2</w:t>
            </w:r>
            <w:r w:rsidRPr="00F76997">
              <w:rPr>
                <w:rFonts w:ascii="Comic Sans MS" w:hAnsi="Comic Sans MS"/>
                <w:sz w:val="14"/>
                <w:szCs w:val="14"/>
              </w:rPr>
              <w:t>-</w:t>
            </w:r>
            <w:r>
              <w:rPr>
                <w:rFonts w:ascii="Comic Sans MS" w:hAnsi="Comic Sans MS"/>
                <w:sz w:val="14"/>
                <w:szCs w:val="14"/>
              </w:rPr>
              <w:t>2</w:t>
            </w:r>
          </w:p>
        </w:tc>
        <w:tc>
          <w:tcPr>
            <w:tcW w:w="1710" w:type="dxa"/>
            <w:tcBorders>
              <w:top w:val="single" w:sz="4" w:space="0" w:color="A6A6A6"/>
              <w:bottom w:val="single" w:sz="4" w:space="0" w:color="A6A6A6"/>
            </w:tcBorders>
            <w:shd w:val="clear" w:color="auto" w:fill="auto"/>
          </w:tcPr>
          <w:p w:rsidR="00E95F48" w:rsidRPr="00F76997" w:rsidRDefault="00E95F48" w:rsidP="00E95F48">
            <w:pPr>
              <w:rPr>
                <w:rFonts w:ascii="Comic Sans MS" w:hAnsi="Comic Sans MS"/>
                <w:sz w:val="14"/>
                <w:szCs w:val="14"/>
              </w:rPr>
            </w:pPr>
            <w:r w:rsidRPr="00F76997">
              <w:rPr>
                <w:rFonts w:ascii="Comic Sans MS" w:hAnsi="Comic Sans MS"/>
                <w:sz w:val="14"/>
                <w:szCs w:val="14"/>
              </w:rPr>
              <w:t>420-KE</w:t>
            </w:r>
            <w:r w:rsidR="001F6EA8">
              <w:rPr>
                <w:rFonts w:ascii="Comic Sans MS" w:hAnsi="Comic Sans MS"/>
                <w:sz w:val="14"/>
                <w:szCs w:val="14"/>
              </w:rPr>
              <w:t>B</w:t>
            </w:r>
            <w:r w:rsidRPr="00F76997">
              <w:rPr>
                <w:rFonts w:ascii="Comic Sans MS" w:hAnsi="Comic Sans MS"/>
                <w:sz w:val="14"/>
                <w:szCs w:val="14"/>
              </w:rPr>
              <w:t>-JQ</w:t>
            </w:r>
          </w:p>
          <w:p w:rsidR="00E95F48" w:rsidRPr="00F76997" w:rsidRDefault="00E95F48" w:rsidP="00E95F48">
            <w:pPr>
              <w:rPr>
                <w:rFonts w:ascii="Comic Sans MS" w:hAnsi="Comic Sans MS"/>
                <w:sz w:val="14"/>
                <w:szCs w:val="14"/>
              </w:rPr>
            </w:pPr>
            <w:r w:rsidRPr="00F76997">
              <w:rPr>
                <w:rFonts w:ascii="Comic Sans MS" w:hAnsi="Comic Sans MS"/>
                <w:sz w:val="14"/>
                <w:szCs w:val="14"/>
              </w:rPr>
              <w:t>Programmation orientée objet</w:t>
            </w:r>
            <w:r>
              <w:rPr>
                <w:rFonts w:ascii="Comic Sans MS" w:hAnsi="Comic Sans MS"/>
                <w:sz w:val="14"/>
                <w:szCs w:val="14"/>
              </w:rPr>
              <w:t xml:space="preserve"> - Avancée</w:t>
            </w:r>
          </w:p>
          <w:p w:rsidR="00C94F65" w:rsidRPr="00F76997" w:rsidRDefault="00E95F48" w:rsidP="00E95F48">
            <w:pPr>
              <w:rPr>
                <w:rFonts w:ascii="Comic Sans MS" w:hAnsi="Comic Sans MS"/>
                <w:sz w:val="14"/>
                <w:szCs w:val="14"/>
              </w:rPr>
            </w:pPr>
            <w:r w:rsidRPr="00F76997">
              <w:rPr>
                <w:rFonts w:ascii="Comic Sans MS" w:hAnsi="Comic Sans MS"/>
                <w:sz w:val="14"/>
                <w:szCs w:val="14"/>
              </w:rPr>
              <w:t>2-</w:t>
            </w:r>
            <w:r>
              <w:rPr>
                <w:rFonts w:ascii="Comic Sans MS" w:hAnsi="Comic Sans MS"/>
                <w:sz w:val="14"/>
                <w:szCs w:val="14"/>
              </w:rPr>
              <w:t>3</w:t>
            </w:r>
            <w:r w:rsidRPr="00F76997">
              <w:rPr>
                <w:rFonts w:ascii="Comic Sans MS" w:hAnsi="Comic Sans MS"/>
                <w:sz w:val="14"/>
                <w:szCs w:val="14"/>
              </w:rPr>
              <w:t>-</w:t>
            </w:r>
            <w:r>
              <w:rPr>
                <w:rFonts w:ascii="Comic Sans MS" w:hAnsi="Comic Sans MS"/>
                <w:sz w:val="14"/>
                <w:szCs w:val="14"/>
              </w:rPr>
              <w:t>2</w:t>
            </w:r>
          </w:p>
        </w:tc>
        <w:tc>
          <w:tcPr>
            <w:tcW w:w="1530" w:type="dxa"/>
            <w:tcBorders>
              <w:top w:val="single" w:sz="4" w:space="0" w:color="A6A6A6"/>
              <w:bottom w:val="single" w:sz="4" w:space="0" w:color="A6A6A6"/>
            </w:tcBorders>
            <w:shd w:val="clear" w:color="auto" w:fill="auto"/>
          </w:tcPr>
          <w:p w:rsidR="00E95F48" w:rsidRPr="00F76997" w:rsidRDefault="00E95F48" w:rsidP="00E95F48">
            <w:pPr>
              <w:rPr>
                <w:rFonts w:ascii="Comic Sans MS" w:hAnsi="Comic Sans MS"/>
                <w:sz w:val="14"/>
                <w:szCs w:val="14"/>
              </w:rPr>
            </w:pPr>
            <w:r w:rsidRPr="00F76997">
              <w:rPr>
                <w:rFonts w:ascii="Comic Sans MS" w:hAnsi="Comic Sans MS"/>
                <w:sz w:val="14"/>
                <w:szCs w:val="14"/>
              </w:rPr>
              <w:t>420-KF</w:t>
            </w:r>
            <w:r>
              <w:rPr>
                <w:rFonts w:ascii="Comic Sans MS" w:hAnsi="Comic Sans MS"/>
                <w:sz w:val="14"/>
                <w:szCs w:val="14"/>
              </w:rPr>
              <w:t>B</w:t>
            </w:r>
            <w:r w:rsidRPr="00F76997">
              <w:rPr>
                <w:rFonts w:ascii="Comic Sans MS" w:hAnsi="Comic Sans MS"/>
                <w:sz w:val="14"/>
                <w:szCs w:val="14"/>
              </w:rPr>
              <w:t>-JQ</w:t>
            </w:r>
          </w:p>
          <w:p w:rsidR="00E95F48" w:rsidRPr="00F76997" w:rsidRDefault="00E95F48" w:rsidP="00E95F48">
            <w:pPr>
              <w:rPr>
                <w:rFonts w:ascii="Comic Sans MS" w:hAnsi="Comic Sans MS"/>
                <w:sz w:val="14"/>
                <w:szCs w:val="14"/>
              </w:rPr>
            </w:pPr>
            <w:r w:rsidRPr="00F76997">
              <w:rPr>
                <w:rFonts w:ascii="Comic Sans MS" w:hAnsi="Comic Sans MS"/>
                <w:sz w:val="14"/>
                <w:szCs w:val="14"/>
              </w:rPr>
              <w:t>Exploitation des réseaux</w:t>
            </w:r>
          </w:p>
          <w:p w:rsidR="00C94F65" w:rsidRPr="00F76997" w:rsidRDefault="00E95F48" w:rsidP="00E95F48">
            <w:pPr>
              <w:rPr>
                <w:rFonts w:ascii="Comic Sans MS" w:hAnsi="Comic Sans MS"/>
                <w:sz w:val="14"/>
                <w:szCs w:val="14"/>
              </w:rPr>
            </w:pPr>
            <w:r w:rsidRPr="00F76997">
              <w:rPr>
                <w:rFonts w:ascii="Comic Sans MS" w:hAnsi="Comic Sans MS"/>
                <w:sz w:val="14"/>
                <w:szCs w:val="14"/>
              </w:rPr>
              <w:t>2-</w:t>
            </w:r>
            <w:r>
              <w:rPr>
                <w:rFonts w:ascii="Comic Sans MS" w:hAnsi="Comic Sans MS"/>
                <w:sz w:val="14"/>
                <w:szCs w:val="14"/>
              </w:rPr>
              <w:t>3</w:t>
            </w:r>
            <w:r w:rsidRPr="00F76997">
              <w:rPr>
                <w:rFonts w:ascii="Comic Sans MS" w:hAnsi="Comic Sans MS"/>
                <w:sz w:val="14"/>
                <w:szCs w:val="14"/>
              </w:rPr>
              <w:t>-2</w:t>
            </w:r>
          </w:p>
        </w:tc>
        <w:tc>
          <w:tcPr>
            <w:tcW w:w="1890" w:type="dxa"/>
            <w:gridSpan w:val="2"/>
            <w:tcBorders>
              <w:top w:val="single" w:sz="4" w:space="0" w:color="A6A6A6"/>
              <w:bottom w:val="single" w:sz="4" w:space="0" w:color="A6A6A6"/>
              <w:right w:val="double" w:sz="4" w:space="0" w:color="A6A6A6"/>
            </w:tcBorders>
            <w:shd w:val="clear" w:color="auto" w:fill="auto"/>
          </w:tcPr>
          <w:p w:rsidR="00C94F65" w:rsidRDefault="00E95F48" w:rsidP="00E95F48">
            <w:pPr>
              <w:rPr>
                <w:rFonts w:ascii="Comic Sans MS" w:hAnsi="Comic Sans MS"/>
                <w:sz w:val="14"/>
                <w:szCs w:val="14"/>
              </w:rPr>
            </w:pPr>
            <w:r>
              <w:rPr>
                <w:rFonts w:ascii="Comic Sans MS" w:hAnsi="Comic Sans MS"/>
                <w:sz w:val="14"/>
                <w:szCs w:val="14"/>
              </w:rPr>
              <w:t>420-KQA-JQ</w:t>
            </w:r>
          </w:p>
          <w:p w:rsidR="00E95F48" w:rsidRDefault="00E95F48" w:rsidP="00E95F48">
            <w:pPr>
              <w:rPr>
                <w:rFonts w:ascii="Comic Sans MS" w:hAnsi="Comic Sans MS"/>
                <w:sz w:val="14"/>
                <w:szCs w:val="14"/>
              </w:rPr>
            </w:pPr>
            <w:r>
              <w:rPr>
                <w:rFonts w:ascii="Comic Sans MS" w:hAnsi="Comic Sans MS"/>
                <w:sz w:val="14"/>
                <w:szCs w:val="14"/>
              </w:rPr>
              <w:t>Développement d’applications mobiles</w:t>
            </w:r>
          </w:p>
          <w:p w:rsidR="00E95F48" w:rsidRPr="00F76997" w:rsidRDefault="00E95F48" w:rsidP="00E95F48">
            <w:pPr>
              <w:rPr>
                <w:rFonts w:ascii="Comic Sans MS" w:hAnsi="Comic Sans MS"/>
                <w:sz w:val="14"/>
                <w:szCs w:val="14"/>
              </w:rPr>
            </w:pPr>
            <w:r>
              <w:rPr>
                <w:rFonts w:ascii="Comic Sans MS" w:hAnsi="Comic Sans MS"/>
                <w:sz w:val="14"/>
                <w:szCs w:val="14"/>
              </w:rPr>
              <w:t>2-3-3</w:t>
            </w:r>
          </w:p>
        </w:tc>
        <w:tc>
          <w:tcPr>
            <w:tcW w:w="780" w:type="dxa"/>
            <w:tcBorders>
              <w:top w:val="single" w:sz="4" w:space="0" w:color="A6A6A6"/>
              <w:left w:val="double" w:sz="4" w:space="0" w:color="A6A6A6"/>
              <w:bottom w:val="single" w:sz="4" w:space="0" w:color="A6A6A6"/>
              <w:right w:val="double" w:sz="4" w:space="0" w:color="A6A6A6"/>
            </w:tcBorders>
            <w:shd w:val="clear" w:color="auto" w:fill="auto"/>
            <w:vAlign w:val="center"/>
          </w:tcPr>
          <w:p w:rsidR="00C94F65" w:rsidRPr="00F76997" w:rsidRDefault="00C94F65" w:rsidP="006F4142">
            <w:pPr>
              <w:rPr>
                <w:rFonts w:ascii="Comic Sans MS" w:hAnsi="Comic Sans MS"/>
                <w:sz w:val="14"/>
                <w:szCs w:val="14"/>
              </w:rPr>
            </w:pPr>
          </w:p>
        </w:tc>
        <w:tc>
          <w:tcPr>
            <w:tcW w:w="1200" w:type="dxa"/>
            <w:gridSpan w:val="2"/>
            <w:tcBorders>
              <w:top w:val="single" w:sz="4" w:space="0" w:color="A6A6A6"/>
              <w:left w:val="double" w:sz="4" w:space="0" w:color="A6A6A6"/>
              <w:bottom w:val="single" w:sz="4" w:space="0" w:color="A6A6A6"/>
            </w:tcBorders>
            <w:shd w:val="clear" w:color="auto" w:fill="auto"/>
            <w:vAlign w:val="center"/>
          </w:tcPr>
          <w:p w:rsidR="00C94F65" w:rsidRPr="00F76997" w:rsidRDefault="00C94F65" w:rsidP="006F4142">
            <w:pPr>
              <w:jc w:val="center"/>
              <w:rPr>
                <w:rFonts w:ascii="Comic Sans MS" w:hAnsi="Comic Sans MS"/>
                <w:sz w:val="14"/>
                <w:szCs w:val="14"/>
              </w:rPr>
            </w:pPr>
            <w:r w:rsidRPr="00F76997">
              <w:rPr>
                <w:rFonts w:ascii="Comic Sans MS" w:hAnsi="Comic Sans MS"/>
                <w:sz w:val="14"/>
                <w:szCs w:val="14"/>
              </w:rPr>
              <w:t>14-1</w:t>
            </w:r>
            <w:r w:rsidR="00E95F48">
              <w:rPr>
                <w:rFonts w:ascii="Comic Sans MS" w:hAnsi="Comic Sans MS"/>
                <w:sz w:val="14"/>
                <w:szCs w:val="14"/>
              </w:rPr>
              <w:t>7</w:t>
            </w:r>
            <w:r w:rsidRPr="00F76997">
              <w:rPr>
                <w:rFonts w:ascii="Comic Sans MS" w:hAnsi="Comic Sans MS"/>
                <w:sz w:val="14"/>
                <w:szCs w:val="14"/>
              </w:rPr>
              <w:t>-1</w:t>
            </w:r>
            <w:r w:rsidR="00E95F48">
              <w:rPr>
                <w:rFonts w:ascii="Comic Sans MS" w:hAnsi="Comic Sans MS"/>
                <w:sz w:val="14"/>
                <w:szCs w:val="14"/>
              </w:rPr>
              <w:t>7</w:t>
            </w:r>
          </w:p>
          <w:p w:rsidR="00C94F65" w:rsidRPr="00F76997" w:rsidRDefault="00E95F48" w:rsidP="006F4142">
            <w:pPr>
              <w:jc w:val="center"/>
              <w:rPr>
                <w:rFonts w:ascii="Comic Sans MS" w:hAnsi="Comic Sans MS"/>
                <w:sz w:val="14"/>
                <w:szCs w:val="14"/>
              </w:rPr>
            </w:pPr>
            <w:r>
              <w:rPr>
                <w:rFonts w:ascii="Comic Sans MS" w:hAnsi="Comic Sans MS"/>
                <w:sz w:val="14"/>
                <w:szCs w:val="14"/>
              </w:rPr>
              <w:t>48</w:t>
            </w:r>
          </w:p>
        </w:tc>
      </w:tr>
      <w:tr w:rsidR="00C94F65" w:rsidRPr="0057486F" w:rsidTr="006F4142">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tcBorders>
              <w:top w:val="single" w:sz="4" w:space="0" w:color="A6A6A6"/>
              <w:bottom w:val="single" w:sz="4" w:space="0" w:color="A6A6A6"/>
            </w:tcBorders>
            <w:shd w:val="clear" w:color="auto" w:fill="auto"/>
            <w:vAlign w:val="center"/>
          </w:tcPr>
          <w:p w:rsidR="00C94F65" w:rsidRPr="0057486F" w:rsidRDefault="00C94F65" w:rsidP="006F4142">
            <w:pPr>
              <w:jc w:val="center"/>
              <w:rPr>
                <w:rFonts w:ascii="Comic Sans MS" w:hAnsi="Comic Sans MS"/>
                <w:sz w:val="18"/>
                <w:szCs w:val="18"/>
              </w:rPr>
            </w:pPr>
            <w:r w:rsidRPr="0057486F">
              <w:rPr>
                <w:rFonts w:ascii="Comic Sans MS" w:hAnsi="Comic Sans MS"/>
                <w:sz w:val="18"/>
                <w:szCs w:val="18"/>
              </w:rPr>
              <w:t>V</w:t>
            </w:r>
          </w:p>
          <w:p w:rsidR="00C94F65" w:rsidRPr="0057486F" w:rsidRDefault="00C94F65" w:rsidP="006F4142">
            <w:pPr>
              <w:jc w:val="center"/>
              <w:rPr>
                <w:rFonts w:ascii="Comic Sans MS" w:hAnsi="Comic Sans MS"/>
                <w:sz w:val="18"/>
                <w:szCs w:val="18"/>
              </w:rPr>
            </w:pPr>
            <w:r w:rsidRPr="0057486F">
              <w:rPr>
                <w:rFonts w:ascii="Comic Sans MS" w:hAnsi="Comic Sans MS"/>
                <w:sz w:val="18"/>
                <w:szCs w:val="18"/>
              </w:rPr>
              <w:t>Automne</w:t>
            </w:r>
          </w:p>
          <w:p w:rsidR="00C94F65" w:rsidRPr="0057486F" w:rsidRDefault="00C94F65" w:rsidP="00880A5F">
            <w:pPr>
              <w:jc w:val="center"/>
              <w:rPr>
                <w:rFonts w:ascii="Comic Sans MS" w:hAnsi="Comic Sans MS"/>
                <w:sz w:val="18"/>
                <w:szCs w:val="18"/>
              </w:rPr>
            </w:pPr>
            <w:r w:rsidRPr="0057486F">
              <w:rPr>
                <w:rFonts w:ascii="Comic Sans MS" w:hAnsi="Comic Sans MS"/>
                <w:sz w:val="18"/>
                <w:szCs w:val="18"/>
              </w:rPr>
              <w:t>201</w:t>
            </w:r>
            <w:r w:rsidR="00880A5F">
              <w:rPr>
                <w:rFonts w:ascii="Comic Sans MS" w:hAnsi="Comic Sans MS"/>
                <w:sz w:val="18"/>
                <w:szCs w:val="18"/>
              </w:rPr>
              <w:t>5</w:t>
            </w:r>
          </w:p>
        </w:tc>
        <w:tc>
          <w:tcPr>
            <w:tcW w:w="1170" w:type="dxa"/>
            <w:tcBorders>
              <w:top w:val="single" w:sz="4" w:space="0" w:color="A6A6A6"/>
              <w:bottom w:val="single" w:sz="4" w:space="0" w:color="A6A6A6"/>
            </w:tcBorders>
            <w:shd w:val="clear" w:color="auto" w:fill="auto"/>
          </w:tcPr>
          <w:p w:rsidR="00C94F65" w:rsidRPr="00F76997" w:rsidRDefault="00C94F65" w:rsidP="006F4142">
            <w:pPr>
              <w:rPr>
                <w:rFonts w:ascii="Comic Sans MS" w:hAnsi="Comic Sans MS"/>
                <w:sz w:val="14"/>
                <w:szCs w:val="14"/>
              </w:rPr>
            </w:pPr>
          </w:p>
        </w:tc>
        <w:tc>
          <w:tcPr>
            <w:tcW w:w="1170" w:type="dxa"/>
            <w:gridSpan w:val="2"/>
            <w:tcBorders>
              <w:top w:val="single" w:sz="4" w:space="0" w:color="A6A6A6"/>
              <w:bottom w:val="single" w:sz="4" w:space="0" w:color="A6A6A6"/>
            </w:tcBorders>
            <w:shd w:val="clear" w:color="auto" w:fill="auto"/>
          </w:tcPr>
          <w:p w:rsidR="00C94F65" w:rsidRPr="00F76997" w:rsidRDefault="00C94F65" w:rsidP="006F4142">
            <w:pPr>
              <w:rPr>
                <w:rFonts w:ascii="Comic Sans MS" w:hAnsi="Comic Sans MS"/>
                <w:sz w:val="14"/>
                <w:szCs w:val="14"/>
              </w:rPr>
            </w:pPr>
          </w:p>
        </w:tc>
        <w:tc>
          <w:tcPr>
            <w:tcW w:w="1260" w:type="dxa"/>
            <w:tcBorders>
              <w:top w:val="single" w:sz="4" w:space="0" w:color="A6A6A6"/>
              <w:bottom w:val="single" w:sz="4" w:space="0" w:color="A6A6A6"/>
            </w:tcBorders>
            <w:shd w:val="clear" w:color="auto" w:fill="auto"/>
          </w:tcPr>
          <w:p w:rsidR="00C94F65" w:rsidRPr="00F76997" w:rsidRDefault="00C94F65" w:rsidP="006F4142">
            <w:pPr>
              <w:rPr>
                <w:rFonts w:ascii="Comic Sans MS" w:hAnsi="Comic Sans MS"/>
                <w:sz w:val="14"/>
                <w:szCs w:val="14"/>
              </w:rPr>
            </w:pPr>
          </w:p>
        </w:tc>
        <w:tc>
          <w:tcPr>
            <w:tcW w:w="1710" w:type="dxa"/>
            <w:gridSpan w:val="3"/>
            <w:tcBorders>
              <w:top w:val="single" w:sz="4" w:space="0" w:color="A6A6A6"/>
              <w:bottom w:val="single" w:sz="4" w:space="0" w:color="A6A6A6"/>
              <w:right w:val="double" w:sz="4" w:space="0" w:color="A6A6A6"/>
            </w:tcBorders>
            <w:shd w:val="clear" w:color="auto" w:fill="auto"/>
          </w:tcPr>
          <w:p w:rsidR="00C94F65" w:rsidRPr="00F76997" w:rsidRDefault="00C94F65" w:rsidP="006F4142">
            <w:pPr>
              <w:rPr>
                <w:rFonts w:ascii="Comic Sans MS" w:hAnsi="Comic Sans MS"/>
                <w:sz w:val="14"/>
                <w:szCs w:val="14"/>
              </w:rPr>
            </w:pPr>
          </w:p>
        </w:tc>
        <w:tc>
          <w:tcPr>
            <w:tcW w:w="1800" w:type="dxa"/>
            <w:tcBorders>
              <w:top w:val="single" w:sz="4" w:space="0" w:color="A6A6A6"/>
              <w:left w:val="double" w:sz="4" w:space="0" w:color="A6A6A6"/>
              <w:bottom w:val="single" w:sz="4" w:space="0" w:color="A6A6A6"/>
            </w:tcBorders>
            <w:shd w:val="clear" w:color="auto" w:fill="auto"/>
          </w:tcPr>
          <w:p w:rsidR="00517351" w:rsidRPr="00F76997" w:rsidRDefault="00517351" w:rsidP="00517351">
            <w:pPr>
              <w:rPr>
                <w:rFonts w:ascii="Comic Sans MS" w:hAnsi="Comic Sans MS"/>
                <w:sz w:val="14"/>
                <w:szCs w:val="14"/>
              </w:rPr>
            </w:pPr>
            <w:r w:rsidRPr="00F76997">
              <w:rPr>
                <w:rFonts w:ascii="Comic Sans MS" w:hAnsi="Comic Sans MS"/>
                <w:sz w:val="14"/>
                <w:szCs w:val="14"/>
              </w:rPr>
              <w:t>401-ZAA-JQ</w:t>
            </w:r>
          </w:p>
          <w:p w:rsidR="00517351" w:rsidRPr="00F76997" w:rsidRDefault="00517351" w:rsidP="00517351">
            <w:pPr>
              <w:rPr>
                <w:rFonts w:ascii="Comic Sans MS" w:hAnsi="Comic Sans MS"/>
                <w:sz w:val="14"/>
                <w:szCs w:val="14"/>
              </w:rPr>
            </w:pPr>
            <w:r w:rsidRPr="00F76997">
              <w:rPr>
                <w:rFonts w:ascii="Comic Sans MS" w:hAnsi="Comic Sans MS"/>
                <w:sz w:val="14"/>
                <w:szCs w:val="14"/>
              </w:rPr>
              <w:t>L'entreprise et ses systèmes</w:t>
            </w:r>
          </w:p>
          <w:p w:rsidR="00C94F65" w:rsidRPr="00F76997" w:rsidRDefault="00517351" w:rsidP="00517351">
            <w:pPr>
              <w:rPr>
                <w:rFonts w:ascii="Comic Sans MS" w:hAnsi="Comic Sans MS"/>
                <w:sz w:val="14"/>
                <w:szCs w:val="14"/>
              </w:rPr>
            </w:pPr>
            <w:r w:rsidRPr="00F76997">
              <w:rPr>
                <w:rFonts w:ascii="Comic Sans MS" w:hAnsi="Comic Sans MS"/>
                <w:sz w:val="14"/>
                <w:szCs w:val="14"/>
              </w:rPr>
              <w:t>2-2-2</w:t>
            </w:r>
          </w:p>
        </w:tc>
        <w:tc>
          <w:tcPr>
            <w:tcW w:w="2160" w:type="dxa"/>
            <w:gridSpan w:val="3"/>
            <w:tcBorders>
              <w:top w:val="single" w:sz="4" w:space="0" w:color="A6A6A6"/>
              <w:bottom w:val="single" w:sz="4" w:space="0" w:color="A6A6A6"/>
            </w:tcBorders>
            <w:shd w:val="clear" w:color="auto" w:fill="auto"/>
          </w:tcPr>
          <w:p w:rsidR="00517351" w:rsidRPr="00F76997" w:rsidRDefault="00517351" w:rsidP="00517351">
            <w:pPr>
              <w:rPr>
                <w:rFonts w:ascii="Comic Sans MS" w:hAnsi="Comic Sans MS"/>
                <w:sz w:val="14"/>
                <w:szCs w:val="14"/>
              </w:rPr>
            </w:pPr>
            <w:r w:rsidRPr="00F76997">
              <w:rPr>
                <w:rFonts w:ascii="Comic Sans MS" w:hAnsi="Comic Sans MS"/>
                <w:sz w:val="14"/>
                <w:szCs w:val="14"/>
              </w:rPr>
              <w:t>420-LA</w:t>
            </w:r>
            <w:r>
              <w:rPr>
                <w:rFonts w:ascii="Comic Sans MS" w:hAnsi="Comic Sans MS"/>
                <w:sz w:val="14"/>
                <w:szCs w:val="14"/>
              </w:rPr>
              <w:t>B</w:t>
            </w:r>
            <w:r w:rsidRPr="00F76997">
              <w:rPr>
                <w:rFonts w:ascii="Comic Sans MS" w:hAnsi="Comic Sans MS"/>
                <w:sz w:val="14"/>
                <w:szCs w:val="14"/>
              </w:rPr>
              <w:t>-JQ</w:t>
            </w:r>
          </w:p>
          <w:p w:rsidR="00517351" w:rsidRPr="00F76997" w:rsidRDefault="00517351" w:rsidP="00517351">
            <w:pPr>
              <w:rPr>
                <w:rFonts w:ascii="Comic Sans MS" w:hAnsi="Comic Sans MS"/>
                <w:sz w:val="14"/>
                <w:szCs w:val="14"/>
              </w:rPr>
            </w:pPr>
            <w:r w:rsidRPr="00F76997">
              <w:rPr>
                <w:rFonts w:ascii="Comic Sans MS" w:hAnsi="Comic Sans MS"/>
                <w:sz w:val="14"/>
                <w:szCs w:val="14"/>
              </w:rPr>
              <w:t xml:space="preserve">Projet </w:t>
            </w:r>
            <w:r>
              <w:rPr>
                <w:rFonts w:ascii="Comic Sans MS" w:hAnsi="Comic Sans MS"/>
                <w:sz w:val="14"/>
                <w:szCs w:val="14"/>
              </w:rPr>
              <w:t>de fin d’études</w:t>
            </w:r>
          </w:p>
          <w:p w:rsidR="00C94F65" w:rsidRPr="00F76997" w:rsidRDefault="00517351" w:rsidP="00517351">
            <w:pPr>
              <w:rPr>
                <w:rFonts w:ascii="Comic Sans MS" w:hAnsi="Comic Sans MS"/>
                <w:sz w:val="14"/>
                <w:szCs w:val="14"/>
              </w:rPr>
            </w:pPr>
            <w:r w:rsidRPr="00F76997">
              <w:rPr>
                <w:rFonts w:ascii="Comic Sans MS" w:hAnsi="Comic Sans MS"/>
                <w:sz w:val="14"/>
                <w:szCs w:val="14"/>
              </w:rPr>
              <w:t>4-</w:t>
            </w:r>
            <w:r>
              <w:rPr>
                <w:rFonts w:ascii="Comic Sans MS" w:hAnsi="Comic Sans MS"/>
                <w:sz w:val="14"/>
                <w:szCs w:val="14"/>
              </w:rPr>
              <w:t>7</w:t>
            </w:r>
            <w:r w:rsidRPr="00F76997">
              <w:rPr>
                <w:rFonts w:ascii="Comic Sans MS" w:hAnsi="Comic Sans MS"/>
                <w:sz w:val="14"/>
                <w:szCs w:val="14"/>
              </w:rPr>
              <w:t>-</w:t>
            </w:r>
            <w:r>
              <w:rPr>
                <w:rFonts w:ascii="Comic Sans MS" w:hAnsi="Comic Sans MS"/>
                <w:sz w:val="14"/>
                <w:szCs w:val="14"/>
              </w:rPr>
              <w:t>7</w:t>
            </w:r>
          </w:p>
        </w:tc>
        <w:tc>
          <w:tcPr>
            <w:tcW w:w="1710" w:type="dxa"/>
            <w:tcBorders>
              <w:top w:val="single" w:sz="4" w:space="0" w:color="A6A6A6"/>
              <w:bottom w:val="single" w:sz="4" w:space="0" w:color="A6A6A6"/>
            </w:tcBorders>
            <w:shd w:val="clear" w:color="auto" w:fill="auto"/>
          </w:tcPr>
          <w:p w:rsidR="00517351" w:rsidRPr="00F76997" w:rsidRDefault="00517351" w:rsidP="00517351">
            <w:pPr>
              <w:rPr>
                <w:rFonts w:ascii="Comic Sans MS" w:hAnsi="Comic Sans MS"/>
                <w:sz w:val="14"/>
                <w:szCs w:val="14"/>
              </w:rPr>
            </w:pPr>
            <w:r w:rsidRPr="00F76997">
              <w:rPr>
                <w:rFonts w:ascii="Comic Sans MS" w:hAnsi="Comic Sans MS"/>
                <w:sz w:val="14"/>
                <w:szCs w:val="14"/>
              </w:rPr>
              <w:t>420-LB</w:t>
            </w:r>
            <w:r>
              <w:rPr>
                <w:rFonts w:ascii="Comic Sans MS" w:hAnsi="Comic Sans MS"/>
                <w:sz w:val="14"/>
                <w:szCs w:val="14"/>
              </w:rPr>
              <w:t>B</w:t>
            </w:r>
            <w:r w:rsidRPr="00F76997">
              <w:rPr>
                <w:rFonts w:ascii="Comic Sans MS" w:hAnsi="Comic Sans MS"/>
                <w:sz w:val="14"/>
                <w:szCs w:val="14"/>
              </w:rPr>
              <w:t>-JQ</w:t>
            </w:r>
          </w:p>
          <w:p w:rsidR="00517351" w:rsidRPr="00F76997" w:rsidRDefault="00517351" w:rsidP="00517351">
            <w:pPr>
              <w:rPr>
                <w:rFonts w:ascii="Comic Sans MS" w:hAnsi="Comic Sans MS"/>
                <w:sz w:val="14"/>
                <w:szCs w:val="14"/>
              </w:rPr>
            </w:pPr>
            <w:r>
              <w:rPr>
                <w:rFonts w:ascii="Comic Sans MS" w:hAnsi="Comic Sans MS"/>
                <w:sz w:val="14"/>
                <w:szCs w:val="14"/>
              </w:rPr>
              <w:t>Gestion de la qualité d’une application</w:t>
            </w:r>
          </w:p>
          <w:p w:rsidR="00C94F65" w:rsidRPr="00F76997" w:rsidRDefault="00517351" w:rsidP="00517351">
            <w:pPr>
              <w:rPr>
                <w:rFonts w:ascii="Comic Sans MS" w:hAnsi="Comic Sans MS"/>
                <w:sz w:val="14"/>
                <w:szCs w:val="14"/>
              </w:rPr>
            </w:pPr>
            <w:r>
              <w:rPr>
                <w:rFonts w:ascii="Comic Sans MS" w:hAnsi="Comic Sans MS"/>
                <w:sz w:val="14"/>
                <w:szCs w:val="14"/>
              </w:rPr>
              <w:t>1</w:t>
            </w:r>
            <w:r w:rsidRPr="00F76997">
              <w:rPr>
                <w:rFonts w:ascii="Comic Sans MS" w:hAnsi="Comic Sans MS"/>
                <w:sz w:val="14"/>
                <w:szCs w:val="14"/>
              </w:rPr>
              <w:t>-</w:t>
            </w:r>
            <w:r>
              <w:rPr>
                <w:rFonts w:ascii="Comic Sans MS" w:hAnsi="Comic Sans MS"/>
                <w:sz w:val="14"/>
                <w:szCs w:val="14"/>
              </w:rPr>
              <w:t>2</w:t>
            </w:r>
            <w:r w:rsidRPr="00F76997">
              <w:rPr>
                <w:rFonts w:ascii="Comic Sans MS" w:hAnsi="Comic Sans MS"/>
                <w:sz w:val="14"/>
                <w:szCs w:val="14"/>
              </w:rPr>
              <w:t>-</w:t>
            </w:r>
            <w:r>
              <w:rPr>
                <w:rFonts w:ascii="Comic Sans MS" w:hAnsi="Comic Sans MS"/>
                <w:sz w:val="14"/>
                <w:szCs w:val="14"/>
              </w:rPr>
              <w:t>2</w:t>
            </w:r>
          </w:p>
        </w:tc>
        <w:tc>
          <w:tcPr>
            <w:tcW w:w="1530" w:type="dxa"/>
            <w:tcBorders>
              <w:top w:val="single" w:sz="4" w:space="0" w:color="A6A6A6"/>
              <w:bottom w:val="single" w:sz="4" w:space="0" w:color="A6A6A6"/>
            </w:tcBorders>
            <w:shd w:val="clear" w:color="auto" w:fill="FFFFFF"/>
          </w:tcPr>
          <w:p w:rsidR="00C94F65" w:rsidRPr="00F76997" w:rsidRDefault="00C94F65" w:rsidP="006F4142">
            <w:pPr>
              <w:rPr>
                <w:rFonts w:ascii="Comic Sans MS" w:hAnsi="Comic Sans MS"/>
                <w:sz w:val="14"/>
                <w:szCs w:val="14"/>
              </w:rPr>
            </w:pPr>
            <w:r w:rsidRPr="00F76997">
              <w:rPr>
                <w:rFonts w:ascii="Comic Sans MS" w:hAnsi="Comic Sans MS"/>
                <w:sz w:val="14"/>
                <w:szCs w:val="14"/>
              </w:rPr>
              <w:t>420-LD</w:t>
            </w:r>
            <w:r w:rsidR="00517351">
              <w:rPr>
                <w:rFonts w:ascii="Comic Sans MS" w:hAnsi="Comic Sans MS"/>
                <w:sz w:val="14"/>
                <w:szCs w:val="14"/>
              </w:rPr>
              <w:t>B</w:t>
            </w:r>
            <w:r w:rsidRPr="00F76997">
              <w:rPr>
                <w:rFonts w:ascii="Comic Sans MS" w:hAnsi="Comic Sans MS"/>
                <w:sz w:val="14"/>
                <w:szCs w:val="14"/>
              </w:rPr>
              <w:t>-JQ</w:t>
            </w:r>
          </w:p>
          <w:p w:rsidR="00C94F65" w:rsidRPr="00F76997" w:rsidRDefault="00C94F65" w:rsidP="006F4142">
            <w:pPr>
              <w:rPr>
                <w:rFonts w:ascii="Comic Sans MS" w:hAnsi="Comic Sans MS"/>
                <w:sz w:val="14"/>
                <w:szCs w:val="14"/>
              </w:rPr>
            </w:pPr>
            <w:r w:rsidRPr="00F76997">
              <w:rPr>
                <w:rFonts w:ascii="Comic Sans MS" w:hAnsi="Comic Sans MS"/>
                <w:sz w:val="14"/>
                <w:szCs w:val="14"/>
              </w:rPr>
              <w:t>Soutien technique</w:t>
            </w:r>
          </w:p>
          <w:p w:rsidR="00C94F65" w:rsidRPr="00F76997" w:rsidRDefault="00C94F65" w:rsidP="00517351">
            <w:pPr>
              <w:rPr>
                <w:rFonts w:ascii="Comic Sans MS" w:hAnsi="Comic Sans MS"/>
                <w:sz w:val="14"/>
                <w:szCs w:val="14"/>
              </w:rPr>
            </w:pPr>
            <w:r w:rsidRPr="00F76997">
              <w:rPr>
                <w:rFonts w:ascii="Comic Sans MS" w:hAnsi="Comic Sans MS"/>
                <w:sz w:val="14"/>
                <w:szCs w:val="14"/>
              </w:rPr>
              <w:t>1-3-</w:t>
            </w:r>
            <w:r w:rsidR="00517351">
              <w:rPr>
                <w:rFonts w:ascii="Comic Sans MS" w:hAnsi="Comic Sans MS"/>
                <w:sz w:val="14"/>
                <w:szCs w:val="14"/>
              </w:rPr>
              <w:t>1</w:t>
            </w:r>
          </w:p>
        </w:tc>
        <w:tc>
          <w:tcPr>
            <w:tcW w:w="1890" w:type="dxa"/>
            <w:gridSpan w:val="2"/>
            <w:tcBorders>
              <w:top w:val="single" w:sz="4" w:space="0" w:color="A6A6A6"/>
              <w:bottom w:val="single" w:sz="4" w:space="0" w:color="A6A6A6"/>
              <w:right w:val="double" w:sz="4" w:space="0" w:color="A6A6A6"/>
            </w:tcBorders>
            <w:shd w:val="clear" w:color="auto" w:fill="auto"/>
          </w:tcPr>
          <w:p w:rsidR="00C94F65" w:rsidRDefault="00517351" w:rsidP="00E95F48">
            <w:pPr>
              <w:rPr>
                <w:rFonts w:ascii="Comic Sans MS" w:hAnsi="Comic Sans MS"/>
                <w:sz w:val="14"/>
                <w:szCs w:val="14"/>
              </w:rPr>
            </w:pPr>
            <w:r>
              <w:rPr>
                <w:rFonts w:ascii="Comic Sans MS" w:hAnsi="Comic Sans MS"/>
                <w:sz w:val="14"/>
                <w:szCs w:val="14"/>
              </w:rPr>
              <w:t>420-LEA-JQ</w:t>
            </w:r>
          </w:p>
          <w:p w:rsidR="00517351" w:rsidRDefault="00517351" w:rsidP="00E95F48">
            <w:pPr>
              <w:rPr>
                <w:rFonts w:ascii="Comic Sans MS" w:hAnsi="Comic Sans MS"/>
                <w:sz w:val="14"/>
                <w:szCs w:val="14"/>
              </w:rPr>
            </w:pPr>
            <w:r>
              <w:rPr>
                <w:rFonts w:ascii="Comic Sans MS" w:hAnsi="Comic Sans MS"/>
                <w:sz w:val="14"/>
                <w:szCs w:val="14"/>
              </w:rPr>
              <w:t>Déploiement d’applications mobiles</w:t>
            </w:r>
          </w:p>
          <w:p w:rsidR="00517351" w:rsidRPr="00F76997" w:rsidRDefault="00517351" w:rsidP="00E95F48">
            <w:pPr>
              <w:rPr>
                <w:rFonts w:ascii="Comic Sans MS" w:hAnsi="Comic Sans MS"/>
                <w:sz w:val="14"/>
                <w:szCs w:val="14"/>
              </w:rPr>
            </w:pPr>
            <w:r>
              <w:rPr>
                <w:rFonts w:ascii="Comic Sans MS" w:hAnsi="Comic Sans MS"/>
                <w:sz w:val="14"/>
                <w:szCs w:val="14"/>
              </w:rPr>
              <w:t>1-2-1</w:t>
            </w:r>
          </w:p>
        </w:tc>
        <w:tc>
          <w:tcPr>
            <w:tcW w:w="780" w:type="dxa"/>
            <w:tcBorders>
              <w:top w:val="single" w:sz="4" w:space="0" w:color="A6A6A6"/>
              <w:left w:val="double" w:sz="4" w:space="0" w:color="A6A6A6"/>
              <w:bottom w:val="single" w:sz="4" w:space="0" w:color="A6A6A6"/>
              <w:right w:val="double" w:sz="4" w:space="0" w:color="A6A6A6"/>
            </w:tcBorders>
            <w:shd w:val="clear" w:color="auto" w:fill="auto"/>
            <w:vAlign w:val="center"/>
          </w:tcPr>
          <w:p w:rsidR="00C94F65" w:rsidRPr="00F76997" w:rsidRDefault="00C94F65" w:rsidP="006F4142">
            <w:pPr>
              <w:rPr>
                <w:rFonts w:ascii="Comic Sans MS" w:hAnsi="Comic Sans MS"/>
                <w:sz w:val="14"/>
                <w:szCs w:val="14"/>
              </w:rPr>
            </w:pPr>
            <w:r w:rsidRPr="00F76997">
              <w:rPr>
                <w:rFonts w:ascii="Comic Sans MS" w:hAnsi="Comic Sans MS"/>
                <w:sz w:val="14"/>
                <w:szCs w:val="14"/>
              </w:rPr>
              <w:t>F.C. 2</w:t>
            </w:r>
          </w:p>
          <w:p w:rsidR="00C94F65" w:rsidRPr="00F76997" w:rsidRDefault="00C94F65" w:rsidP="006F4142">
            <w:pPr>
              <w:rPr>
                <w:rFonts w:ascii="Comic Sans MS" w:hAnsi="Comic Sans MS"/>
                <w:sz w:val="14"/>
                <w:szCs w:val="14"/>
              </w:rPr>
            </w:pPr>
            <w:r w:rsidRPr="00F76997">
              <w:rPr>
                <w:rFonts w:ascii="Comic Sans MS" w:hAnsi="Comic Sans MS"/>
                <w:sz w:val="14"/>
                <w:szCs w:val="14"/>
              </w:rPr>
              <w:t>3-0-3</w:t>
            </w:r>
          </w:p>
        </w:tc>
        <w:tc>
          <w:tcPr>
            <w:tcW w:w="1200" w:type="dxa"/>
            <w:gridSpan w:val="2"/>
            <w:tcBorders>
              <w:top w:val="single" w:sz="4" w:space="0" w:color="A6A6A6"/>
              <w:left w:val="double" w:sz="4" w:space="0" w:color="A6A6A6"/>
              <w:bottom w:val="single" w:sz="4" w:space="0" w:color="A6A6A6"/>
            </w:tcBorders>
            <w:shd w:val="clear" w:color="auto" w:fill="auto"/>
            <w:vAlign w:val="center"/>
          </w:tcPr>
          <w:p w:rsidR="00C94F65" w:rsidRPr="00F76997" w:rsidRDefault="00C94F65" w:rsidP="006F4142">
            <w:pPr>
              <w:jc w:val="center"/>
              <w:rPr>
                <w:rFonts w:ascii="Comic Sans MS" w:hAnsi="Comic Sans MS"/>
                <w:sz w:val="14"/>
                <w:szCs w:val="14"/>
              </w:rPr>
            </w:pPr>
            <w:r w:rsidRPr="00F76997">
              <w:rPr>
                <w:rFonts w:ascii="Comic Sans MS" w:hAnsi="Comic Sans MS"/>
                <w:sz w:val="14"/>
                <w:szCs w:val="14"/>
              </w:rPr>
              <w:t>1</w:t>
            </w:r>
            <w:r w:rsidR="00517351">
              <w:rPr>
                <w:rFonts w:ascii="Comic Sans MS" w:hAnsi="Comic Sans MS"/>
                <w:sz w:val="14"/>
                <w:szCs w:val="14"/>
              </w:rPr>
              <w:t>2</w:t>
            </w:r>
            <w:r w:rsidRPr="00F76997">
              <w:rPr>
                <w:rFonts w:ascii="Comic Sans MS" w:hAnsi="Comic Sans MS"/>
                <w:sz w:val="14"/>
                <w:szCs w:val="14"/>
              </w:rPr>
              <w:t>-16-16</w:t>
            </w:r>
          </w:p>
          <w:p w:rsidR="00C94F65" w:rsidRPr="00F76997" w:rsidRDefault="00C94F65" w:rsidP="00517351">
            <w:pPr>
              <w:jc w:val="center"/>
              <w:rPr>
                <w:rFonts w:ascii="Comic Sans MS" w:hAnsi="Comic Sans MS"/>
                <w:sz w:val="14"/>
                <w:szCs w:val="14"/>
              </w:rPr>
            </w:pPr>
            <w:r w:rsidRPr="00F76997">
              <w:rPr>
                <w:rFonts w:ascii="Comic Sans MS" w:hAnsi="Comic Sans MS"/>
                <w:sz w:val="14"/>
                <w:szCs w:val="14"/>
              </w:rPr>
              <w:t>4</w:t>
            </w:r>
            <w:r w:rsidR="00517351">
              <w:rPr>
                <w:rFonts w:ascii="Comic Sans MS" w:hAnsi="Comic Sans MS"/>
                <w:sz w:val="14"/>
                <w:szCs w:val="14"/>
              </w:rPr>
              <w:t>4</w:t>
            </w:r>
          </w:p>
        </w:tc>
      </w:tr>
      <w:tr w:rsidR="00C94F65" w:rsidRPr="0057486F" w:rsidTr="00AE48ED">
        <w:tblPrEx>
          <w:tblBorders>
            <w:top w:val="thinThickSmallGap" w:sz="24" w:space="0" w:color="A6A6A6"/>
            <w:left w:val="thinThickSmallGap" w:sz="24" w:space="0" w:color="A6A6A6"/>
            <w:bottom w:val="thinThickSmallGap" w:sz="24" w:space="0" w:color="A6A6A6"/>
            <w:right w:val="thinThickSmallGap" w:sz="24" w:space="0" w:color="A6A6A6"/>
            <w:insideH w:val="single" w:sz="4" w:space="0" w:color="A6A6A6"/>
            <w:insideV w:val="single" w:sz="4" w:space="0" w:color="A6A6A6"/>
          </w:tblBorders>
        </w:tblPrEx>
        <w:trPr>
          <w:cantSplit/>
        </w:trPr>
        <w:tc>
          <w:tcPr>
            <w:tcW w:w="900" w:type="dxa"/>
            <w:tcBorders>
              <w:top w:val="single" w:sz="4" w:space="0" w:color="A6A6A6"/>
              <w:bottom w:val="thinThickSmallGap" w:sz="24" w:space="0" w:color="A6A6A6"/>
            </w:tcBorders>
            <w:shd w:val="clear" w:color="auto" w:fill="auto"/>
            <w:vAlign w:val="center"/>
          </w:tcPr>
          <w:p w:rsidR="00C94F65" w:rsidRPr="0057486F" w:rsidRDefault="00C94F65" w:rsidP="006F4142">
            <w:pPr>
              <w:jc w:val="center"/>
              <w:rPr>
                <w:rFonts w:ascii="Comic Sans MS" w:hAnsi="Comic Sans MS"/>
                <w:sz w:val="18"/>
                <w:szCs w:val="18"/>
              </w:rPr>
            </w:pPr>
            <w:r w:rsidRPr="0057486F">
              <w:rPr>
                <w:rFonts w:ascii="Comic Sans MS" w:hAnsi="Comic Sans MS"/>
                <w:sz w:val="18"/>
                <w:szCs w:val="18"/>
              </w:rPr>
              <w:t>VI</w:t>
            </w:r>
          </w:p>
          <w:p w:rsidR="00C94F65" w:rsidRPr="0057486F" w:rsidRDefault="00C94F65" w:rsidP="006F4142">
            <w:pPr>
              <w:jc w:val="center"/>
              <w:rPr>
                <w:rFonts w:ascii="Comic Sans MS" w:hAnsi="Comic Sans MS"/>
                <w:sz w:val="18"/>
                <w:szCs w:val="18"/>
              </w:rPr>
            </w:pPr>
            <w:r w:rsidRPr="0057486F">
              <w:rPr>
                <w:rFonts w:ascii="Comic Sans MS" w:hAnsi="Comic Sans MS"/>
                <w:sz w:val="18"/>
                <w:szCs w:val="18"/>
              </w:rPr>
              <w:t>Hiver</w:t>
            </w:r>
          </w:p>
          <w:p w:rsidR="00C94F65" w:rsidRPr="0057486F" w:rsidRDefault="00C94F65" w:rsidP="00880A5F">
            <w:pPr>
              <w:jc w:val="center"/>
              <w:rPr>
                <w:rFonts w:ascii="Comic Sans MS" w:hAnsi="Comic Sans MS"/>
                <w:sz w:val="18"/>
                <w:szCs w:val="18"/>
              </w:rPr>
            </w:pPr>
            <w:r w:rsidRPr="0057486F">
              <w:rPr>
                <w:rFonts w:ascii="Comic Sans MS" w:hAnsi="Comic Sans MS"/>
                <w:sz w:val="18"/>
                <w:szCs w:val="18"/>
              </w:rPr>
              <w:t>201</w:t>
            </w:r>
            <w:r w:rsidR="00880A5F">
              <w:rPr>
                <w:rFonts w:ascii="Comic Sans MS" w:hAnsi="Comic Sans MS"/>
                <w:sz w:val="18"/>
                <w:szCs w:val="18"/>
              </w:rPr>
              <w:t>6</w:t>
            </w:r>
          </w:p>
        </w:tc>
        <w:tc>
          <w:tcPr>
            <w:tcW w:w="1170" w:type="dxa"/>
            <w:tcBorders>
              <w:top w:val="single" w:sz="4" w:space="0" w:color="A6A6A6"/>
              <w:bottom w:val="thinThickSmallGap" w:sz="24" w:space="0" w:color="A6A6A6"/>
            </w:tcBorders>
            <w:shd w:val="clear" w:color="auto" w:fill="auto"/>
          </w:tcPr>
          <w:p w:rsidR="00C94F65" w:rsidRPr="00F76997" w:rsidRDefault="00C94F65" w:rsidP="006F4142">
            <w:pPr>
              <w:rPr>
                <w:rFonts w:ascii="Comic Sans MS" w:hAnsi="Comic Sans MS"/>
                <w:sz w:val="14"/>
                <w:szCs w:val="14"/>
              </w:rPr>
            </w:pPr>
          </w:p>
        </w:tc>
        <w:tc>
          <w:tcPr>
            <w:tcW w:w="1170" w:type="dxa"/>
            <w:gridSpan w:val="2"/>
            <w:tcBorders>
              <w:top w:val="single" w:sz="4" w:space="0" w:color="A6A6A6"/>
              <w:bottom w:val="thinThickSmallGap" w:sz="24" w:space="0" w:color="A6A6A6"/>
            </w:tcBorders>
            <w:shd w:val="clear" w:color="auto" w:fill="auto"/>
          </w:tcPr>
          <w:p w:rsidR="00C94F65" w:rsidRPr="00F76997" w:rsidRDefault="00C94F65" w:rsidP="006F4142">
            <w:pPr>
              <w:rPr>
                <w:rFonts w:ascii="Comic Sans MS" w:hAnsi="Comic Sans MS"/>
                <w:sz w:val="14"/>
                <w:szCs w:val="14"/>
              </w:rPr>
            </w:pPr>
          </w:p>
        </w:tc>
        <w:tc>
          <w:tcPr>
            <w:tcW w:w="1260" w:type="dxa"/>
            <w:tcBorders>
              <w:top w:val="single" w:sz="4" w:space="0" w:color="A6A6A6"/>
              <w:bottom w:val="thinThickSmallGap" w:sz="24" w:space="0" w:color="A6A6A6"/>
            </w:tcBorders>
            <w:shd w:val="clear" w:color="auto" w:fill="auto"/>
          </w:tcPr>
          <w:p w:rsidR="00C94F65" w:rsidRPr="00F76997" w:rsidRDefault="00C94F65" w:rsidP="006F4142">
            <w:pPr>
              <w:rPr>
                <w:rFonts w:ascii="Comic Sans MS" w:hAnsi="Comic Sans MS"/>
                <w:sz w:val="14"/>
                <w:szCs w:val="14"/>
              </w:rPr>
            </w:pPr>
          </w:p>
        </w:tc>
        <w:tc>
          <w:tcPr>
            <w:tcW w:w="1710" w:type="dxa"/>
            <w:gridSpan w:val="3"/>
            <w:tcBorders>
              <w:top w:val="single" w:sz="4" w:space="0" w:color="A6A6A6"/>
              <w:bottom w:val="thinThickSmallGap" w:sz="24" w:space="0" w:color="A6A6A6"/>
              <w:right w:val="double" w:sz="4" w:space="0" w:color="A6A6A6"/>
            </w:tcBorders>
            <w:shd w:val="clear" w:color="auto" w:fill="auto"/>
          </w:tcPr>
          <w:p w:rsidR="00C94F65" w:rsidRPr="00F76997" w:rsidRDefault="00C94F65" w:rsidP="006F4142">
            <w:pPr>
              <w:rPr>
                <w:rFonts w:ascii="Comic Sans MS" w:hAnsi="Comic Sans MS"/>
                <w:sz w:val="14"/>
                <w:szCs w:val="14"/>
              </w:rPr>
            </w:pPr>
          </w:p>
        </w:tc>
        <w:tc>
          <w:tcPr>
            <w:tcW w:w="1800" w:type="dxa"/>
            <w:tcBorders>
              <w:top w:val="single" w:sz="4" w:space="0" w:color="A6A6A6"/>
              <w:left w:val="double" w:sz="4" w:space="0" w:color="A6A6A6"/>
              <w:bottom w:val="thinThickSmallGap" w:sz="24" w:space="0" w:color="A6A6A6"/>
            </w:tcBorders>
            <w:shd w:val="clear" w:color="auto" w:fill="D9D9D9" w:themeFill="background1" w:themeFillShade="D9"/>
          </w:tcPr>
          <w:p w:rsidR="00C94F65" w:rsidRPr="00F76997" w:rsidRDefault="00C94F65" w:rsidP="00AE48ED">
            <w:pPr>
              <w:tabs>
                <w:tab w:val="left" w:pos="1509"/>
              </w:tabs>
              <w:rPr>
                <w:rFonts w:ascii="Comic Sans MS" w:hAnsi="Comic Sans MS"/>
                <w:sz w:val="14"/>
                <w:szCs w:val="14"/>
              </w:rPr>
            </w:pPr>
            <w:r w:rsidRPr="00F76997">
              <w:rPr>
                <w:rFonts w:ascii="Comic Sans MS" w:hAnsi="Comic Sans MS"/>
                <w:sz w:val="14"/>
                <w:szCs w:val="14"/>
              </w:rPr>
              <w:t>420-SAA-JQ  (*)</w:t>
            </w:r>
            <w:r w:rsidR="00AE48ED">
              <w:rPr>
                <w:rFonts w:ascii="Comic Sans MS" w:hAnsi="Comic Sans MS"/>
                <w:sz w:val="14"/>
                <w:szCs w:val="14"/>
              </w:rPr>
              <w:tab/>
            </w:r>
          </w:p>
          <w:p w:rsidR="00C94F65" w:rsidRPr="00F76997" w:rsidRDefault="00C94F65" w:rsidP="006F4142">
            <w:pPr>
              <w:pStyle w:val="Corpsdetexte2"/>
              <w:jc w:val="left"/>
              <w:rPr>
                <w:rFonts w:ascii="Comic Sans MS" w:hAnsi="Comic Sans MS"/>
                <w:sz w:val="14"/>
                <w:szCs w:val="14"/>
              </w:rPr>
            </w:pPr>
            <w:r w:rsidRPr="00F76997">
              <w:rPr>
                <w:rFonts w:ascii="Comic Sans MS" w:hAnsi="Comic Sans MS"/>
                <w:sz w:val="14"/>
                <w:szCs w:val="14"/>
              </w:rPr>
              <w:t>Gérer des activités en milieu de travail</w:t>
            </w:r>
          </w:p>
          <w:p w:rsidR="00C94F65" w:rsidRPr="00F76997" w:rsidRDefault="00C94F65" w:rsidP="006F4142">
            <w:pPr>
              <w:rPr>
                <w:rFonts w:ascii="Comic Sans MS" w:hAnsi="Comic Sans MS"/>
                <w:sz w:val="14"/>
                <w:szCs w:val="14"/>
              </w:rPr>
            </w:pPr>
            <w:r w:rsidRPr="00F76997">
              <w:rPr>
                <w:rFonts w:ascii="Comic Sans MS" w:hAnsi="Comic Sans MS"/>
                <w:sz w:val="14"/>
                <w:szCs w:val="14"/>
              </w:rPr>
              <w:t>1-2-2</w:t>
            </w:r>
          </w:p>
        </w:tc>
        <w:tc>
          <w:tcPr>
            <w:tcW w:w="2160" w:type="dxa"/>
            <w:gridSpan w:val="3"/>
            <w:tcBorders>
              <w:top w:val="single" w:sz="4" w:space="0" w:color="A6A6A6"/>
              <w:bottom w:val="thinThickSmallGap" w:sz="24" w:space="0" w:color="A6A6A6"/>
            </w:tcBorders>
            <w:shd w:val="clear" w:color="auto" w:fill="D9D9D9" w:themeFill="background1" w:themeFillShade="D9"/>
          </w:tcPr>
          <w:p w:rsidR="00C94F65" w:rsidRPr="00F76997" w:rsidRDefault="00C94F65" w:rsidP="006F4142">
            <w:pPr>
              <w:rPr>
                <w:rFonts w:ascii="Comic Sans MS" w:hAnsi="Comic Sans MS"/>
                <w:sz w:val="14"/>
                <w:szCs w:val="14"/>
              </w:rPr>
            </w:pPr>
            <w:r w:rsidRPr="00F76997">
              <w:rPr>
                <w:rFonts w:ascii="Comic Sans MS" w:hAnsi="Comic Sans MS"/>
                <w:sz w:val="14"/>
                <w:szCs w:val="14"/>
              </w:rPr>
              <w:t>420-SB</w:t>
            </w:r>
            <w:r w:rsidR="00517351">
              <w:rPr>
                <w:rFonts w:ascii="Comic Sans MS" w:hAnsi="Comic Sans MS"/>
                <w:sz w:val="14"/>
                <w:szCs w:val="14"/>
              </w:rPr>
              <w:t>B</w:t>
            </w:r>
            <w:r w:rsidRPr="00F76997">
              <w:rPr>
                <w:rFonts w:ascii="Comic Sans MS" w:hAnsi="Comic Sans MS"/>
                <w:sz w:val="14"/>
                <w:szCs w:val="14"/>
              </w:rPr>
              <w:t>-JQ  (*)</w:t>
            </w:r>
          </w:p>
          <w:p w:rsidR="00C94F65" w:rsidRPr="00F76997" w:rsidRDefault="00C94F65" w:rsidP="006F4142">
            <w:pPr>
              <w:rPr>
                <w:rFonts w:ascii="Comic Sans MS" w:hAnsi="Comic Sans MS"/>
                <w:sz w:val="14"/>
                <w:szCs w:val="14"/>
              </w:rPr>
            </w:pPr>
            <w:r w:rsidRPr="00F76997">
              <w:rPr>
                <w:rFonts w:ascii="Comic Sans MS" w:hAnsi="Comic Sans MS"/>
                <w:sz w:val="14"/>
                <w:szCs w:val="14"/>
              </w:rPr>
              <w:t>Développer une application en milieu de travail</w:t>
            </w:r>
          </w:p>
          <w:p w:rsidR="00C94F65" w:rsidRPr="00F76997" w:rsidRDefault="00C94F65" w:rsidP="006F4142">
            <w:pPr>
              <w:rPr>
                <w:rFonts w:ascii="Comic Sans MS" w:hAnsi="Comic Sans MS"/>
                <w:sz w:val="14"/>
                <w:szCs w:val="14"/>
              </w:rPr>
            </w:pPr>
            <w:r w:rsidRPr="00F76997">
              <w:rPr>
                <w:rFonts w:ascii="Comic Sans MS" w:hAnsi="Comic Sans MS"/>
                <w:sz w:val="14"/>
                <w:szCs w:val="14"/>
              </w:rPr>
              <w:t>4-15-9</w:t>
            </w:r>
          </w:p>
        </w:tc>
        <w:tc>
          <w:tcPr>
            <w:tcW w:w="1710" w:type="dxa"/>
            <w:tcBorders>
              <w:top w:val="single" w:sz="4" w:space="0" w:color="A6A6A6"/>
              <w:bottom w:val="thinThickSmallGap" w:sz="24" w:space="0" w:color="A6A6A6"/>
            </w:tcBorders>
            <w:shd w:val="clear" w:color="auto" w:fill="D9D9D9" w:themeFill="background1" w:themeFillShade="D9"/>
          </w:tcPr>
          <w:p w:rsidR="00C94F65" w:rsidRPr="00F76997" w:rsidRDefault="00C94F65" w:rsidP="006F4142">
            <w:pPr>
              <w:rPr>
                <w:rFonts w:ascii="Comic Sans MS" w:hAnsi="Comic Sans MS"/>
                <w:sz w:val="14"/>
                <w:szCs w:val="14"/>
              </w:rPr>
            </w:pPr>
            <w:r w:rsidRPr="00F76997">
              <w:rPr>
                <w:rFonts w:ascii="Comic Sans MS" w:hAnsi="Comic Sans MS"/>
                <w:sz w:val="14"/>
                <w:szCs w:val="14"/>
              </w:rPr>
              <w:t>420-SCA-JQ  (*)</w:t>
            </w:r>
          </w:p>
          <w:p w:rsidR="00C94F65" w:rsidRPr="00F76997" w:rsidRDefault="00C94F65" w:rsidP="006F4142">
            <w:pPr>
              <w:rPr>
                <w:rFonts w:ascii="Comic Sans MS" w:hAnsi="Comic Sans MS"/>
                <w:sz w:val="14"/>
                <w:szCs w:val="14"/>
              </w:rPr>
            </w:pPr>
            <w:r w:rsidRPr="00F76997">
              <w:rPr>
                <w:rFonts w:ascii="Comic Sans MS" w:hAnsi="Comic Sans MS"/>
                <w:sz w:val="14"/>
                <w:szCs w:val="14"/>
              </w:rPr>
              <w:t>Soutien technique en milieu de travail</w:t>
            </w:r>
          </w:p>
          <w:p w:rsidR="00C94F65" w:rsidRPr="00F76997" w:rsidRDefault="00C94F65" w:rsidP="006F4142">
            <w:pPr>
              <w:rPr>
                <w:rFonts w:ascii="Comic Sans MS" w:hAnsi="Comic Sans MS"/>
                <w:sz w:val="14"/>
                <w:szCs w:val="14"/>
              </w:rPr>
            </w:pPr>
            <w:r w:rsidRPr="00F76997">
              <w:rPr>
                <w:rFonts w:ascii="Comic Sans MS" w:hAnsi="Comic Sans MS"/>
                <w:sz w:val="14"/>
                <w:szCs w:val="14"/>
              </w:rPr>
              <w:t>1-6-3</w:t>
            </w:r>
          </w:p>
        </w:tc>
        <w:tc>
          <w:tcPr>
            <w:tcW w:w="1530" w:type="dxa"/>
            <w:tcBorders>
              <w:top w:val="single" w:sz="4" w:space="0" w:color="A6A6A6"/>
              <w:bottom w:val="thinThickSmallGap" w:sz="24" w:space="0" w:color="A6A6A6"/>
            </w:tcBorders>
            <w:shd w:val="clear" w:color="auto" w:fill="FFFFFF"/>
          </w:tcPr>
          <w:p w:rsidR="00C94F65" w:rsidRPr="00F76997" w:rsidRDefault="00C94F65" w:rsidP="006F4142">
            <w:pPr>
              <w:rPr>
                <w:rFonts w:ascii="Comic Sans MS" w:hAnsi="Comic Sans MS"/>
                <w:sz w:val="14"/>
                <w:szCs w:val="14"/>
              </w:rPr>
            </w:pPr>
          </w:p>
        </w:tc>
        <w:tc>
          <w:tcPr>
            <w:tcW w:w="1890" w:type="dxa"/>
            <w:gridSpan w:val="2"/>
            <w:tcBorders>
              <w:top w:val="single" w:sz="4" w:space="0" w:color="A6A6A6"/>
              <w:bottom w:val="thinThickSmallGap" w:sz="24" w:space="0" w:color="A6A6A6"/>
              <w:right w:val="double" w:sz="4" w:space="0" w:color="A6A6A6"/>
            </w:tcBorders>
            <w:shd w:val="clear" w:color="auto" w:fill="FFFFFF"/>
          </w:tcPr>
          <w:p w:rsidR="00C94F65" w:rsidRPr="00F76997" w:rsidRDefault="00C94F65" w:rsidP="006F4142">
            <w:pPr>
              <w:rPr>
                <w:rFonts w:ascii="Comic Sans MS" w:hAnsi="Comic Sans MS"/>
                <w:sz w:val="14"/>
                <w:szCs w:val="14"/>
              </w:rPr>
            </w:pPr>
          </w:p>
        </w:tc>
        <w:tc>
          <w:tcPr>
            <w:tcW w:w="780" w:type="dxa"/>
            <w:tcBorders>
              <w:top w:val="single" w:sz="4" w:space="0" w:color="A6A6A6"/>
              <w:left w:val="double" w:sz="4" w:space="0" w:color="A6A6A6"/>
              <w:bottom w:val="thinThickSmallGap" w:sz="24" w:space="0" w:color="A6A6A6"/>
              <w:right w:val="double" w:sz="4" w:space="0" w:color="A6A6A6"/>
            </w:tcBorders>
            <w:shd w:val="clear" w:color="auto" w:fill="FFFFFF"/>
            <w:vAlign w:val="center"/>
          </w:tcPr>
          <w:p w:rsidR="00C94F65" w:rsidRPr="00F76997" w:rsidRDefault="00C94F65" w:rsidP="006F4142">
            <w:pPr>
              <w:rPr>
                <w:rFonts w:ascii="Comic Sans MS" w:hAnsi="Comic Sans MS"/>
                <w:sz w:val="14"/>
                <w:szCs w:val="14"/>
              </w:rPr>
            </w:pPr>
          </w:p>
        </w:tc>
        <w:tc>
          <w:tcPr>
            <w:tcW w:w="1200" w:type="dxa"/>
            <w:gridSpan w:val="2"/>
            <w:tcBorders>
              <w:top w:val="single" w:sz="4" w:space="0" w:color="A6A6A6"/>
              <w:left w:val="double" w:sz="4" w:space="0" w:color="A6A6A6"/>
              <w:bottom w:val="thinThickSmallGap" w:sz="24" w:space="0" w:color="A6A6A6"/>
            </w:tcBorders>
            <w:shd w:val="clear" w:color="auto" w:fill="auto"/>
            <w:vAlign w:val="center"/>
          </w:tcPr>
          <w:p w:rsidR="00C94F65" w:rsidRPr="00F76997" w:rsidRDefault="00C94F65" w:rsidP="006F4142">
            <w:pPr>
              <w:jc w:val="center"/>
              <w:rPr>
                <w:rFonts w:ascii="Comic Sans MS" w:hAnsi="Comic Sans MS"/>
                <w:sz w:val="14"/>
                <w:szCs w:val="14"/>
              </w:rPr>
            </w:pPr>
            <w:r w:rsidRPr="00F76997">
              <w:rPr>
                <w:rFonts w:ascii="Comic Sans MS" w:hAnsi="Comic Sans MS"/>
                <w:sz w:val="14"/>
                <w:szCs w:val="14"/>
              </w:rPr>
              <w:t>6-23-14</w:t>
            </w:r>
          </w:p>
          <w:p w:rsidR="00C94F65" w:rsidRPr="00F76997" w:rsidRDefault="00C94F65" w:rsidP="006F4142">
            <w:pPr>
              <w:jc w:val="center"/>
              <w:rPr>
                <w:rFonts w:ascii="Comic Sans MS" w:hAnsi="Comic Sans MS"/>
                <w:sz w:val="14"/>
                <w:szCs w:val="14"/>
              </w:rPr>
            </w:pPr>
            <w:r w:rsidRPr="00F76997">
              <w:rPr>
                <w:rFonts w:ascii="Comic Sans MS" w:hAnsi="Comic Sans MS"/>
                <w:sz w:val="14"/>
                <w:szCs w:val="14"/>
              </w:rPr>
              <w:t>43</w:t>
            </w:r>
          </w:p>
        </w:tc>
      </w:tr>
    </w:tbl>
    <w:p w:rsidR="00C94F65" w:rsidRDefault="00C94F65" w:rsidP="00C94F65">
      <w:pPr>
        <w:tabs>
          <w:tab w:val="right" w:pos="17280"/>
        </w:tabs>
        <w:rPr>
          <w:b/>
        </w:rPr>
      </w:pPr>
      <w:r w:rsidRPr="0091668A">
        <w:rPr>
          <w:rFonts w:ascii="Comic Sans MS" w:hAnsi="Comic Sans MS"/>
          <w:b/>
          <w:sz w:val="18"/>
          <w:szCs w:val="18"/>
        </w:rPr>
        <w:t>Nombre total d’unités : 91 2/3</w:t>
      </w:r>
      <w:r w:rsidRPr="0091668A">
        <w:rPr>
          <w:rFonts w:ascii="Comic Sans MS" w:hAnsi="Comic Sans MS"/>
          <w:b/>
          <w:sz w:val="18"/>
          <w:szCs w:val="18"/>
        </w:rPr>
        <w:tab/>
        <w:t>Total : 275</w:t>
      </w:r>
    </w:p>
    <w:p w:rsidR="00C94F65" w:rsidRPr="00F76997" w:rsidRDefault="00C94F65" w:rsidP="00C94F65">
      <w:pPr>
        <w:widowControl w:val="0"/>
        <w:tabs>
          <w:tab w:val="center" w:pos="9756"/>
          <w:tab w:val="left" w:pos="18360"/>
          <w:tab w:val="left" w:pos="18720"/>
          <w:tab w:val="right" w:pos="19512"/>
        </w:tabs>
        <w:suppressAutoHyphens/>
        <w:autoSpaceDE w:val="0"/>
        <w:autoSpaceDN w:val="0"/>
        <w:adjustRightInd w:val="0"/>
        <w:spacing w:line="0" w:lineRule="atLeast"/>
        <w:jc w:val="center"/>
        <w:rPr>
          <w:rFonts w:ascii="Arial" w:hAnsi="Arial" w:cs="Arial"/>
          <w:b/>
          <w:spacing w:val="-2"/>
          <w:sz w:val="16"/>
          <w:szCs w:val="17"/>
          <w:lang w:eastAsia="fr-FR"/>
        </w:rPr>
      </w:pPr>
      <w:r w:rsidRPr="00AE48ED">
        <w:rPr>
          <w:rFonts w:ascii="Arial" w:hAnsi="Arial" w:cs="Arial"/>
          <w:b/>
          <w:spacing w:val="-2"/>
          <w:sz w:val="16"/>
          <w:szCs w:val="17"/>
          <w:shd w:val="clear" w:color="auto" w:fill="D9D9D9" w:themeFill="background1" w:themeFillShade="D9"/>
          <w:lang w:eastAsia="fr-FR"/>
        </w:rPr>
        <w:t>(*)  Les cours 8SIF109, 8PRO11</w:t>
      </w:r>
      <w:r w:rsidR="001A1063">
        <w:rPr>
          <w:rFonts w:ascii="Arial" w:hAnsi="Arial" w:cs="Arial"/>
          <w:b/>
          <w:spacing w:val="-2"/>
          <w:sz w:val="16"/>
          <w:szCs w:val="17"/>
          <w:shd w:val="clear" w:color="auto" w:fill="D9D9D9" w:themeFill="background1" w:themeFillShade="D9"/>
          <w:lang w:eastAsia="fr-FR"/>
        </w:rPr>
        <w:t>4, 8GIF180</w:t>
      </w:r>
      <w:r w:rsidRPr="00AE48ED">
        <w:rPr>
          <w:rFonts w:ascii="Arial" w:hAnsi="Arial" w:cs="Arial"/>
          <w:b/>
          <w:spacing w:val="-2"/>
          <w:sz w:val="16"/>
          <w:szCs w:val="17"/>
          <w:shd w:val="clear" w:color="auto" w:fill="D9D9D9" w:themeFill="background1" w:themeFillShade="D9"/>
          <w:lang w:eastAsia="fr-FR"/>
        </w:rPr>
        <w:t xml:space="preserve"> et 8</w:t>
      </w:r>
      <w:r w:rsidR="001A1063">
        <w:rPr>
          <w:rFonts w:ascii="Arial" w:hAnsi="Arial" w:cs="Arial"/>
          <w:b/>
          <w:spacing w:val="-2"/>
          <w:sz w:val="16"/>
          <w:szCs w:val="17"/>
          <w:shd w:val="clear" w:color="auto" w:fill="D9D9D9" w:themeFill="background1" w:themeFillShade="D9"/>
          <w:lang w:eastAsia="fr-FR"/>
        </w:rPr>
        <w:t>MAT122 et 8INF206</w:t>
      </w:r>
      <w:r w:rsidRPr="00AE48ED">
        <w:rPr>
          <w:rFonts w:ascii="Arial" w:hAnsi="Arial" w:cs="Arial"/>
          <w:b/>
          <w:spacing w:val="-2"/>
          <w:sz w:val="16"/>
          <w:szCs w:val="17"/>
          <w:shd w:val="clear" w:color="auto" w:fill="D9D9D9" w:themeFill="background1" w:themeFillShade="D9"/>
          <w:lang w:eastAsia="fr-FR"/>
        </w:rPr>
        <w:t xml:space="preserve"> réussis à l’UQAC donneront lieu rétrospectivement aux unités relatives à ces cours collégiaux</w:t>
      </w:r>
    </w:p>
    <w:p w:rsidR="00C94F65" w:rsidRPr="0091668A" w:rsidRDefault="00C94F65" w:rsidP="00C94F65">
      <w:pPr>
        <w:tabs>
          <w:tab w:val="right" w:pos="17280"/>
        </w:tabs>
        <w:jc w:val="center"/>
        <w:rPr>
          <w:b/>
        </w:rPr>
      </w:pPr>
      <w:r w:rsidRPr="00F76997">
        <w:rPr>
          <w:rFonts w:ascii="Arial" w:hAnsi="Arial" w:cs="Arial"/>
          <w:b/>
          <w:spacing w:val="-2"/>
          <w:sz w:val="16"/>
          <w:szCs w:val="17"/>
          <w:lang w:eastAsia="fr-FR"/>
        </w:rPr>
        <w:t>L’élève doit réussir les cours 201-NYA-05 et 201-NYB-05 en surplus de son programme</w:t>
      </w:r>
    </w:p>
    <w:p w:rsidR="00161DB8" w:rsidRDefault="00161DB8"/>
    <w:sectPr w:rsidR="00161DB8" w:rsidSect="00ED5D5A">
      <w:pgSz w:w="20163" w:h="12242" w:orient="landscape" w:code="5"/>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844" w:rsidRDefault="00086844" w:rsidP="00ED5D5A">
      <w:r>
        <w:separator/>
      </w:r>
    </w:p>
  </w:endnote>
  <w:endnote w:type="continuationSeparator" w:id="0">
    <w:p w:rsidR="00086844" w:rsidRDefault="00086844" w:rsidP="00ED5D5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gnet Roundhand">
    <w:altName w:val="Bookman Old Style"/>
    <w:charset w:val="00"/>
    <w:family w:val="script"/>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844" w:rsidRDefault="00086844">
    <w:pPr>
      <w:pStyle w:val="Pieddepage"/>
      <w:pBdr>
        <w:top w:val="single" w:sz="4" w:space="1" w:color="808080"/>
      </w:pBdr>
      <w:tabs>
        <w:tab w:val="clear" w:pos="8640"/>
        <w:tab w:val="right" w:pos="17550"/>
      </w:tabs>
      <w:rPr>
        <w:rFonts w:ascii="Comic Sans MS" w:hAnsi="Comic Sans MS"/>
        <w:i/>
        <w:sz w:val="16"/>
      </w:rPr>
    </w:pPr>
    <w:r>
      <w:rPr>
        <w:rFonts w:ascii="Comic Sans MS" w:hAnsi="Comic Sans MS"/>
        <w:i/>
        <w:sz w:val="16"/>
      </w:rPr>
      <w:t>Cégep de Jonquière, Diplôme d'études collégiales (DEC) en Techniques de l’informatique, voie de spécialisation : informatique de gestion – 420.AA – Formation spécifique – Modification mai 2013</w:t>
    </w:r>
    <w:r>
      <w:rPr>
        <w:rFonts w:ascii="Comic Sans MS" w:hAnsi="Comic Sans MS"/>
        <w:i/>
        <w:sz w:val="16"/>
      </w:rPr>
      <w:tab/>
    </w:r>
    <w:r w:rsidRPr="006928C7">
      <w:rPr>
        <w:rFonts w:ascii="Comic Sans MS" w:hAnsi="Comic Sans MS"/>
        <w:i/>
        <w:sz w:val="16"/>
        <w:szCs w:val="16"/>
      </w:rPr>
      <w:t xml:space="preserve">Page </w:t>
    </w:r>
    <w:r w:rsidRPr="006928C7">
      <w:rPr>
        <w:rStyle w:val="Numrodepage"/>
        <w:rFonts w:ascii="Comic Sans MS" w:hAnsi="Comic Sans MS"/>
        <w:i/>
        <w:sz w:val="16"/>
        <w:szCs w:val="16"/>
      </w:rPr>
      <w:fldChar w:fldCharType="begin"/>
    </w:r>
    <w:r w:rsidRPr="006928C7">
      <w:rPr>
        <w:rStyle w:val="Numrodepage"/>
        <w:rFonts w:ascii="Comic Sans MS" w:hAnsi="Comic Sans MS"/>
        <w:i/>
        <w:sz w:val="16"/>
        <w:szCs w:val="16"/>
      </w:rPr>
      <w:instrText xml:space="preserve"> PAGE </w:instrText>
    </w:r>
    <w:r w:rsidRPr="006928C7">
      <w:rPr>
        <w:rStyle w:val="Numrodepage"/>
        <w:rFonts w:ascii="Comic Sans MS" w:hAnsi="Comic Sans MS"/>
        <w:i/>
        <w:sz w:val="16"/>
        <w:szCs w:val="16"/>
      </w:rPr>
      <w:fldChar w:fldCharType="separate"/>
    </w:r>
    <w:r>
      <w:rPr>
        <w:rStyle w:val="Numrodepage"/>
        <w:rFonts w:ascii="Comic Sans MS" w:hAnsi="Comic Sans MS"/>
        <w:i/>
        <w:noProof/>
        <w:sz w:val="16"/>
        <w:szCs w:val="16"/>
      </w:rPr>
      <w:t>2</w:t>
    </w:r>
    <w:r w:rsidRPr="006928C7">
      <w:rPr>
        <w:rStyle w:val="Numrodepage"/>
        <w:rFonts w:ascii="Comic Sans MS" w:hAnsi="Comic Sans MS"/>
        <w:i/>
        <w:sz w:val="16"/>
        <w:szCs w:val="16"/>
      </w:rPr>
      <w:fldChar w:fldCharType="end"/>
    </w:r>
    <w:r w:rsidRPr="006928C7">
      <w:rPr>
        <w:rStyle w:val="Numrodepage"/>
        <w:rFonts w:ascii="Comic Sans MS" w:hAnsi="Comic Sans MS"/>
        <w:i/>
        <w:sz w:val="16"/>
        <w:szCs w:val="16"/>
      </w:rPr>
      <w:t xml:space="preserve"> de </w:t>
    </w:r>
    <w:r w:rsidRPr="006928C7">
      <w:rPr>
        <w:rStyle w:val="Numrodepage"/>
        <w:rFonts w:ascii="Comic Sans MS" w:hAnsi="Comic Sans MS"/>
        <w:i/>
        <w:sz w:val="16"/>
        <w:szCs w:val="16"/>
      </w:rPr>
      <w:fldChar w:fldCharType="begin"/>
    </w:r>
    <w:r w:rsidRPr="006928C7">
      <w:rPr>
        <w:rStyle w:val="Numrodepage"/>
        <w:rFonts w:ascii="Comic Sans MS" w:hAnsi="Comic Sans MS"/>
        <w:i/>
        <w:sz w:val="16"/>
        <w:szCs w:val="16"/>
      </w:rPr>
      <w:instrText xml:space="preserve"> NUMPAGES </w:instrText>
    </w:r>
    <w:r w:rsidRPr="006928C7">
      <w:rPr>
        <w:rStyle w:val="Numrodepage"/>
        <w:rFonts w:ascii="Comic Sans MS" w:hAnsi="Comic Sans MS"/>
        <w:i/>
        <w:sz w:val="16"/>
        <w:szCs w:val="16"/>
      </w:rPr>
      <w:fldChar w:fldCharType="separate"/>
    </w:r>
    <w:r>
      <w:rPr>
        <w:rStyle w:val="Numrodepage"/>
        <w:rFonts w:ascii="Comic Sans MS" w:hAnsi="Comic Sans MS"/>
        <w:i/>
        <w:noProof/>
        <w:sz w:val="16"/>
        <w:szCs w:val="16"/>
      </w:rPr>
      <w:t>16</w:t>
    </w:r>
    <w:r w:rsidRPr="006928C7">
      <w:rPr>
        <w:rStyle w:val="Numrodepage"/>
        <w:rFonts w:ascii="Comic Sans MS" w:hAnsi="Comic Sans MS"/>
        <w:i/>
        <w:sz w:val="16"/>
        <w:szCs w:val="16"/>
      </w:rPr>
      <w:fldChar w:fldCharType="end"/>
    </w:r>
  </w:p>
  <w:p w:rsidR="00086844" w:rsidRDefault="0008684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844" w:rsidRDefault="00086844">
    <w:pPr>
      <w:pStyle w:val="Pieddepage"/>
      <w:pBdr>
        <w:top w:val="single" w:sz="4" w:space="1" w:color="808080"/>
      </w:pBdr>
      <w:tabs>
        <w:tab w:val="clear" w:pos="8640"/>
        <w:tab w:val="right" w:pos="17550"/>
      </w:tabs>
      <w:rPr>
        <w:rFonts w:ascii="Comic Sans MS" w:hAnsi="Comic Sans MS"/>
        <w:i/>
        <w:sz w:val="16"/>
      </w:rPr>
    </w:pPr>
    <w:r>
      <w:rPr>
        <w:rFonts w:ascii="Comic Sans MS" w:hAnsi="Comic Sans MS"/>
        <w:i/>
        <w:sz w:val="16"/>
      </w:rPr>
      <w:t>Cégep de Jonquière, Diplôme d'études collégiales (DEC) en Techniques de l’informatique, voie de spécialisation : informatique de gestion – 420.AA – Formation spécifique – Modification mai 2013</w:t>
    </w:r>
    <w:r>
      <w:rPr>
        <w:rFonts w:ascii="Comic Sans MS" w:hAnsi="Comic Sans MS"/>
        <w:i/>
        <w:sz w:val="16"/>
      </w:rPr>
      <w:tab/>
    </w:r>
    <w:r w:rsidRPr="006928C7">
      <w:rPr>
        <w:rFonts w:ascii="Comic Sans MS" w:hAnsi="Comic Sans MS"/>
        <w:i/>
        <w:sz w:val="16"/>
        <w:szCs w:val="16"/>
      </w:rPr>
      <w:t xml:space="preserve">Page </w:t>
    </w:r>
    <w:r w:rsidRPr="006928C7">
      <w:rPr>
        <w:rStyle w:val="Numrodepage"/>
        <w:rFonts w:ascii="Comic Sans MS" w:hAnsi="Comic Sans MS"/>
        <w:i/>
        <w:sz w:val="16"/>
        <w:szCs w:val="16"/>
      </w:rPr>
      <w:fldChar w:fldCharType="begin"/>
    </w:r>
    <w:r w:rsidRPr="006928C7">
      <w:rPr>
        <w:rStyle w:val="Numrodepage"/>
        <w:rFonts w:ascii="Comic Sans MS" w:hAnsi="Comic Sans MS"/>
        <w:i/>
        <w:sz w:val="16"/>
        <w:szCs w:val="16"/>
      </w:rPr>
      <w:instrText xml:space="preserve"> PAGE </w:instrText>
    </w:r>
    <w:r w:rsidRPr="006928C7">
      <w:rPr>
        <w:rStyle w:val="Numrodepage"/>
        <w:rFonts w:ascii="Comic Sans MS" w:hAnsi="Comic Sans MS"/>
        <w:i/>
        <w:sz w:val="16"/>
        <w:szCs w:val="16"/>
      </w:rPr>
      <w:fldChar w:fldCharType="separate"/>
    </w:r>
    <w:r>
      <w:rPr>
        <w:rStyle w:val="Numrodepage"/>
        <w:rFonts w:ascii="Comic Sans MS" w:hAnsi="Comic Sans MS"/>
        <w:i/>
        <w:noProof/>
        <w:sz w:val="16"/>
        <w:szCs w:val="16"/>
      </w:rPr>
      <w:t>3</w:t>
    </w:r>
    <w:r w:rsidRPr="006928C7">
      <w:rPr>
        <w:rStyle w:val="Numrodepage"/>
        <w:rFonts w:ascii="Comic Sans MS" w:hAnsi="Comic Sans MS"/>
        <w:i/>
        <w:sz w:val="16"/>
        <w:szCs w:val="16"/>
      </w:rPr>
      <w:fldChar w:fldCharType="end"/>
    </w:r>
    <w:r w:rsidRPr="006928C7">
      <w:rPr>
        <w:rStyle w:val="Numrodepage"/>
        <w:rFonts w:ascii="Comic Sans MS" w:hAnsi="Comic Sans MS"/>
        <w:i/>
        <w:sz w:val="16"/>
        <w:szCs w:val="16"/>
      </w:rPr>
      <w:t xml:space="preserve"> de </w:t>
    </w:r>
    <w:r w:rsidRPr="006928C7">
      <w:rPr>
        <w:rStyle w:val="Numrodepage"/>
        <w:rFonts w:ascii="Comic Sans MS" w:hAnsi="Comic Sans MS"/>
        <w:i/>
        <w:sz w:val="16"/>
        <w:szCs w:val="16"/>
      </w:rPr>
      <w:fldChar w:fldCharType="begin"/>
    </w:r>
    <w:r w:rsidRPr="006928C7">
      <w:rPr>
        <w:rStyle w:val="Numrodepage"/>
        <w:rFonts w:ascii="Comic Sans MS" w:hAnsi="Comic Sans MS"/>
        <w:i/>
        <w:sz w:val="16"/>
        <w:szCs w:val="16"/>
      </w:rPr>
      <w:instrText xml:space="preserve"> NUMPAGES </w:instrText>
    </w:r>
    <w:r w:rsidRPr="006928C7">
      <w:rPr>
        <w:rStyle w:val="Numrodepage"/>
        <w:rFonts w:ascii="Comic Sans MS" w:hAnsi="Comic Sans MS"/>
        <w:i/>
        <w:sz w:val="16"/>
        <w:szCs w:val="16"/>
      </w:rPr>
      <w:fldChar w:fldCharType="separate"/>
    </w:r>
    <w:r>
      <w:rPr>
        <w:rStyle w:val="Numrodepage"/>
        <w:rFonts w:ascii="Comic Sans MS" w:hAnsi="Comic Sans MS"/>
        <w:i/>
        <w:noProof/>
        <w:sz w:val="16"/>
        <w:szCs w:val="16"/>
      </w:rPr>
      <w:t>16</w:t>
    </w:r>
    <w:r w:rsidRPr="006928C7">
      <w:rPr>
        <w:rStyle w:val="Numrodepage"/>
        <w:rFonts w:ascii="Comic Sans MS" w:hAnsi="Comic Sans MS"/>
        <w:i/>
        <w:sz w:val="16"/>
        <w:szCs w:val="16"/>
      </w:rPr>
      <w:fldChar w:fldCharType="end"/>
    </w:r>
  </w:p>
  <w:p w:rsidR="00086844" w:rsidRDefault="00086844">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844" w:rsidRDefault="00086844">
    <w:pPr>
      <w:pStyle w:val="Pieddepage"/>
      <w:pBdr>
        <w:top w:val="single" w:sz="4" w:space="1" w:color="808080"/>
      </w:pBdr>
      <w:tabs>
        <w:tab w:val="clear" w:pos="8640"/>
        <w:tab w:val="right" w:pos="17550"/>
      </w:tabs>
      <w:rPr>
        <w:rFonts w:ascii="Comic Sans MS" w:hAnsi="Comic Sans MS"/>
        <w:i/>
        <w:sz w:val="16"/>
      </w:rPr>
    </w:pPr>
    <w:r>
      <w:rPr>
        <w:rFonts w:ascii="Comic Sans MS" w:hAnsi="Comic Sans MS"/>
        <w:i/>
        <w:sz w:val="16"/>
      </w:rPr>
      <w:t>Cégep de Jonquière, Diplôme d'études collégiales (DEC) en Techniques de l’informatique, voie de spécialisation : informatique de gestion – 420.AA – Formation spécifique – Modification mai 2013</w:t>
    </w:r>
    <w:r>
      <w:rPr>
        <w:rFonts w:ascii="Comic Sans MS" w:hAnsi="Comic Sans MS"/>
        <w:i/>
        <w:sz w:val="16"/>
      </w:rPr>
      <w:tab/>
    </w:r>
    <w:r w:rsidRPr="006928C7">
      <w:rPr>
        <w:rStyle w:val="Numrodepage"/>
        <w:rFonts w:ascii="Comic Sans MS" w:hAnsi="Comic Sans MS"/>
        <w:i/>
        <w:sz w:val="16"/>
        <w:szCs w:val="16"/>
      </w:rPr>
      <w:t xml:space="preserve">Page </w:t>
    </w:r>
    <w:r w:rsidRPr="006928C7">
      <w:rPr>
        <w:rStyle w:val="Numrodepage"/>
        <w:rFonts w:ascii="Comic Sans MS" w:hAnsi="Comic Sans MS"/>
        <w:i/>
        <w:sz w:val="16"/>
        <w:szCs w:val="16"/>
      </w:rPr>
      <w:fldChar w:fldCharType="begin"/>
    </w:r>
    <w:r w:rsidRPr="006928C7">
      <w:rPr>
        <w:rStyle w:val="Numrodepage"/>
        <w:rFonts w:ascii="Comic Sans MS" w:hAnsi="Comic Sans MS"/>
        <w:i/>
        <w:sz w:val="16"/>
        <w:szCs w:val="16"/>
      </w:rPr>
      <w:instrText xml:space="preserve"> PAGE </w:instrText>
    </w:r>
    <w:r w:rsidRPr="006928C7">
      <w:rPr>
        <w:rStyle w:val="Numrodepage"/>
        <w:rFonts w:ascii="Comic Sans MS" w:hAnsi="Comic Sans MS"/>
        <w:i/>
        <w:sz w:val="16"/>
        <w:szCs w:val="16"/>
      </w:rPr>
      <w:fldChar w:fldCharType="separate"/>
    </w:r>
    <w:r w:rsidR="00834B2A">
      <w:rPr>
        <w:rStyle w:val="Numrodepage"/>
        <w:rFonts w:ascii="Comic Sans MS" w:hAnsi="Comic Sans MS"/>
        <w:i/>
        <w:noProof/>
        <w:sz w:val="16"/>
        <w:szCs w:val="16"/>
      </w:rPr>
      <w:t>6</w:t>
    </w:r>
    <w:r w:rsidRPr="006928C7">
      <w:rPr>
        <w:rStyle w:val="Numrodepage"/>
        <w:rFonts w:ascii="Comic Sans MS" w:hAnsi="Comic Sans MS"/>
        <w:i/>
        <w:sz w:val="16"/>
        <w:szCs w:val="16"/>
      </w:rPr>
      <w:fldChar w:fldCharType="end"/>
    </w:r>
    <w:r>
      <w:rPr>
        <w:rStyle w:val="Numrodepage"/>
      </w:rPr>
      <w:t xml:space="preserve"> de </w:t>
    </w:r>
    <w:r w:rsidRPr="006928C7">
      <w:rPr>
        <w:rStyle w:val="Numrodepage"/>
        <w:rFonts w:ascii="Comic Sans MS" w:hAnsi="Comic Sans MS"/>
        <w:i/>
        <w:sz w:val="16"/>
        <w:szCs w:val="16"/>
      </w:rPr>
      <w:fldChar w:fldCharType="begin"/>
    </w:r>
    <w:r w:rsidRPr="006928C7">
      <w:rPr>
        <w:rStyle w:val="Numrodepage"/>
        <w:rFonts w:ascii="Comic Sans MS" w:hAnsi="Comic Sans MS"/>
        <w:i/>
        <w:sz w:val="16"/>
        <w:szCs w:val="16"/>
      </w:rPr>
      <w:instrText xml:space="preserve"> NUMPAGES </w:instrText>
    </w:r>
    <w:r w:rsidRPr="006928C7">
      <w:rPr>
        <w:rStyle w:val="Numrodepage"/>
        <w:rFonts w:ascii="Comic Sans MS" w:hAnsi="Comic Sans MS"/>
        <w:i/>
        <w:sz w:val="16"/>
        <w:szCs w:val="16"/>
      </w:rPr>
      <w:fldChar w:fldCharType="separate"/>
    </w:r>
    <w:r w:rsidR="00834B2A">
      <w:rPr>
        <w:rStyle w:val="Numrodepage"/>
        <w:rFonts w:ascii="Comic Sans MS" w:hAnsi="Comic Sans MS"/>
        <w:i/>
        <w:noProof/>
        <w:sz w:val="16"/>
        <w:szCs w:val="16"/>
      </w:rPr>
      <w:t>16</w:t>
    </w:r>
    <w:r w:rsidRPr="006928C7">
      <w:rPr>
        <w:rStyle w:val="Numrodepage"/>
        <w:rFonts w:ascii="Comic Sans MS" w:hAnsi="Comic Sans MS"/>
        <w:i/>
        <w:sz w:val="16"/>
        <w:szCs w:val="16"/>
      </w:rPr>
      <w:fldChar w:fldCharType="end"/>
    </w:r>
  </w:p>
  <w:p w:rsidR="00086844" w:rsidRDefault="00086844">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844" w:rsidRDefault="0008684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20</w:t>
    </w:r>
    <w:r>
      <w:rPr>
        <w:rStyle w:val="Numrodepage"/>
      </w:rPr>
      <w:fldChar w:fldCharType="end"/>
    </w:r>
  </w:p>
  <w:p w:rsidR="00086844" w:rsidRDefault="00086844">
    <w:pPr>
      <w:pStyle w:val="Pieddepage"/>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844" w:rsidRDefault="00086844">
    <w:pPr>
      <w:pStyle w:val="Pieddepage"/>
      <w:pBdr>
        <w:top w:val="single" w:sz="4" w:space="1" w:color="808080"/>
      </w:pBdr>
      <w:tabs>
        <w:tab w:val="clear" w:pos="8640"/>
        <w:tab w:val="right" w:pos="17280"/>
      </w:tabs>
      <w:rPr>
        <w:rFonts w:ascii="Comic Sans MS" w:hAnsi="Comic Sans MS"/>
        <w:i/>
        <w:sz w:val="16"/>
      </w:rPr>
    </w:pPr>
    <w:r>
      <w:rPr>
        <w:rFonts w:ascii="Comic Sans MS" w:hAnsi="Comic Sans MS"/>
        <w:i/>
        <w:sz w:val="16"/>
      </w:rPr>
      <w:t>Cégep de Jonquière, Diplôme d'études collégiales (DEC) en Techniques de l’informatique, voie de spécialisation : Informatique de gestion – 420.AA – Formation spécifique – Modification mai 2013</w:t>
    </w:r>
    <w:r>
      <w:rPr>
        <w:rFonts w:ascii="Comic Sans MS" w:hAnsi="Comic Sans MS"/>
        <w:i/>
        <w:sz w:val="16"/>
      </w:rPr>
      <w:tab/>
    </w:r>
    <w:r w:rsidRPr="006928C7">
      <w:rPr>
        <w:rFonts w:ascii="Comic Sans MS" w:hAnsi="Comic Sans MS"/>
        <w:i/>
        <w:sz w:val="16"/>
        <w:szCs w:val="16"/>
      </w:rPr>
      <w:t xml:space="preserve">Page </w:t>
    </w:r>
    <w:r w:rsidRPr="006928C7">
      <w:rPr>
        <w:rStyle w:val="Numrodepage"/>
        <w:rFonts w:ascii="Comic Sans MS" w:hAnsi="Comic Sans MS"/>
        <w:i/>
        <w:sz w:val="16"/>
        <w:szCs w:val="16"/>
      </w:rPr>
      <w:fldChar w:fldCharType="begin"/>
    </w:r>
    <w:r w:rsidRPr="006928C7">
      <w:rPr>
        <w:rStyle w:val="Numrodepage"/>
        <w:rFonts w:ascii="Comic Sans MS" w:hAnsi="Comic Sans MS"/>
        <w:i/>
        <w:sz w:val="16"/>
        <w:szCs w:val="16"/>
      </w:rPr>
      <w:instrText xml:space="preserve"> PAGE </w:instrText>
    </w:r>
    <w:r w:rsidRPr="006928C7">
      <w:rPr>
        <w:rStyle w:val="Numrodepage"/>
        <w:rFonts w:ascii="Comic Sans MS" w:hAnsi="Comic Sans MS"/>
        <w:i/>
        <w:sz w:val="16"/>
        <w:szCs w:val="16"/>
      </w:rPr>
      <w:fldChar w:fldCharType="separate"/>
    </w:r>
    <w:r w:rsidR="00834B2A">
      <w:rPr>
        <w:rStyle w:val="Numrodepage"/>
        <w:rFonts w:ascii="Comic Sans MS" w:hAnsi="Comic Sans MS"/>
        <w:i/>
        <w:noProof/>
        <w:sz w:val="16"/>
        <w:szCs w:val="16"/>
      </w:rPr>
      <w:t>7</w:t>
    </w:r>
    <w:r w:rsidRPr="006928C7">
      <w:rPr>
        <w:rStyle w:val="Numrodepage"/>
        <w:rFonts w:ascii="Comic Sans MS" w:hAnsi="Comic Sans MS"/>
        <w:i/>
        <w:sz w:val="16"/>
        <w:szCs w:val="16"/>
      </w:rPr>
      <w:fldChar w:fldCharType="end"/>
    </w:r>
    <w:r w:rsidRPr="006928C7">
      <w:rPr>
        <w:rStyle w:val="Numrodepage"/>
        <w:rFonts w:ascii="Comic Sans MS" w:hAnsi="Comic Sans MS"/>
        <w:i/>
        <w:sz w:val="16"/>
        <w:szCs w:val="16"/>
      </w:rPr>
      <w:t xml:space="preserve"> de </w:t>
    </w:r>
    <w:r w:rsidRPr="006928C7">
      <w:rPr>
        <w:rStyle w:val="Numrodepage"/>
        <w:rFonts w:ascii="Comic Sans MS" w:hAnsi="Comic Sans MS"/>
        <w:i/>
        <w:sz w:val="16"/>
        <w:szCs w:val="16"/>
      </w:rPr>
      <w:fldChar w:fldCharType="begin"/>
    </w:r>
    <w:r w:rsidRPr="006928C7">
      <w:rPr>
        <w:rStyle w:val="Numrodepage"/>
        <w:rFonts w:ascii="Comic Sans MS" w:hAnsi="Comic Sans MS"/>
        <w:i/>
        <w:sz w:val="16"/>
        <w:szCs w:val="16"/>
      </w:rPr>
      <w:instrText xml:space="preserve"> NUMPAGES </w:instrText>
    </w:r>
    <w:r w:rsidRPr="006928C7">
      <w:rPr>
        <w:rStyle w:val="Numrodepage"/>
        <w:rFonts w:ascii="Comic Sans MS" w:hAnsi="Comic Sans MS"/>
        <w:i/>
        <w:sz w:val="16"/>
        <w:szCs w:val="16"/>
      </w:rPr>
      <w:fldChar w:fldCharType="separate"/>
    </w:r>
    <w:r w:rsidR="00834B2A">
      <w:rPr>
        <w:rStyle w:val="Numrodepage"/>
        <w:rFonts w:ascii="Comic Sans MS" w:hAnsi="Comic Sans MS"/>
        <w:i/>
        <w:noProof/>
        <w:sz w:val="16"/>
        <w:szCs w:val="16"/>
      </w:rPr>
      <w:t>16</w:t>
    </w:r>
    <w:r w:rsidRPr="006928C7">
      <w:rPr>
        <w:rStyle w:val="Numrodepage"/>
        <w:rFonts w:ascii="Comic Sans MS" w:hAnsi="Comic Sans MS"/>
        <w:i/>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844" w:rsidRDefault="00086844" w:rsidP="00ED5D5A">
      <w:r>
        <w:separator/>
      </w:r>
    </w:p>
  </w:footnote>
  <w:footnote w:type="continuationSeparator" w:id="0">
    <w:p w:rsidR="00086844" w:rsidRDefault="00086844" w:rsidP="00ED5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844" w:rsidRDefault="00086844">
    <w:pPr>
      <w:pStyle w:val="En-tte"/>
      <w:tabs>
        <w:tab w:val="left" w:pos="540"/>
      </w:tabs>
      <w:rPr>
        <w:rFonts w:ascii="Comic Sans MS" w:hAnsi="Comic Sans MS"/>
        <w:b/>
        <w:i/>
        <w:sz w:val="28"/>
      </w:rPr>
    </w:pPr>
    <w:r>
      <w:rPr>
        <w:rFonts w:ascii="Comic Sans MS" w:hAnsi="Comic Sans MS"/>
        <w:b/>
        <w:i/>
        <w:sz w:val="32"/>
      </w:rPr>
      <w:tab/>
    </w:r>
    <w:r>
      <w:rPr>
        <w:rFonts w:ascii="Comic Sans MS" w:hAnsi="Comic Sans MS"/>
        <w:b/>
        <w:i/>
        <w:sz w:val="28"/>
      </w:rPr>
      <w:t>Voie de spécialisation : Informatique de gestion</w:t>
    </w:r>
  </w:p>
  <w:p w:rsidR="00086844" w:rsidRDefault="00086844">
    <w:pPr>
      <w:pStyle w:val="En-tte"/>
      <w:tabs>
        <w:tab w:val="left" w:pos="540"/>
      </w:tabs>
      <w:rPr>
        <w:sz w:val="28"/>
      </w:rPr>
    </w:pPr>
  </w:p>
  <w:p w:rsidR="00086844" w:rsidRDefault="00086844">
    <w:pPr>
      <w:pStyle w:val="En-tte"/>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844" w:rsidRDefault="00086844">
    <w:pPr>
      <w:pStyle w:val="En-tte"/>
      <w:tabs>
        <w:tab w:val="clear" w:pos="8640"/>
        <w:tab w:val="left" w:pos="15948"/>
        <w:tab w:val="right" w:pos="17280"/>
      </w:tabs>
      <w:rPr>
        <w:rFonts w:ascii="Comic Sans MS" w:hAnsi="Comic Sans MS"/>
        <w:b/>
        <w:i/>
        <w:sz w:val="24"/>
      </w:rPr>
    </w:pPr>
    <w:r>
      <w:rPr>
        <w:rFonts w:ascii="Comic Sans MS" w:hAnsi="Comic Sans MS"/>
        <w:b/>
        <w:i/>
        <w:sz w:val="32"/>
      </w:rPr>
      <w:sym w:font="Wingdings" w:char="F098"/>
    </w:r>
    <w:r>
      <w:rPr>
        <w:rFonts w:ascii="Comic Sans MS" w:hAnsi="Comic Sans MS"/>
        <w:b/>
        <w:i/>
        <w:sz w:val="32"/>
      </w:rPr>
      <w:t xml:space="preserve"> TECHNIQUES DE L’INFORMATIQUE </w:t>
    </w:r>
    <w:r>
      <w:rPr>
        <w:rFonts w:ascii="Comic Sans MS" w:hAnsi="Comic Sans MS"/>
        <w:b/>
        <w:i/>
        <w:sz w:val="32"/>
      </w:rPr>
      <w:sym w:font="Wingdings" w:char="F099"/>
    </w:r>
    <w:r>
      <w:rPr>
        <w:rFonts w:ascii="Comic Sans MS" w:hAnsi="Comic Sans MS"/>
        <w:b/>
        <w:i/>
        <w:sz w:val="32"/>
      </w:rPr>
      <w:tab/>
    </w:r>
    <w:r>
      <w:rPr>
        <w:rFonts w:ascii="Comic Sans MS" w:hAnsi="Comic Sans MS"/>
        <w:b/>
        <w:i/>
        <w:sz w:val="32"/>
      </w:rPr>
      <w:tab/>
    </w:r>
  </w:p>
  <w:p w:rsidR="00086844" w:rsidRDefault="00086844">
    <w:pPr>
      <w:pStyle w:val="En-tte"/>
      <w:tabs>
        <w:tab w:val="left" w:pos="540"/>
      </w:tabs>
      <w:rPr>
        <w:rFonts w:ascii="Comic Sans MS" w:hAnsi="Comic Sans MS"/>
        <w:b/>
        <w:i/>
        <w:sz w:val="28"/>
      </w:rPr>
    </w:pPr>
    <w:r>
      <w:rPr>
        <w:rFonts w:ascii="Comic Sans MS" w:hAnsi="Comic Sans MS"/>
        <w:b/>
        <w:i/>
        <w:sz w:val="32"/>
      </w:rPr>
      <w:tab/>
    </w:r>
    <w:r>
      <w:rPr>
        <w:rFonts w:ascii="Comic Sans MS" w:hAnsi="Comic Sans MS"/>
        <w:b/>
        <w:i/>
        <w:sz w:val="28"/>
      </w:rPr>
      <w:t>Voie de spécialisation : Informatique de gestion</w:t>
    </w:r>
  </w:p>
  <w:p w:rsidR="00086844" w:rsidRPr="00633C22" w:rsidRDefault="00086844">
    <w:pPr>
      <w:pStyle w:val="En-tte"/>
      <w:tabs>
        <w:tab w:val="left" w:pos="540"/>
      </w:tabs>
      <w:rPr>
        <w:rFonts w:ascii="Comic Sans MS" w:hAnsi="Comic Sans MS"/>
        <w:b/>
        <w:i/>
        <w:sz w:val="16"/>
        <w:szCs w:val="16"/>
      </w:rPr>
    </w:pPr>
    <w:r w:rsidRPr="00F660BA">
      <w:rPr>
        <w:rFonts w:ascii="Comic Sans MS" w:hAnsi="Comic Sans MS"/>
        <w:i/>
        <w:noProof/>
      </w:rPr>
      <w:pict>
        <v:group id="_x0000_s2053" style="position:absolute;margin-left:0;margin-top:2.5pt;width:877.1pt;height:19.55pt;z-index:251651072" coordorigin="1296,3798" coordsize="17542,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5746;top:3798;width:8641;height:391">
            <v:imagedata r:id="rId1" o:title="" gain="61604f" blacklevel="4588f"/>
          </v:shape>
          <v:shape id="_x0000_s2055" type="#_x0000_t75" style="position:absolute;left:15036;top:3798;width:3802;height:391;visibility:visible;mso-wrap-edited:f">
            <v:imagedata r:id="rId2" o:title="" cropright="36700f" gain="61604f" blacklevel="4588f"/>
          </v:shape>
          <v:shape id="_x0000_s2056" type="#_x0000_t75" style="position:absolute;left:1296;top:3798;width:3802;height:391;visibility:visible;mso-wrap-edited:f">
            <v:imagedata r:id="rId2" o:title="" cropright="36700f" gain="61604f" blacklevel="4588f"/>
          </v:shape>
        </v:group>
        <o:OLEObject Type="Embed" ProgID="Word.Picture.8" ShapeID="_x0000_s2055" DrawAspect="Content" ObjectID="_1447576857" r:id="rId3"/>
        <o:OLEObject Type="Embed" ProgID="Word.Picture.8" ShapeID="_x0000_s2056" DrawAspect="Content" ObjectID="_1447576858" r:id="rId4"/>
      </w:pict>
    </w:r>
  </w:p>
  <w:p w:rsidR="00086844" w:rsidRPr="00633C22" w:rsidRDefault="00086844">
    <w:pPr>
      <w:pStyle w:val="En-tte"/>
      <w:tabs>
        <w:tab w:val="left" w:pos="540"/>
      </w:tabs>
      <w:rPr>
        <w:rFonts w:ascii="Comic Sans MS" w:hAnsi="Comic Sans MS"/>
        <w:b/>
        <w:i/>
        <w:sz w:val="24"/>
        <w:szCs w:val="24"/>
      </w:rPr>
    </w:pPr>
  </w:p>
  <w:p w:rsidR="00086844" w:rsidRPr="00AB7D02" w:rsidRDefault="00086844">
    <w:pPr>
      <w:pStyle w:val="titre10"/>
      <w:spacing w:before="0" w:after="0"/>
      <w:rPr>
        <w:rFonts w:ascii="Lucida Calligraphy" w:hAnsi="Lucida Calligraphy"/>
        <w:sz w:val="16"/>
      </w:rPr>
    </w:pPr>
    <w:r w:rsidRPr="00F660BA">
      <w:rPr>
        <w:rFonts w:ascii="Lucida Calligraphy" w:hAnsi="Lucida Calligraphy"/>
        <w:noProof/>
        <w:sz w:val="36"/>
      </w:rPr>
      <w:pict>
        <v:group id="_x0000_s2049" style="position:absolute;left:0;text-align:left;margin-left:0;margin-top:28.75pt;width:877.1pt;height:19.55pt;z-index:251649024" coordorigin="1296,3798" coordsize="17542,391">
          <v:shape id="_x0000_s2050" type="#_x0000_t75" style="position:absolute;left:5746;top:3798;width:8641;height:391">
            <v:imagedata r:id="rId1" o:title="" gain="61604f" blacklevel="4588f"/>
          </v:shape>
          <v:shape id="_x0000_s2051" type="#_x0000_t75" style="position:absolute;left:15036;top:3798;width:3802;height:391;visibility:visible;mso-wrap-edited:f">
            <v:imagedata r:id="rId2" o:title="" cropright="36700f" gain="61604f" blacklevel="4588f"/>
          </v:shape>
          <v:shape id="_x0000_s2052" type="#_x0000_t75" style="position:absolute;left:1296;top:3798;width:3802;height:391;visibility:visible;mso-wrap-edited:f">
            <v:imagedata r:id="rId2" o:title="" cropright="36700f" gain="61604f" blacklevel="4588f"/>
          </v:shape>
        </v:group>
        <o:OLEObject Type="Embed" ProgID="Word.Picture.8" ShapeID="_x0000_s2051" DrawAspect="Content" ObjectID="_1447576859" r:id="rId5"/>
        <o:OLEObject Type="Embed" ProgID="Word.Picture.8" ShapeID="_x0000_s2052" DrawAspect="Content" ObjectID="_1447576860" r:id="rId6"/>
      </w:pict>
    </w:r>
    <w:r w:rsidRPr="00AB7D02">
      <w:rPr>
        <w:rFonts w:ascii="Comic Sans MS" w:hAnsi="Comic Sans MS"/>
        <w:i/>
      </w:rPr>
      <w:sym w:font="Wingdings" w:char="F098"/>
    </w:r>
    <w:r w:rsidRPr="00AB7D02">
      <w:rPr>
        <w:rFonts w:ascii="Comic Sans MS" w:hAnsi="Comic Sans MS"/>
        <w:i/>
      </w:rPr>
      <w:t xml:space="preserve">  5. Tableau de correspondance entre les compétences et les cours  </w:t>
    </w:r>
    <w:r w:rsidRPr="00AB7D02">
      <w:rPr>
        <w:rFonts w:ascii="Comic Sans MS" w:hAnsi="Comic Sans MS"/>
        <w:i/>
      </w:rPr>
      <w:sym w:font="Wingdings" w:char="F099"/>
    </w:r>
    <w:r w:rsidRPr="00AB7D02">
      <w:rPr>
        <w:rFonts w:ascii="Comic Sans MS" w:hAnsi="Comic Sans MS"/>
        <w:i/>
      </w:rPr>
      <w:br/>
    </w:r>
  </w:p>
  <w:p w:rsidR="00086844" w:rsidRDefault="00086844">
    <w:pPr>
      <w:pStyle w:val="Pieddepage"/>
      <w:tabs>
        <w:tab w:val="clear" w:pos="4320"/>
        <w:tab w:val="clear" w:pos="8640"/>
      </w:tabs>
      <w:spacing w:before="40"/>
      <w:rPr>
        <w:rFonts w:ascii="Comic Sans MS" w:hAnsi="Comic Sans MS"/>
        <w:sz w:val="2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844" w:rsidRDefault="00086844">
    <w:pPr>
      <w:pStyle w:val="En-tte"/>
      <w:tabs>
        <w:tab w:val="clear" w:pos="8640"/>
        <w:tab w:val="left" w:pos="15948"/>
        <w:tab w:val="right" w:pos="17280"/>
      </w:tabs>
      <w:rPr>
        <w:rFonts w:ascii="Comic Sans MS" w:hAnsi="Comic Sans MS"/>
        <w:b/>
        <w:i/>
        <w:sz w:val="24"/>
      </w:rPr>
    </w:pPr>
    <w:r>
      <w:rPr>
        <w:rFonts w:ascii="Comic Sans MS" w:hAnsi="Comic Sans MS"/>
        <w:b/>
        <w:i/>
        <w:sz w:val="32"/>
      </w:rPr>
      <w:sym w:font="Wingdings" w:char="F098"/>
    </w:r>
    <w:r>
      <w:rPr>
        <w:rFonts w:ascii="Comic Sans MS" w:hAnsi="Comic Sans MS"/>
        <w:b/>
        <w:i/>
        <w:sz w:val="32"/>
      </w:rPr>
      <w:t xml:space="preserve"> TECHNIQUES DE L’INFORMATIQUE </w:t>
    </w:r>
    <w:r>
      <w:rPr>
        <w:rFonts w:ascii="Comic Sans MS" w:hAnsi="Comic Sans MS"/>
        <w:b/>
        <w:i/>
        <w:sz w:val="32"/>
      </w:rPr>
      <w:sym w:font="Wingdings" w:char="F099"/>
    </w:r>
  </w:p>
  <w:p w:rsidR="00086844" w:rsidRDefault="00086844">
    <w:pPr>
      <w:pStyle w:val="En-tte"/>
      <w:tabs>
        <w:tab w:val="left" w:pos="540"/>
      </w:tabs>
      <w:rPr>
        <w:rFonts w:ascii="Comic Sans MS" w:hAnsi="Comic Sans MS"/>
        <w:b/>
        <w:i/>
        <w:sz w:val="28"/>
      </w:rPr>
    </w:pPr>
    <w:r>
      <w:rPr>
        <w:rFonts w:ascii="Comic Sans MS" w:hAnsi="Comic Sans MS"/>
        <w:b/>
        <w:i/>
        <w:sz w:val="32"/>
      </w:rPr>
      <w:tab/>
    </w:r>
    <w:r>
      <w:rPr>
        <w:rFonts w:ascii="Comic Sans MS" w:hAnsi="Comic Sans MS"/>
        <w:b/>
        <w:i/>
        <w:sz w:val="28"/>
      </w:rPr>
      <w:t>Voie de spécialisation : Informatique de gestion</w:t>
    </w:r>
  </w:p>
  <w:p w:rsidR="00086844" w:rsidRPr="00633C22" w:rsidRDefault="00086844">
    <w:pPr>
      <w:pStyle w:val="En-tte"/>
      <w:tabs>
        <w:tab w:val="left" w:pos="540"/>
      </w:tabs>
      <w:rPr>
        <w:rFonts w:ascii="Comic Sans MS" w:hAnsi="Comic Sans MS"/>
        <w:b/>
        <w:i/>
        <w:sz w:val="16"/>
        <w:szCs w:val="16"/>
      </w:rPr>
    </w:pPr>
    <w:r w:rsidRPr="00F660BA">
      <w:rPr>
        <w:rFonts w:ascii="Comic Sans MS" w:hAnsi="Comic Sans MS"/>
        <w:i/>
        <w:noProof/>
      </w:rPr>
      <w:pict>
        <v:group id="_x0000_s2117" style="position:absolute;margin-left:0;margin-top:.7pt;width:877.1pt;height:19.55pt;z-index:251652096" coordorigin="1296,3798" coordsize="17542,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8" type="#_x0000_t75" style="position:absolute;left:5746;top:3798;width:8641;height:391">
            <v:imagedata r:id="rId1" o:title="" gain="61604f" blacklevel="4588f"/>
          </v:shape>
          <v:shape id="_x0000_s2119" type="#_x0000_t75" style="position:absolute;left:15036;top:3798;width:3802;height:391;visibility:visible;mso-wrap-edited:f">
            <v:imagedata r:id="rId2" o:title="" cropright="36700f" gain="61604f" blacklevel="4588f"/>
          </v:shape>
          <v:shape id="_x0000_s2120" type="#_x0000_t75" style="position:absolute;left:1296;top:3798;width:3802;height:391;visibility:visible;mso-wrap-edited:f">
            <v:imagedata r:id="rId2" o:title="" cropright="36700f" gain="61604f" blacklevel="4588f"/>
          </v:shape>
        </v:group>
        <o:OLEObject Type="Embed" ProgID="Word.Picture.8" ShapeID="_x0000_s2119" DrawAspect="Content" ObjectID="_1447576861" r:id="rId3"/>
        <o:OLEObject Type="Embed" ProgID="Word.Picture.8" ShapeID="_x0000_s2120" DrawAspect="Content" ObjectID="_1447576862" r:id="rId4"/>
      </w:pict>
    </w:r>
  </w:p>
  <w:p w:rsidR="00086844" w:rsidRPr="0091668A" w:rsidRDefault="00086844">
    <w:pPr>
      <w:pStyle w:val="En-tte"/>
      <w:tabs>
        <w:tab w:val="left" w:pos="540"/>
      </w:tabs>
      <w:rPr>
        <w:rFonts w:ascii="Comic Sans MS" w:hAnsi="Comic Sans MS"/>
        <w:b/>
        <w:i/>
        <w:sz w:val="16"/>
        <w:szCs w:val="16"/>
      </w:rPr>
    </w:pPr>
  </w:p>
  <w:p w:rsidR="00086844" w:rsidRPr="00DB0FD0" w:rsidRDefault="00086844" w:rsidP="00DB0FD0">
    <w:pPr>
      <w:pStyle w:val="titre10"/>
      <w:spacing w:before="0" w:after="0"/>
      <w:rPr>
        <w:rFonts w:ascii="Lucida Calligraphy" w:hAnsi="Lucida Calligraphy"/>
        <w:sz w:val="16"/>
      </w:rPr>
    </w:pPr>
    <w:r w:rsidRPr="00F660BA">
      <w:rPr>
        <w:rFonts w:ascii="Lucida Calligraphy" w:hAnsi="Lucida Calligraphy"/>
        <w:noProof/>
        <w:sz w:val="36"/>
      </w:rPr>
      <w:pict>
        <v:group id="_x0000_s2113" style="position:absolute;left:0;text-align:left;margin-left:0;margin-top:20.35pt;width:877.1pt;height:19.55pt;z-index:251650048" coordorigin="1296,3798" coordsize="17542,391">
          <v:shape id="_x0000_s2114" type="#_x0000_t75" style="position:absolute;left:5746;top:3798;width:8641;height:391">
            <v:imagedata r:id="rId1" o:title="" gain="61604f" blacklevel="4588f"/>
          </v:shape>
          <v:shape id="_x0000_s2115" type="#_x0000_t75" style="position:absolute;left:15036;top:3798;width:3802;height:391;visibility:visible;mso-wrap-edited:f">
            <v:imagedata r:id="rId2" o:title="" cropright="36700f" gain="61604f" blacklevel="4588f"/>
          </v:shape>
          <v:shape id="_x0000_s2116" type="#_x0000_t75" style="position:absolute;left:1296;top:3798;width:3802;height:391;visibility:visible;mso-wrap-edited:f">
            <v:imagedata r:id="rId2" o:title="" cropright="36700f" gain="61604f" blacklevel="4588f"/>
          </v:shape>
        </v:group>
        <o:OLEObject Type="Embed" ProgID="Word.Picture.8" ShapeID="_x0000_s2115" DrawAspect="Content" ObjectID="_1447576863" r:id="rId5"/>
        <o:OLEObject Type="Embed" ProgID="Word.Picture.8" ShapeID="_x0000_s2116" DrawAspect="Content" ObjectID="_1447576864" r:id="rId6"/>
      </w:pict>
    </w:r>
    <w:r w:rsidRPr="00AB7D02">
      <w:rPr>
        <w:rFonts w:ascii="Comic Sans MS" w:hAnsi="Comic Sans MS"/>
        <w:i/>
      </w:rPr>
      <w:sym w:font="Wingdings" w:char="F098"/>
    </w:r>
    <w:r w:rsidRPr="00AB7D02">
      <w:rPr>
        <w:rFonts w:ascii="Comic Sans MS" w:hAnsi="Comic Sans MS"/>
        <w:i/>
      </w:rPr>
      <w:t xml:space="preserve">  6. Grille de cours  </w:t>
    </w:r>
    <w:r w:rsidRPr="00AB7D02">
      <w:rPr>
        <w:rFonts w:ascii="Comic Sans MS" w:hAnsi="Comic Sans MS"/>
        <w:i/>
      </w:rPr>
      <w:sym w:font="Wingdings" w:char="F099"/>
    </w:r>
    <w:r w:rsidRPr="00AB7D02">
      <w:rPr>
        <w:rFonts w:ascii="Comic Sans MS" w:hAnsi="Comic Sans MS"/>
        <w:i/>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844" w:rsidRDefault="00086844">
    <w:pPr>
      <w:pStyle w:val="En-tte"/>
      <w:tabs>
        <w:tab w:val="clear" w:pos="8640"/>
        <w:tab w:val="right" w:pos="17280"/>
      </w:tabs>
      <w:rPr>
        <w:rFonts w:ascii="Comic Sans MS" w:hAnsi="Comic Sans MS"/>
        <w:b/>
        <w:i/>
        <w:sz w:val="24"/>
      </w:rPr>
    </w:pPr>
    <w:r>
      <w:rPr>
        <w:rFonts w:ascii="Comic Sans MS" w:hAnsi="Comic Sans MS"/>
        <w:b/>
        <w:i/>
        <w:sz w:val="32"/>
      </w:rPr>
      <w:sym w:font="Wingdings" w:char="F098"/>
    </w:r>
    <w:r>
      <w:rPr>
        <w:rFonts w:ascii="Comic Sans MS" w:hAnsi="Comic Sans MS"/>
        <w:b/>
        <w:i/>
        <w:sz w:val="32"/>
      </w:rPr>
      <w:t xml:space="preserve"> TECHNIQUES DE L’INFORMATIQUE </w:t>
    </w:r>
    <w:r>
      <w:rPr>
        <w:rFonts w:ascii="Comic Sans MS" w:hAnsi="Comic Sans MS"/>
        <w:b/>
        <w:i/>
        <w:sz w:val="32"/>
      </w:rPr>
      <w:sym w:font="Wingdings" w:char="F096"/>
    </w:r>
    <w:r>
      <w:rPr>
        <w:rFonts w:ascii="Comic Sans MS" w:hAnsi="Comic Sans MS"/>
        <w:b/>
        <w:i/>
        <w:sz w:val="32"/>
      </w:rPr>
      <w:tab/>
    </w:r>
  </w:p>
  <w:p w:rsidR="00086844" w:rsidRDefault="00086844">
    <w:pPr>
      <w:pStyle w:val="En-tte"/>
      <w:tabs>
        <w:tab w:val="left" w:pos="540"/>
      </w:tabs>
      <w:rPr>
        <w:rFonts w:ascii="Comic Sans MS" w:hAnsi="Comic Sans MS"/>
        <w:b/>
        <w:i/>
        <w:sz w:val="28"/>
      </w:rPr>
    </w:pPr>
    <w:r>
      <w:rPr>
        <w:rFonts w:ascii="Comic Sans MS" w:hAnsi="Comic Sans MS"/>
        <w:b/>
        <w:i/>
        <w:sz w:val="32"/>
      </w:rPr>
      <w:tab/>
    </w:r>
    <w:r>
      <w:rPr>
        <w:rFonts w:ascii="Comic Sans MS" w:hAnsi="Comic Sans MS"/>
        <w:b/>
        <w:i/>
        <w:sz w:val="28"/>
      </w:rPr>
      <w:t>Voie de spécialisation : Informatique de gestion</w:t>
    </w:r>
  </w:p>
  <w:p w:rsidR="00086844" w:rsidRPr="00AB7D02" w:rsidRDefault="00086844">
    <w:pPr>
      <w:pStyle w:val="normal2"/>
      <w:spacing w:after="0"/>
      <w:rPr>
        <w:rFonts w:ascii="Comic Sans MS" w:hAnsi="Comic Sans MS"/>
        <w:i/>
        <w:kern w:val="52"/>
        <w:sz w:val="32"/>
      </w:rPr>
    </w:pPr>
    <w:r>
      <w:rPr>
        <w:rFonts w:ascii="Comic Sans MS" w:hAnsi="Comic Sans MS"/>
        <w:i/>
        <w:noProof/>
        <w:kern w:val="52"/>
        <w:sz w:val="32"/>
      </w:rPr>
      <w:pict>
        <v:group id="_x0000_s2069" style="position:absolute;left:0;text-align:left;margin-left:2.25pt;margin-top:1.6pt;width:877.1pt;height:19.55pt;z-index:251656192" coordorigin="1296,3798" coordsize="17542,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5746;top:3798;width:8641;height:391">
            <v:imagedata r:id="rId1" o:title="" gain="61604f" blacklevel="4588f"/>
          </v:shape>
          <v:shape id="_x0000_s2071" type="#_x0000_t75" style="position:absolute;left:15036;top:3798;width:3802;height:391;visibility:visible;mso-wrap-edited:f">
            <v:imagedata r:id="rId2" o:title="" cropright="36700f" gain="61604f" blacklevel="4588f"/>
          </v:shape>
          <v:shape id="_x0000_s2072" type="#_x0000_t75" style="position:absolute;left:1296;top:3798;width:3802;height:391;visibility:visible;mso-wrap-edited:f">
            <v:imagedata r:id="rId2" o:title="" cropright="36700f" gain="61604f" blacklevel="4588f"/>
          </v:shape>
        </v:group>
        <o:OLEObject Type="Embed" ProgID="Word.Picture.8" ShapeID="_x0000_s2071" DrawAspect="Content" ObjectID="_1447576825" r:id="rId3"/>
        <o:OLEObject Type="Embed" ProgID="Word.Picture.8" ShapeID="_x0000_s2072" DrawAspect="Content" ObjectID="_1447576826" r:id="rId4"/>
      </w:pict>
    </w:r>
  </w:p>
  <w:p w:rsidR="00086844" w:rsidRPr="00AB7D02" w:rsidRDefault="00086844">
    <w:pPr>
      <w:pStyle w:val="normal2"/>
      <w:spacing w:after="0"/>
      <w:rPr>
        <w:rFonts w:ascii="Comic Sans MS" w:hAnsi="Comic Sans MS"/>
        <w:i/>
        <w:sz w:val="32"/>
      </w:rPr>
    </w:pPr>
    <w:r w:rsidRPr="00AB7D02">
      <w:rPr>
        <w:rFonts w:ascii="Comic Sans MS" w:hAnsi="Comic Sans MS"/>
        <w:i/>
        <w:kern w:val="52"/>
        <w:sz w:val="32"/>
      </w:rPr>
      <w:sym w:font="Wingdings" w:char="F098"/>
    </w:r>
    <w:r w:rsidRPr="00AB7D02">
      <w:rPr>
        <w:rFonts w:ascii="Comic Sans MS" w:hAnsi="Comic Sans MS"/>
        <w:i/>
        <w:kern w:val="52"/>
        <w:sz w:val="32"/>
      </w:rPr>
      <w:t xml:space="preserve">  </w:t>
    </w:r>
    <w:r w:rsidRPr="00AB7D02">
      <w:rPr>
        <w:rFonts w:ascii="Comic Sans MS" w:hAnsi="Comic Sans MS"/>
        <w:i/>
        <w:sz w:val="32"/>
      </w:rPr>
      <w:t xml:space="preserve">Table des matières  </w:t>
    </w:r>
    <w:r w:rsidRPr="00AB7D02">
      <w:rPr>
        <w:rFonts w:ascii="Comic Sans MS" w:hAnsi="Comic Sans MS"/>
        <w:i/>
        <w:sz w:val="32"/>
      </w:rPr>
      <w:sym w:font="Wingdings" w:char="F099"/>
    </w:r>
  </w:p>
  <w:p w:rsidR="00086844" w:rsidRDefault="00086844">
    <w:pPr>
      <w:pStyle w:val="En-tte"/>
      <w:tabs>
        <w:tab w:val="left" w:pos="540"/>
      </w:tabs>
      <w:rPr>
        <w:sz w:val="28"/>
      </w:rPr>
    </w:pPr>
    <w:r w:rsidRPr="00F660BA">
      <w:rPr>
        <w:rFonts w:ascii="Comic Sans MS" w:hAnsi="Comic Sans MS"/>
        <w:i/>
        <w:noProof/>
        <w:kern w:val="52"/>
        <w:sz w:val="32"/>
      </w:rPr>
      <w:pict>
        <v:group id="_x0000_s2065" style="position:absolute;margin-left:0;margin-top:6.25pt;width:877.1pt;height:19.55pt;z-index:251655168" coordorigin="1296,3798" coordsize="17542,391">
          <v:shape id="_x0000_s2066" type="#_x0000_t75" style="position:absolute;left:5746;top:3798;width:8641;height:391">
            <v:imagedata r:id="rId1" o:title="" gain="61604f" blacklevel="4588f"/>
          </v:shape>
          <v:shape id="_x0000_s2067" type="#_x0000_t75" style="position:absolute;left:15036;top:3798;width:3802;height:391;visibility:visible;mso-wrap-edited:f">
            <v:imagedata r:id="rId2" o:title="" cropright="36700f" gain="61604f" blacklevel="4588f"/>
          </v:shape>
          <v:shape id="_x0000_s2068" type="#_x0000_t75" style="position:absolute;left:1296;top:3798;width:3802;height:391;visibility:visible;mso-wrap-edited:f">
            <v:imagedata r:id="rId2" o:title="" cropright="36700f" gain="61604f" blacklevel="4588f"/>
          </v:shape>
        </v:group>
        <o:OLEObject Type="Embed" ProgID="Word.Picture.8" ShapeID="_x0000_s2067" DrawAspect="Content" ObjectID="_1447576827" r:id="rId5"/>
        <o:OLEObject Type="Embed" ProgID="Word.Picture.8" ShapeID="_x0000_s2068" DrawAspect="Content" ObjectID="_1447576828" r:id="rId6"/>
      </w:pict>
    </w:r>
  </w:p>
  <w:p w:rsidR="00086844" w:rsidRDefault="00086844">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844" w:rsidRDefault="00086844">
    <w:pPr>
      <w:pStyle w:val="En-tte"/>
      <w:tabs>
        <w:tab w:val="clear" w:pos="8640"/>
        <w:tab w:val="right" w:pos="17280"/>
      </w:tabs>
      <w:rPr>
        <w:rFonts w:ascii="Comic Sans MS" w:hAnsi="Comic Sans MS"/>
        <w:b/>
        <w:i/>
        <w:sz w:val="24"/>
      </w:rPr>
    </w:pPr>
    <w:r>
      <w:rPr>
        <w:rFonts w:ascii="Comic Sans MS" w:hAnsi="Comic Sans MS"/>
        <w:b/>
        <w:i/>
        <w:sz w:val="32"/>
      </w:rPr>
      <w:sym w:font="Wingdings" w:char="F098"/>
    </w:r>
    <w:r>
      <w:rPr>
        <w:rFonts w:ascii="Comic Sans MS" w:hAnsi="Comic Sans MS"/>
        <w:b/>
        <w:i/>
        <w:sz w:val="32"/>
      </w:rPr>
      <w:t xml:space="preserve"> TECHNIQUES DE L’INFORMATIQUE </w:t>
    </w:r>
    <w:r>
      <w:rPr>
        <w:rFonts w:ascii="Comic Sans MS" w:hAnsi="Comic Sans MS"/>
        <w:b/>
        <w:i/>
        <w:sz w:val="32"/>
      </w:rPr>
      <w:sym w:font="Wingdings" w:char="F099"/>
    </w:r>
    <w:r>
      <w:rPr>
        <w:rFonts w:ascii="Comic Sans MS" w:hAnsi="Comic Sans MS"/>
        <w:b/>
        <w:i/>
        <w:sz w:val="32"/>
      </w:rPr>
      <w:tab/>
    </w:r>
  </w:p>
  <w:p w:rsidR="00086844" w:rsidRDefault="00086844">
    <w:pPr>
      <w:pStyle w:val="En-tte"/>
      <w:tabs>
        <w:tab w:val="left" w:pos="540"/>
      </w:tabs>
      <w:rPr>
        <w:rFonts w:ascii="Comic Sans MS" w:hAnsi="Comic Sans MS"/>
        <w:b/>
        <w:i/>
        <w:sz w:val="28"/>
      </w:rPr>
    </w:pPr>
    <w:r>
      <w:rPr>
        <w:rFonts w:ascii="Comic Sans MS" w:hAnsi="Comic Sans MS"/>
        <w:b/>
        <w:i/>
        <w:sz w:val="32"/>
      </w:rPr>
      <w:tab/>
    </w:r>
    <w:r>
      <w:rPr>
        <w:rFonts w:ascii="Comic Sans MS" w:hAnsi="Comic Sans MS"/>
        <w:b/>
        <w:i/>
        <w:sz w:val="28"/>
      </w:rPr>
      <w:t>Voie de spécialisation : Informatique de gestion</w:t>
    </w:r>
  </w:p>
  <w:p w:rsidR="00086844" w:rsidRPr="00AB7D02" w:rsidRDefault="00086844">
    <w:pPr>
      <w:pStyle w:val="normal2"/>
      <w:spacing w:after="0"/>
      <w:rPr>
        <w:rFonts w:ascii="Comic Sans MS" w:hAnsi="Comic Sans MS"/>
        <w:i/>
        <w:kern w:val="52"/>
        <w:sz w:val="32"/>
      </w:rPr>
    </w:pPr>
    <w:r>
      <w:rPr>
        <w:rFonts w:ascii="Comic Sans MS" w:hAnsi="Comic Sans MS"/>
        <w:i/>
        <w:noProof/>
        <w:kern w:val="52"/>
        <w:sz w:val="32"/>
      </w:rPr>
      <w:pict>
        <v:group id="_x0000_s2077" style="position:absolute;left:0;text-align:left;margin-left:2.25pt;margin-top:1.6pt;width:877.1pt;height:19.55pt;z-index:251658240" coordorigin="1296,3798" coordsize="17542,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5746;top:3798;width:8641;height:391">
            <v:imagedata r:id="rId1" o:title="" gain="61604f" blacklevel="4588f"/>
          </v:shape>
          <v:shape id="_x0000_s2079" type="#_x0000_t75" style="position:absolute;left:15036;top:3798;width:3802;height:391;visibility:visible;mso-wrap-edited:f">
            <v:imagedata r:id="rId2" o:title="" cropright="36700f" gain="61604f" blacklevel="4588f"/>
          </v:shape>
          <v:shape id="_x0000_s2080" type="#_x0000_t75" style="position:absolute;left:1296;top:3798;width:3802;height:391;visibility:visible;mso-wrap-edited:f">
            <v:imagedata r:id="rId2" o:title="" cropright="36700f" gain="61604f" blacklevel="4588f"/>
          </v:shape>
        </v:group>
        <o:OLEObject Type="Embed" ProgID="Word.Picture.8" ShapeID="_x0000_s2079" DrawAspect="Content" ObjectID="_1447576829" r:id="rId3"/>
        <o:OLEObject Type="Embed" ProgID="Word.Picture.8" ShapeID="_x0000_s2080" DrawAspect="Content" ObjectID="_1447576830" r:id="rId4"/>
      </w:pict>
    </w:r>
  </w:p>
  <w:p w:rsidR="00086844" w:rsidRPr="00AB7D02" w:rsidRDefault="00086844">
    <w:pPr>
      <w:pStyle w:val="normal2"/>
      <w:spacing w:after="0"/>
      <w:rPr>
        <w:rFonts w:ascii="Comic Sans MS" w:hAnsi="Comic Sans MS"/>
        <w:i/>
        <w:sz w:val="32"/>
      </w:rPr>
    </w:pPr>
    <w:r w:rsidRPr="00AB7D02">
      <w:rPr>
        <w:rFonts w:ascii="Comic Sans MS" w:hAnsi="Comic Sans MS"/>
        <w:i/>
        <w:kern w:val="52"/>
        <w:sz w:val="32"/>
      </w:rPr>
      <w:sym w:font="Wingdings" w:char="F098"/>
    </w:r>
    <w:r w:rsidRPr="00AB7D02">
      <w:rPr>
        <w:rFonts w:ascii="Comic Sans MS" w:hAnsi="Comic Sans MS"/>
        <w:i/>
        <w:kern w:val="52"/>
        <w:sz w:val="32"/>
      </w:rPr>
      <w:t xml:space="preserve">  </w:t>
    </w:r>
    <w:r w:rsidRPr="00AB7D02">
      <w:rPr>
        <w:rFonts w:ascii="Comic Sans MS" w:hAnsi="Comic Sans MS"/>
        <w:i/>
        <w:sz w:val="32"/>
      </w:rPr>
      <w:t xml:space="preserve">Table des matières  </w:t>
    </w:r>
    <w:r w:rsidRPr="00AB7D02">
      <w:rPr>
        <w:rFonts w:ascii="Comic Sans MS" w:hAnsi="Comic Sans MS"/>
        <w:i/>
        <w:sz w:val="32"/>
      </w:rPr>
      <w:sym w:font="Wingdings" w:char="F099"/>
    </w:r>
  </w:p>
  <w:p w:rsidR="00086844" w:rsidRDefault="00086844">
    <w:pPr>
      <w:pStyle w:val="En-tte"/>
      <w:tabs>
        <w:tab w:val="left" w:pos="540"/>
      </w:tabs>
      <w:rPr>
        <w:sz w:val="28"/>
      </w:rPr>
    </w:pPr>
    <w:r w:rsidRPr="00F660BA">
      <w:rPr>
        <w:rFonts w:ascii="Comic Sans MS" w:hAnsi="Comic Sans MS"/>
        <w:i/>
        <w:noProof/>
        <w:kern w:val="52"/>
        <w:sz w:val="32"/>
      </w:rPr>
      <w:pict>
        <v:group id="_x0000_s2073" style="position:absolute;margin-left:0;margin-top:6.25pt;width:877.1pt;height:19.55pt;z-index:251657216" coordorigin="1296,3798" coordsize="17542,391">
          <v:shape id="_x0000_s2074" type="#_x0000_t75" style="position:absolute;left:5746;top:3798;width:8641;height:391">
            <v:imagedata r:id="rId1" o:title="" gain="61604f" blacklevel="4588f"/>
          </v:shape>
          <v:shape id="_x0000_s2075" type="#_x0000_t75" style="position:absolute;left:15036;top:3798;width:3802;height:391;visibility:visible;mso-wrap-edited:f">
            <v:imagedata r:id="rId2" o:title="" cropright="36700f" gain="61604f" blacklevel="4588f"/>
          </v:shape>
          <v:shape id="_x0000_s2076" type="#_x0000_t75" style="position:absolute;left:1296;top:3798;width:3802;height:391;visibility:visible;mso-wrap-edited:f">
            <v:imagedata r:id="rId2" o:title="" cropright="36700f" gain="61604f" blacklevel="4588f"/>
          </v:shape>
        </v:group>
        <o:OLEObject Type="Embed" ProgID="Word.Picture.8" ShapeID="_x0000_s2075" DrawAspect="Content" ObjectID="_1447576831" r:id="rId5"/>
        <o:OLEObject Type="Embed" ProgID="Word.Picture.8" ShapeID="_x0000_s2076" DrawAspect="Content" ObjectID="_1447576832" r:id="rId6"/>
      </w:pict>
    </w:r>
  </w:p>
  <w:p w:rsidR="00086844" w:rsidRDefault="00086844">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844" w:rsidRDefault="00086844">
    <w:pPr>
      <w:pStyle w:val="En-tte"/>
      <w:tabs>
        <w:tab w:val="clear" w:pos="8640"/>
        <w:tab w:val="right" w:pos="17280"/>
      </w:tabs>
      <w:rPr>
        <w:rFonts w:ascii="Comic Sans MS" w:hAnsi="Comic Sans MS"/>
        <w:b/>
        <w:i/>
        <w:sz w:val="24"/>
      </w:rPr>
    </w:pPr>
    <w:r>
      <w:rPr>
        <w:rFonts w:ascii="Comic Sans MS" w:hAnsi="Comic Sans MS"/>
        <w:b/>
        <w:i/>
        <w:sz w:val="32"/>
      </w:rPr>
      <w:sym w:font="Wingdings" w:char="F098"/>
    </w:r>
    <w:r>
      <w:rPr>
        <w:rFonts w:ascii="Comic Sans MS" w:hAnsi="Comic Sans MS"/>
        <w:b/>
        <w:i/>
        <w:sz w:val="32"/>
      </w:rPr>
      <w:t xml:space="preserve"> TECHNIQUES DE L’INFORMATIQUE </w:t>
    </w:r>
    <w:r>
      <w:rPr>
        <w:rFonts w:ascii="Comic Sans MS" w:hAnsi="Comic Sans MS"/>
        <w:b/>
        <w:i/>
        <w:sz w:val="32"/>
      </w:rPr>
      <w:sym w:font="Wingdings" w:char="F099"/>
    </w:r>
    <w:r>
      <w:rPr>
        <w:rFonts w:ascii="Comic Sans MS" w:hAnsi="Comic Sans MS"/>
        <w:b/>
        <w:i/>
        <w:sz w:val="32"/>
      </w:rPr>
      <w:tab/>
    </w:r>
  </w:p>
  <w:p w:rsidR="00086844" w:rsidRDefault="00086844">
    <w:pPr>
      <w:pStyle w:val="En-tte"/>
      <w:tabs>
        <w:tab w:val="left" w:pos="540"/>
      </w:tabs>
      <w:rPr>
        <w:rFonts w:ascii="Comic Sans MS" w:hAnsi="Comic Sans MS"/>
        <w:b/>
        <w:i/>
        <w:sz w:val="28"/>
      </w:rPr>
    </w:pPr>
    <w:r>
      <w:rPr>
        <w:rFonts w:ascii="Comic Sans MS" w:hAnsi="Comic Sans MS"/>
        <w:b/>
        <w:i/>
        <w:sz w:val="32"/>
      </w:rPr>
      <w:tab/>
    </w:r>
    <w:r>
      <w:rPr>
        <w:rFonts w:ascii="Comic Sans MS" w:hAnsi="Comic Sans MS"/>
        <w:b/>
        <w:i/>
        <w:sz w:val="28"/>
      </w:rPr>
      <w:t>Voie de spécialisation : Informatique de gestion</w:t>
    </w:r>
  </w:p>
  <w:p w:rsidR="00086844" w:rsidRPr="00AB7D02" w:rsidRDefault="00086844">
    <w:pPr>
      <w:pStyle w:val="normal2"/>
      <w:spacing w:after="0"/>
      <w:rPr>
        <w:rFonts w:ascii="Comic Sans MS" w:hAnsi="Comic Sans MS"/>
        <w:i/>
        <w:kern w:val="52"/>
        <w:sz w:val="32"/>
      </w:rPr>
    </w:pPr>
    <w:r>
      <w:rPr>
        <w:rFonts w:ascii="Comic Sans MS" w:hAnsi="Comic Sans MS"/>
        <w:i/>
        <w:noProof/>
        <w:kern w:val="52"/>
        <w:sz w:val="32"/>
      </w:rPr>
      <w:pict>
        <v:group id="_x0000_s2085" style="position:absolute;left:0;text-align:left;margin-left:2.25pt;margin-top:.05pt;width:877.1pt;height:19.55pt;z-index:251660288" coordorigin="1296,3798" coordsize="17542,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left:5746;top:3798;width:8641;height:391">
            <v:imagedata r:id="rId1" o:title="" gain="61604f" blacklevel="4588f"/>
          </v:shape>
          <v:shape id="_x0000_s2087" type="#_x0000_t75" style="position:absolute;left:15036;top:3798;width:3802;height:391;visibility:visible;mso-wrap-edited:f">
            <v:imagedata r:id="rId2" o:title="" cropright="36700f" gain="61604f" blacklevel="4588f"/>
          </v:shape>
          <v:shape id="_x0000_s2088" type="#_x0000_t75" style="position:absolute;left:1296;top:3798;width:3802;height:391;visibility:visible;mso-wrap-edited:f">
            <v:imagedata r:id="rId2" o:title="" cropright="36700f" gain="61604f" blacklevel="4588f"/>
          </v:shape>
        </v:group>
        <o:OLEObject Type="Embed" ProgID="Word.Picture.8" ShapeID="_x0000_s2087" DrawAspect="Content" ObjectID="_1447576833" r:id="rId3"/>
        <o:OLEObject Type="Embed" ProgID="Word.Picture.8" ShapeID="_x0000_s2088" DrawAspect="Content" ObjectID="_1447576834" r:id="rId4"/>
      </w:pict>
    </w:r>
  </w:p>
  <w:p w:rsidR="00086844" w:rsidRPr="00AB7D02" w:rsidRDefault="00086844">
    <w:pPr>
      <w:pStyle w:val="normal2"/>
      <w:spacing w:after="0"/>
      <w:rPr>
        <w:rFonts w:ascii="Comic Sans MS" w:hAnsi="Comic Sans MS"/>
        <w:i/>
        <w:sz w:val="32"/>
      </w:rPr>
    </w:pPr>
    <w:r w:rsidRPr="00AB7D02">
      <w:rPr>
        <w:rFonts w:ascii="Comic Sans MS" w:hAnsi="Comic Sans MS"/>
        <w:i/>
        <w:kern w:val="52"/>
        <w:sz w:val="32"/>
      </w:rPr>
      <w:sym w:font="Wingdings" w:char="F098"/>
    </w:r>
    <w:r w:rsidRPr="00AB7D02">
      <w:rPr>
        <w:rFonts w:ascii="Comic Sans MS" w:hAnsi="Comic Sans MS"/>
        <w:i/>
        <w:kern w:val="52"/>
        <w:sz w:val="32"/>
      </w:rPr>
      <w:t xml:space="preserve">  </w:t>
    </w:r>
    <w:r w:rsidRPr="00AB7D02">
      <w:rPr>
        <w:rFonts w:ascii="Comic Sans MS" w:hAnsi="Comic Sans MS"/>
        <w:i/>
        <w:sz w:val="32"/>
      </w:rPr>
      <w:t xml:space="preserve">Introduction </w:t>
    </w:r>
    <w:r w:rsidRPr="00AB7D02">
      <w:rPr>
        <w:rFonts w:ascii="Comic Sans MS" w:hAnsi="Comic Sans MS"/>
        <w:i/>
        <w:sz w:val="32"/>
      </w:rPr>
      <w:sym w:font="Wingdings" w:char="F099"/>
    </w:r>
  </w:p>
  <w:p w:rsidR="00086844" w:rsidRDefault="00086844">
    <w:r w:rsidRPr="00F660BA">
      <w:rPr>
        <w:rFonts w:ascii="Comic Sans MS" w:hAnsi="Comic Sans MS"/>
        <w:i/>
        <w:noProof/>
        <w:kern w:val="52"/>
        <w:sz w:val="32"/>
      </w:rPr>
      <w:pict>
        <v:group id="_x0000_s2081" style="position:absolute;margin-left:0;margin-top:4.2pt;width:877.1pt;height:19.55pt;z-index:251659264" coordorigin="1296,3798" coordsize="17542,391" o:allowincell="f">
          <v:shape id="_x0000_s2082" type="#_x0000_t75" style="position:absolute;left:5746;top:3798;width:8641;height:391">
            <v:imagedata r:id="rId1" o:title="" gain="61604f" blacklevel="4588f"/>
          </v:shape>
          <v:shape id="_x0000_s2083" type="#_x0000_t75" style="position:absolute;left:15036;top:3798;width:3802;height:391;visibility:visible;mso-wrap-edited:f">
            <v:imagedata r:id="rId2" o:title="" cropright="36700f" gain="61604f" blacklevel="4588f"/>
          </v:shape>
          <v:shape id="_x0000_s2084" type="#_x0000_t75" style="position:absolute;left:1296;top:3798;width:3802;height:391;visibility:visible;mso-wrap-edited:f">
            <v:imagedata r:id="rId2" o:title="" cropright="36700f" gain="61604f" blacklevel="4588f"/>
          </v:shape>
        </v:group>
        <o:OLEObject Type="Embed" ProgID="Word.Picture.8" ShapeID="_x0000_s2083" DrawAspect="Content" ObjectID="_1447576835" r:id="rId5"/>
        <o:OLEObject Type="Embed" ProgID="Word.Picture.8" ShapeID="_x0000_s2084" DrawAspect="Content" ObjectID="_1447576836" r:id="rId6"/>
      </w:pict>
    </w:r>
  </w:p>
  <w:p w:rsidR="00086844" w:rsidRDefault="00086844">
    <w:pPr>
      <w:tabs>
        <w:tab w:val="right" w:leader="dot" w:pos="17541"/>
      </w:tabs>
      <w:spacing w:line="360" w:lineRule="auto"/>
      <w:ind w:left="720" w:hanging="675"/>
      <w:rPr>
        <w:rFonts w:ascii="Comic Sans MS" w:hAnsi="Comic Sans MS"/>
        <w:sz w:val="22"/>
      </w:rPr>
    </w:pPr>
  </w:p>
  <w:p w:rsidR="00086844" w:rsidRDefault="00086844">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844" w:rsidRDefault="00086844">
    <w:pPr>
      <w:pStyle w:val="En-tte"/>
      <w:tabs>
        <w:tab w:val="clear" w:pos="8640"/>
        <w:tab w:val="right" w:pos="17280"/>
      </w:tabs>
      <w:rPr>
        <w:rFonts w:ascii="Comic Sans MS" w:hAnsi="Comic Sans MS"/>
        <w:b/>
        <w:i/>
        <w:sz w:val="24"/>
      </w:rPr>
    </w:pPr>
    <w:r>
      <w:rPr>
        <w:rFonts w:ascii="Comic Sans MS" w:hAnsi="Comic Sans MS"/>
        <w:b/>
        <w:i/>
        <w:sz w:val="32"/>
      </w:rPr>
      <w:sym w:font="Wingdings" w:char="F098"/>
    </w:r>
    <w:r>
      <w:rPr>
        <w:rFonts w:ascii="Comic Sans MS" w:hAnsi="Comic Sans MS"/>
        <w:b/>
        <w:i/>
        <w:sz w:val="32"/>
      </w:rPr>
      <w:t xml:space="preserve"> TECHNIQUES DE L’INFORMATIQUE </w:t>
    </w:r>
    <w:r>
      <w:rPr>
        <w:rFonts w:ascii="Comic Sans MS" w:hAnsi="Comic Sans MS"/>
        <w:b/>
        <w:i/>
        <w:sz w:val="32"/>
      </w:rPr>
      <w:sym w:font="Wingdings" w:char="F099"/>
    </w:r>
    <w:r>
      <w:rPr>
        <w:rFonts w:ascii="Comic Sans MS" w:hAnsi="Comic Sans MS"/>
        <w:b/>
        <w:i/>
        <w:sz w:val="32"/>
      </w:rPr>
      <w:tab/>
    </w:r>
  </w:p>
  <w:p w:rsidR="00086844" w:rsidRDefault="00086844">
    <w:pPr>
      <w:pStyle w:val="En-tte"/>
      <w:tabs>
        <w:tab w:val="left" w:pos="540"/>
      </w:tabs>
      <w:rPr>
        <w:rFonts w:ascii="Comic Sans MS" w:hAnsi="Comic Sans MS"/>
        <w:b/>
        <w:i/>
        <w:sz w:val="28"/>
      </w:rPr>
    </w:pPr>
    <w:r>
      <w:rPr>
        <w:rFonts w:ascii="Comic Sans MS" w:hAnsi="Comic Sans MS"/>
        <w:b/>
        <w:i/>
        <w:sz w:val="32"/>
      </w:rPr>
      <w:tab/>
    </w:r>
    <w:r>
      <w:rPr>
        <w:rFonts w:ascii="Comic Sans MS" w:hAnsi="Comic Sans MS"/>
        <w:b/>
        <w:i/>
        <w:sz w:val="28"/>
      </w:rPr>
      <w:t>Voie de spécialisation : Informatique de gestion</w:t>
    </w:r>
  </w:p>
  <w:p w:rsidR="00086844" w:rsidRDefault="00086844">
    <w:pPr>
      <w:pStyle w:val="En-tte"/>
      <w:tabs>
        <w:tab w:val="left" w:pos="540"/>
      </w:tabs>
      <w:rPr>
        <w:rFonts w:ascii="Comic Sans MS" w:hAnsi="Comic Sans MS"/>
        <w:b/>
        <w:i/>
        <w:sz w:val="28"/>
      </w:rPr>
    </w:pPr>
    <w:r w:rsidRPr="00F660BA">
      <w:rPr>
        <w:rFonts w:ascii="Comic Sans MS" w:hAnsi="Comic Sans MS"/>
        <w:i/>
        <w:noProof/>
        <w:kern w:val="52"/>
        <w:sz w:val="32"/>
      </w:rPr>
      <w:pict>
        <v:group id="_x0000_s2093" style="position:absolute;margin-left:2.25pt;margin-top:.05pt;width:877.1pt;height:19.55pt;z-index:251662336" coordorigin="1296,3798" coordsize="17542,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4" type="#_x0000_t75" style="position:absolute;left:5746;top:3798;width:8641;height:391">
            <v:imagedata r:id="rId1" o:title="" gain="61604f" blacklevel="4588f"/>
          </v:shape>
          <v:shape id="_x0000_s2095" type="#_x0000_t75" style="position:absolute;left:15036;top:3798;width:3802;height:391;visibility:visible;mso-wrap-edited:f">
            <v:imagedata r:id="rId2" o:title="" cropright="36700f" gain="61604f" blacklevel="4588f"/>
          </v:shape>
          <v:shape id="_x0000_s2096" type="#_x0000_t75" style="position:absolute;left:1296;top:3798;width:3802;height:391;visibility:visible;mso-wrap-edited:f">
            <v:imagedata r:id="rId2" o:title="" cropright="36700f" gain="61604f" blacklevel="4588f"/>
          </v:shape>
        </v:group>
        <o:OLEObject Type="Embed" ProgID="Word.Picture.8" ShapeID="_x0000_s2095" DrawAspect="Content" ObjectID="_1447576837" r:id="rId3"/>
        <o:OLEObject Type="Embed" ProgID="Word.Picture.8" ShapeID="_x0000_s2096" DrawAspect="Content" ObjectID="_1447576838" r:id="rId4"/>
      </w:pict>
    </w:r>
  </w:p>
  <w:p w:rsidR="00086844" w:rsidRPr="00AB7D02" w:rsidRDefault="00086844">
    <w:pPr>
      <w:pStyle w:val="normal2"/>
      <w:spacing w:after="0"/>
      <w:rPr>
        <w:rFonts w:ascii="Comic Sans MS" w:hAnsi="Comic Sans MS"/>
        <w:i/>
        <w:sz w:val="32"/>
      </w:rPr>
    </w:pPr>
    <w:r w:rsidRPr="00AB7D02">
      <w:rPr>
        <w:rFonts w:ascii="Comic Sans MS" w:hAnsi="Comic Sans MS"/>
        <w:i/>
        <w:kern w:val="52"/>
        <w:sz w:val="32"/>
      </w:rPr>
      <w:sym w:font="Wingdings" w:char="F098"/>
    </w:r>
    <w:r w:rsidRPr="00AB7D02">
      <w:rPr>
        <w:rFonts w:ascii="Comic Sans MS" w:hAnsi="Comic Sans MS"/>
        <w:i/>
        <w:kern w:val="52"/>
        <w:sz w:val="32"/>
      </w:rPr>
      <w:t xml:space="preserve">  </w:t>
    </w:r>
    <w:r w:rsidRPr="00AB7D02">
      <w:rPr>
        <w:rFonts w:ascii="Comic Sans MS" w:hAnsi="Comic Sans MS"/>
        <w:i/>
        <w:sz w:val="32"/>
      </w:rPr>
      <w:t xml:space="preserve">1. Buts du programme et les intentions éducatives locales  </w:t>
    </w:r>
    <w:r w:rsidRPr="00AB7D02">
      <w:rPr>
        <w:rFonts w:ascii="Comic Sans MS" w:hAnsi="Comic Sans MS"/>
        <w:i/>
        <w:sz w:val="32"/>
      </w:rPr>
      <w:sym w:font="Wingdings" w:char="F099"/>
    </w:r>
  </w:p>
  <w:p w:rsidR="00086844" w:rsidRDefault="00086844">
    <w:r w:rsidRPr="00F660BA">
      <w:rPr>
        <w:rFonts w:ascii="Comic Sans MS" w:hAnsi="Comic Sans MS"/>
        <w:i/>
        <w:noProof/>
        <w:kern w:val="52"/>
        <w:sz w:val="32"/>
      </w:rPr>
      <w:pict>
        <v:group id="_x0000_s2089" style="position:absolute;margin-left:0;margin-top:4.2pt;width:877.1pt;height:19.55pt;z-index:251661312" coordorigin="1296,3798" coordsize="17542,391" o:allowincell="f">
          <v:shape id="_x0000_s2090" type="#_x0000_t75" style="position:absolute;left:5746;top:3798;width:8641;height:391">
            <v:imagedata r:id="rId1" o:title="" gain="61604f" blacklevel="4588f"/>
          </v:shape>
          <v:shape id="_x0000_s2091" type="#_x0000_t75" style="position:absolute;left:15036;top:3798;width:3802;height:391;visibility:visible;mso-wrap-edited:f">
            <v:imagedata r:id="rId2" o:title="" cropright="36700f" gain="61604f" blacklevel="4588f"/>
          </v:shape>
          <v:shape id="_x0000_s2092" type="#_x0000_t75" style="position:absolute;left:1296;top:3798;width:3802;height:391;visibility:visible;mso-wrap-edited:f">
            <v:imagedata r:id="rId2" o:title="" cropright="36700f" gain="61604f" blacklevel="4588f"/>
          </v:shape>
        </v:group>
        <o:OLEObject Type="Embed" ProgID="Word.Picture.8" ShapeID="_x0000_s2091" DrawAspect="Content" ObjectID="_1447576839" r:id="rId5"/>
        <o:OLEObject Type="Embed" ProgID="Word.Picture.8" ShapeID="_x0000_s2092" DrawAspect="Content" ObjectID="_1447576840" r:id="rId6"/>
      </w:pict>
    </w:r>
  </w:p>
  <w:p w:rsidR="00086844" w:rsidRDefault="00086844">
    <w:pPr>
      <w:tabs>
        <w:tab w:val="right" w:leader="dot" w:pos="17541"/>
      </w:tabs>
      <w:spacing w:line="360" w:lineRule="auto"/>
      <w:ind w:left="720" w:hanging="675"/>
      <w:rPr>
        <w:rFonts w:ascii="Comic Sans MS" w:hAnsi="Comic Sans MS"/>
        <w:sz w:val="2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844" w:rsidRDefault="00086844">
    <w:pPr>
      <w:pStyle w:val="En-tte"/>
      <w:tabs>
        <w:tab w:val="clear" w:pos="8640"/>
        <w:tab w:val="right" w:pos="17280"/>
      </w:tabs>
      <w:rPr>
        <w:rFonts w:ascii="Comic Sans MS" w:hAnsi="Comic Sans MS"/>
        <w:b/>
        <w:i/>
        <w:sz w:val="24"/>
      </w:rPr>
    </w:pPr>
    <w:r>
      <w:rPr>
        <w:rFonts w:ascii="Comic Sans MS" w:hAnsi="Comic Sans MS"/>
        <w:b/>
        <w:i/>
        <w:sz w:val="32"/>
      </w:rPr>
      <w:sym w:font="Wingdings" w:char="F098"/>
    </w:r>
    <w:r>
      <w:rPr>
        <w:rFonts w:ascii="Comic Sans MS" w:hAnsi="Comic Sans MS"/>
        <w:b/>
        <w:i/>
        <w:sz w:val="32"/>
      </w:rPr>
      <w:t xml:space="preserve"> TECHNIQUES DE L’INFORMATIQUE </w:t>
    </w:r>
    <w:r>
      <w:rPr>
        <w:rFonts w:ascii="Comic Sans MS" w:hAnsi="Comic Sans MS"/>
        <w:b/>
        <w:i/>
        <w:sz w:val="32"/>
      </w:rPr>
      <w:sym w:font="Wingdings" w:char="F099"/>
    </w:r>
    <w:r>
      <w:rPr>
        <w:rFonts w:ascii="Comic Sans MS" w:hAnsi="Comic Sans MS"/>
        <w:b/>
        <w:i/>
        <w:sz w:val="32"/>
      </w:rPr>
      <w:tab/>
    </w:r>
  </w:p>
  <w:p w:rsidR="00086844" w:rsidRDefault="00086844">
    <w:pPr>
      <w:pStyle w:val="En-tte"/>
      <w:tabs>
        <w:tab w:val="left" w:pos="540"/>
      </w:tabs>
      <w:rPr>
        <w:rFonts w:ascii="Comic Sans MS" w:hAnsi="Comic Sans MS"/>
        <w:b/>
        <w:i/>
        <w:sz w:val="28"/>
      </w:rPr>
    </w:pPr>
    <w:r>
      <w:rPr>
        <w:rFonts w:ascii="Comic Sans MS" w:hAnsi="Comic Sans MS"/>
        <w:b/>
        <w:i/>
        <w:sz w:val="32"/>
      </w:rPr>
      <w:tab/>
    </w:r>
    <w:r>
      <w:rPr>
        <w:rFonts w:ascii="Comic Sans MS" w:hAnsi="Comic Sans MS"/>
        <w:b/>
        <w:i/>
        <w:sz w:val="28"/>
      </w:rPr>
      <w:t>Voie de spécialisation : Informatique de gestion</w:t>
    </w:r>
  </w:p>
  <w:p w:rsidR="00086844" w:rsidRDefault="00086844">
    <w:pPr>
      <w:pStyle w:val="En-tte"/>
      <w:tabs>
        <w:tab w:val="left" w:pos="540"/>
      </w:tabs>
      <w:rPr>
        <w:rFonts w:ascii="Comic Sans MS" w:hAnsi="Comic Sans MS"/>
        <w:b/>
        <w:i/>
        <w:sz w:val="28"/>
      </w:rPr>
    </w:pPr>
    <w:r w:rsidRPr="00F660BA">
      <w:rPr>
        <w:rFonts w:ascii="Comic Sans MS" w:hAnsi="Comic Sans MS"/>
        <w:i/>
        <w:noProof/>
        <w:kern w:val="52"/>
        <w:sz w:val="32"/>
      </w:rPr>
      <w:pict>
        <v:group id="_x0000_s2101" style="position:absolute;margin-left:2.25pt;margin-top:.05pt;width:877.1pt;height:19.55pt;z-index:251664384" coordorigin="1296,3798" coordsize="17542,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2" type="#_x0000_t75" style="position:absolute;left:5746;top:3798;width:8641;height:391">
            <v:imagedata r:id="rId1" o:title="" gain="61604f" blacklevel="4588f"/>
          </v:shape>
          <v:shape id="_x0000_s2103" type="#_x0000_t75" style="position:absolute;left:15036;top:3798;width:3802;height:391;visibility:visible;mso-wrap-edited:f">
            <v:imagedata r:id="rId2" o:title="" cropright="36700f" gain="61604f" blacklevel="4588f"/>
          </v:shape>
          <v:shape id="_x0000_s2104" type="#_x0000_t75" style="position:absolute;left:1296;top:3798;width:3802;height:391;visibility:visible;mso-wrap-edited:f">
            <v:imagedata r:id="rId2" o:title="" cropright="36700f" gain="61604f" blacklevel="4588f"/>
          </v:shape>
        </v:group>
        <o:OLEObject Type="Embed" ProgID="Word.Picture.8" ShapeID="_x0000_s2103" DrawAspect="Content" ObjectID="_1447576841" r:id="rId3"/>
        <o:OLEObject Type="Embed" ProgID="Word.Picture.8" ShapeID="_x0000_s2104" DrawAspect="Content" ObjectID="_1447576842" r:id="rId4"/>
      </w:pict>
    </w:r>
  </w:p>
  <w:p w:rsidR="00086844" w:rsidRPr="00AB7D02" w:rsidRDefault="00086844">
    <w:pPr>
      <w:pStyle w:val="normal2"/>
      <w:spacing w:after="0"/>
      <w:rPr>
        <w:rFonts w:ascii="Comic Sans MS" w:hAnsi="Comic Sans MS"/>
        <w:i/>
        <w:sz w:val="32"/>
      </w:rPr>
    </w:pPr>
    <w:r w:rsidRPr="00AB7D02">
      <w:rPr>
        <w:rFonts w:ascii="Comic Sans MS" w:hAnsi="Comic Sans MS"/>
        <w:i/>
        <w:kern w:val="52"/>
        <w:sz w:val="32"/>
      </w:rPr>
      <w:sym w:font="Wingdings" w:char="F098"/>
    </w:r>
    <w:r w:rsidRPr="00AB7D02">
      <w:rPr>
        <w:rFonts w:ascii="Comic Sans MS" w:hAnsi="Comic Sans MS"/>
        <w:i/>
        <w:kern w:val="52"/>
        <w:sz w:val="32"/>
      </w:rPr>
      <w:t xml:space="preserve">  </w:t>
    </w:r>
    <w:r>
      <w:rPr>
        <w:rFonts w:ascii="Comic Sans MS" w:hAnsi="Comic Sans MS"/>
        <w:i/>
        <w:sz w:val="32"/>
      </w:rPr>
      <w:t>1</w:t>
    </w:r>
    <w:r w:rsidRPr="00AB7D02">
      <w:rPr>
        <w:rFonts w:ascii="Comic Sans MS" w:hAnsi="Comic Sans MS"/>
        <w:i/>
        <w:sz w:val="32"/>
      </w:rPr>
      <w:t xml:space="preserve">. </w:t>
    </w:r>
    <w:r>
      <w:rPr>
        <w:rFonts w:ascii="Comic Sans MS" w:hAnsi="Comic Sans MS"/>
        <w:i/>
        <w:sz w:val="32"/>
      </w:rPr>
      <w:t>Buts du programme et intentions éducatives locales</w:t>
    </w:r>
    <w:r w:rsidRPr="00AB7D02">
      <w:rPr>
        <w:rFonts w:ascii="Comic Sans MS" w:hAnsi="Comic Sans MS"/>
        <w:i/>
        <w:sz w:val="32"/>
      </w:rPr>
      <w:t xml:space="preserve"> </w:t>
    </w:r>
    <w:r w:rsidRPr="00AB7D02">
      <w:rPr>
        <w:rFonts w:ascii="Comic Sans MS" w:hAnsi="Comic Sans MS"/>
        <w:i/>
        <w:sz w:val="32"/>
      </w:rPr>
      <w:sym w:font="Wingdings" w:char="F099"/>
    </w:r>
  </w:p>
  <w:p w:rsidR="00086844" w:rsidRDefault="00086844">
    <w:r w:rsidRPr="00F660BA">
      <w:rPr>
        <w:rFonts w:ascii="Comic Sans MS" w:hAnsi="Comic Sans MS"/>
        <w:i/>
        <w:noProof/>
        <w:kern w:val="52"/>
        <w:sz w:val="32"/>
      </w:rPr>
      <w:pict>
        <v:group id="_x0000_s2097" style="position:absolute;margin-left:0;margin-top:4.2pt;width:877.1pt;height:19.55pt;z-index:251663360" coordorigin="1296,3798" coordsize="17542,391" o:allowincell="f">
          <v:shape id="_x0000_s2098" type="#_x0000_t75" style="position:absolute;left:5746;top:3798;width:8641;height:391">
            <v:imagedata r:id="rId1" o:title="" gain="61604f" blacklevel="4588f"/>
          </v:shape>
          <v:shape id="_x0000_s2099" type="#_x0000_t75" style="position:absolute;left:15036;top:3798;width:3802;height:391;visibility:visible;mso-wrap-edited:f">
            <v:imagedata r:id="rId2" o:title="" cropright="36700f" gain="61604f" blacklevel="4588f"/>
          </v:shape>
          <v:shape id="_x0000_s2100" type="#_x0000_t75" style="position:absolute;left:1296;top:3798;width:3802;height:391;visibility:visible;mso-wrap-edited:f">
            <v:imagedata r:id="rId2" o:title="" cropright="36700f" gain="61604f" blacklevel="4588f"/>
          </v:shape>
        </v:group>
        <o:OLEObject Type="Embed" ProgID="Word.Picture.8" ShapeID="_x0000_s2099" DrawAspect="Content" ObjectID="_1447576843" r:id="rId5"/>
        <o:OLEObject Type="Embed" ProgID="Word.Picture.8" ShapeID="_x0000_s2100" DrawAspect="Content" ObjectID="_1447576844" r:id="rId6"/>
      </w:pict>
    </w:r>
  </w:p>
  <w:p w:rsidR="00086844" w:rsidRDefault="00086844">
    <w:pPr>
      <w:tabs>
        <w:tab w:val="right" w:leader="dot" w:pos="17541"/>
      </w:tabs>
      <w:spacing w:line="360" w:lineRule="auto"/>
      <w:ind w:left="720" w:hanging="675"/>
      <w:rPr>
        <w:rFonts w:ascii="Comic Sans MS" w:hAnsi="Comic Sans MS"/>
        <w:sz w:val="2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844" w:rsidRDefault="00086844">
    <w:pPr>
      <w:pStyle w:val="En-tte"/>
      <w:tabs>
        <w:tab w:val="clear" w:pos="8640"/>
        <w:tab w:val="right" w:pos="17280"/>
      </w:tabs>
      <w:rPr>
        <w:rFonts w:ascii="Comic Sans MS" w:hAnsi="Comic Sans MS"/>
        <w:b/>
        <w:i/>
        <w:sz w:val="24"/>
      </w:rPr>
    </w:pPr>
    <w:r>
      <w:rPr>
        <w:rFonts w:ascii="Comic Sans MS" w:hAnsi="Comic Sans MS"/>
        <w:b/>
        <w:i/>
        <w:sz w:val="32"/>
      </w:rPr>
      <w:sym w:font="Wingdings" w:char="F098"/>
    </w:r>
    <w:r>
      <w:rPr>
        <w:rFonts w:ascii="Comic Sans MS" w:hAnsi="Comic Sans MS"/>
        <w:b/>
        <w:i/>
        <w:sz w:val="32"/>
      </w:rPr>
      <w:t xml:space="preserve"> TECHNIQUES DE L’INFORMATIQUE </w:t>
    </w:r>
    <w:r>
      <w:rPr>
        <w:rFonts w:ascii="Comic Sans MS" w:hAnsi="Comic Sans MS"/>
        <w:b/>
        <w:i/>
        <w:sz w:val="32"/>
      </w:rPr>
      <w:sym w:font="Wingdings" w:char="F099"/>
    </w:r>
    <w:r>
      <w:rPr>
        <w:rFonts w:ascii="Comic Sans MS" w:hAnsi="Comic Sans MS"/>
        <w:b/>
        <w:i/>
        <w:sz w:val="32"/>
      </w:rPr>
      <w:tab/>
    </w:r>
  </w:p>
  <w:p w:rsidR="00086844" w:rsidRDefault="00086844">
    <w:pPr>
      <w:pStyle w:val="En-tte"/>
      <w:tabs>
        <w:tab w:val="left" w:pos="540"/>
      </w:tabs>
      <w:rPr>
        <w:rFonts w:ascii="Comic Sans MS" w:hAnsi="Comic Sans MS"/>
        <w:b/>
        <w:i/>
        <w:sz w:val="28"/>
      </w:rPr>
    </w:pPr>
    <w:r w:rsidRPr="00F660BA">
      <w:rPr>
        <w:rFonts w:ascii="Comic Sans MS" w:hAnsi="Comic Sans MS"/>
        <w:i/>
        <w:noProof/>
        <w:kern w:val="52"/>
        <w:sz w:val="32"/>
      </w:rPr>
      <w:pict>
        <v:group id="_x0000_s2109" style="position:absolute;margin-left:2.25pt;margin-top:18.8pt;width:877.1pt;height:19.55pt;z-index:251666432" coordorigin="1296,3798" coordsize="17542,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0" type="#_x0000_t75" style="position:absolute;left:5746;top:3798;width:8641;height:391">
            <v:imagedata r:id="rId1" o:title="" gain="61604f" blacklevel="4588f"/>
          </v:shape>
          <v:shape id="_x0000_s2111" type="#_x0000_t75" style="position:absolute;left:15036;top:3798;width:3802;height:391;visibility:visible;mso-wrap-edited:f">
            <v:imagedata r:id="rId2" o:title="" cropright="36700f" gain="61604f" blacklevel="4588f"/>
          </v:shape>
          <v:shape id="_x0000_s2112" type="#_x0000_t75" style="position:absolute;left:1296;top:3798;width:3802;height:391;visibility:visible;mso-wrap-edited:f">
            <v:imagedata r:id="rId2" o:title="" cropright="36700f" gain="61604f" blacklevel="4588f"/>
          </v:shape>
        </v:group>
        <o:OLEObject Type="Embed" ProgID="Word.Picture.8" ShapeID="_x0000_s2111" DrawAspect="Content" ObjectID="_1447576845" r:id="rId3"/>
        <o:OLEObject Type="Embed" ProgID="Word.Picture.8" ShapeID="_x0000_s2112" DrawAspect="Content" ObjectID="_1447576846" r:id="rId4"/>
      </w:pict>
    </w:r>
    <w:r>
      <w:rPr>
        <w:rFonts w:ascii="Comic Sans MS" w:hAnsi="Comic Sans MS"/>
        <w:b/>
        <w:i/>
        <w:sz w:val="32"/>
      </w:rPr>
      <w:tab/>
    </w:r>
    <w:r>
      <w:rPr>
        <w:rFonts w:ascii="Comic Sans MS" w:hAnsi="Comic Sans MS"/>
        <w:b/>
        <w:i/>
        <w:sz w:val="28"/>
      </w:rPr>
      <w:t>Voie de spécialisation : Informatique de gestion</w:t>
    </w:r>
  </w:p>
  <w:p w:rsidR="00086844" w:rsidRPr="00AB7D02" w:rsidRDefault="00086844">
    <w:pPr>
      <w:pStyle w:val="normal2"/>
      <w:spacing w:after="0"/>
      <w:rPr>
        <w:rFonts w:ascii="Comic Sans MS" w:hAnsi="Comic Sans MS"/>
        <w:i/>
        <w:kern w:val="52"/>
        <w:sz w:val="32"/>
      </w:rPr>
    </w:pPr>
  </w:p>
  <w:p w:rsidR="00086844" w:rsidRPr="00AB7D02" w:rsidRDefault="00086844">
    <w:pPr>
      <w:pStyle w:val="normal2"/>
      <w:spacing w:after="0"/>
      <w:rPr>
        <w:rFonts w:ascii="Comic Sans MS" w:hAnsi="Comic Sans MS"/>
        <w:i/>
        <w:sz w:val="32"/>
      </w:rPr>
    </w:pPr>
    <w:r w:rsidRPr="00AB7D02">
      <w:rPr>
        <w:rFonts w:ascii="Comic Sans MS" w:hAnsi="Comic Sans MS"/>
        <w:i/>
        <w:kern w:val="52"/>
        <w:sz w:val="32"/>
      </w:rPr>
      <w:sym w:font="Wingdings" w:char="F098"/>
    </w:r>
    <w:r w:rsidRPr="00AB7D02">
      <w:rPr>
        <w:rFonts w:ascii="Comic Sans MS" w:hAnsi="Comic Sans MS"/>
        <w:i/>
        <w:kern w:val="52"/>
        <w:sz w:val="32"/>
      </w:rPr>
      <w:t xml:space="preserve">  </w:t>
    </w:r>
    <w:r>
      <w:rPr>
        <w:rFonts w:ascii="Comic Sans MS" w:hAnsi="Comic Sans MS"/>
        <w:i/>
        <w:kern w:val="52"/>
        <w:sz w:val="32"/>
      </w:rPr>
      <w:t>2</w:t>
    </w:r>
    <w:r w:rsidRPr="00AB7D02">
      <w:rPr>
        <w:rFonts w:ascii="Comic Sans MS" w:hAnsi="Comic Sans MS"/>
        <w:i/>
        <w:sz w:val="32"/>
      </w:rPr>
      <w:t xml:space="preserve">. </w:t>
    </w:r>
    <w:r w:rsidRPr="00880A5F">
      <w:rPr>
        <w:rFonts w:ascii="Comic Sans MS" w:hAnsi="Comic Sans MS"/>
        <w:i/>
        <w:sz w:val="32"/>
      </w:rPr>
      <w:t xml:space="preserve">Liste des compétences </w:t>
    </w:r>
    <w:r>
      <w:rPr>
        <w:rFonts w:ascii="Comic Sans MS" w:hAnsi="Comic Sans MS"/>
        <w:i/>
        <w:sz w:val="32"/>
      </w:rPr>
      <w:t xml:space="preserve"> </w:t>
    </w:r>
    <w:r w:rsidRPr="00AB7D02">
      <w:rPr>
        <w:rFonts w:ascii="Comic Sans MS" w:hAnsi="Comic Sans MS"/>
        <w:i/>
        <w:sz w:val="32"/>
      </w:rPr>
      <w:sym w:font="Wingdings" w:char="F099"/>
    </w:r>
  </w:p>
  <w:p w:rsidR="00086844" w:rsidRDefault="00086844">
    <w:r w:rsidRPr="00F660BA">
      <w:rPr>
        <w:rFonts w:ascii="Comic Sans MS" w:hAnsi="Comic Sans MS"/>
        <w:i/>
        <w:noProof/>
        <w:kern w:val="52"/>
        <w:sz w:val="32"/>
      </w:rPr>
      <w:pict>
        <v:group id="_x0000_s2105" style="position:absolute;margin-left:0;margin-top:4.2pt;width:877.1pt;height:19.55pt;z-index:251665408" coordorigin="1296,3798" coordsize="17542,391" o:allowincell="f">
          <v:shape id="_x0000_s2106" type="#_x0000_t75" style="position:absolute;left:5746;top:3798;width:8641;height:391">
            <v:imagedata r:id="rId1" o:title="" gain="61604f" blacklevel="4588f"/>
          </v:shape>
          <v:shape id="_x0000_s2107" type="#_x0000_t75" style="position:absolute;left:15036;top:3798;width:3802;height:391;visibility:visible;mso-wrap-edited:f">
            <v:imagedata r:id="rId2" o:title="" cropright="36700f" gain="61604f" blacklevel="4588f"/>
          </v:shape>
          <v:shape id="_x0000_s2108" type="#_x0000_t75" style="position:absolute;left:1296;top:3798;width:3802;height:391;visibility:visible;mso-wrap-edited:f">
            <v:imagedata r:id="rId2" o:title="" cropright="36700f" gain="61604f" blacklevel="4588f"/>
          </v:shape>
        </v:group>
        <o:OLEObject Type="Embed" ProgID="Word.Picture.8" ShapeID="_x0000_s2107" DrawAspect="Content" ObjectID="_1447576847" r:id="rId5"/>
        <o:OLEObject Type="Embed" ProgID="Word.Picture.8" ShapeID="_x0000_s2108" DrawAspect="Content" ObjectID="_1447576848" r:id="rId6"/>
      </w:pict>
    </w:r>
  </w:p>
  <w:p w:rsidR="00086844" w:rsidRDefault="00086844">
    <w:pPr>
      <w:tabs>
        <w:tab w:val="right" w:leader="dot" w:pos="17541"/>
      </w:tabs>
      <w:spacing w:line="360" w:lineRule="auto"/>
      <w:ind w:left="720" w:hanging="675"/>
      <w:rPr>
        <w:rFonts w:ascii="Comic Sans MS" w:hAnsi="Comic Sans MS"/>
        <w:sz w:val="2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844" w:rsidRDefault="00086844">
    <w:pPr>
      <w:pStyle w:val="En-tte"/>
      <w:tabs>
        <w:tab w:val="clear" w:pos="8640"/>
        <w:tab w:val="right" w:pos="17280"/>
      </w:tabs>
      <w:rPr>
        <w:rFonts w:ascii="Comic Sans MS" w:hAnsi="Comic Sans MS"/>
        <w:b/>
        <w:i/>
        <w:sz w:val="24"/>
      </w:rPr>
    </w:pPr>
    <w:r>
      <w:rPr>
        <w:rFonts w:ascii="Comic Sans MS" w:hAnsi="Comic Sans MS"/>
        <w:b/>
        <w:i/>
        <w:sz w:val="32"/>
      </w:rPr>
      <w:sym w:font="Wingdings" w:char="F098"/>
    </w:r>
    <w:r>
      <w:rPr>
        <w:rFonts w:ascii="Comic Sans MS" w:hAnsi="Comic Sans MS"/>
        <w:b/>
        <w:i/>
        <w:sz w:val="32"/>
      </w:rPr>
      <w:t xml:space="preserve"> TECHNIQUES DE L’INFORMATIQUE </w:t>
    </w:r>
    <w:r>
      <w:rPr>
        <w:rFonts w:ascii="Comic Sans MS" w:hAnsi="Comic Sans MS"/>
        <w:b/>
        <w:i/>
        <w:sz w:val="32"/>
      </w:rPr>
      <w:sym w:font="Wingdings" w:char="F099"/>
    </w:r>
    <w:r>
      <w:rPr>
        <w:rFonts w:ascii="Comic Sans MS" w:hAnsi="Comic Sans MS"/>
        <w:b/>
        <w:i/>
        <w:sz w:val="32"/>
      </w:rPr>
      <w:tab/>
    </w:r>
  </w:p>
  <w:p w:rsidR="00086844" w:rsidRDefault="00086844">
    <w:pPr>
      <w:pStyle w:val="En-tte"/>
      <w:tabs>
        <w:tab w:val="left" w:pos="540"/>
      </w:tabs>
      <w:rPr>
        <w:rFonts w:ascii="Comic Sans MS" w:hAnsi="Comic Sans MS"/>
        <w:b/>
        <w:i/>
        <w:sz w:val="28"/>
      </w:rPr>
    </w:pPr>
    <w:r w:rsidRPr="00F660BA">
      <w:rPr>
        <w:rFonts w:ascii="Comic Sans MS" w:hAnsi="Comic Sans MS"/>
        <w:i/>
        <w:noProof/>
        <w:kern w:val="52"/>
        <w:sz w:val="32"/>
      </w:rPr>
      <w:pict>
        <v:group id="_x0000_s2125" style="position:absolute;margin-left:2.25pt;margin-top:18.8pt;width:877.1pt;height:19.55pt;z-index:251669504" coordorigin="1296,3798" coordsize="17542,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6" type="#_x0000_t75" style="position:absolute;left:5746;top:3798;width:8641;height:391">
            <v:imagedata r:id="rId1" o:title="" gain="61604f" blacklevel="4588f"/>
          </v:shape>
          <v:shape id="_x0000_s2127" type="#_x0000_t75" style="position:absolute;left:15036;top:3798;width:3802;height:391;visibility:visible;mso-wrap-edited:f">
            <v:imagedata r:id="rId2" o:title="" cropright="36700f" gain="61604f" blacklevel="4588f"/>
          </v:shape>
          <v:shape id="_x0000_s2128" type="#_x0000_t75" style="position:absolute;left:1296;top:3798;width:3802;height:391;visibility:visible;mso-wrap-edited:f">
            <v:imagedata r:id="rId2" o:title="" cropright="36700f" gain="61604f" blacklevel="4588f"/>
          </v:shape>
        </v:group>
        <o:OLEObject Type="Embed" ProgID="Word.Picture.8" ShapeID="_x0000_s2127" DrawAspect="Content" ObjectID="_1447576849" r:id="rId3"/>
        <o:OLEObject Type="Embed" ProgID="Word.Picture.8" ShapeID="_x0000_s2128" DrawAspect="Content" ObjectID="_1447576850" r:id="rId4"/>
      </w:pict>
    </w:r>
    <w:r>
      <w:rPr>
        <w:rFonts w:ascii="Comic Sans MS" w:hAnsi="Comic Sans MS"/>
        <w:b/>
        <w:i/>
        <w:sz w:val="32"/>
      </w:rPr>
      <w:tab/>
    </w:r>
    <w:r>
      <w:rPr>
        <w:rFonts w:ascii="Comic Sans MS" w:hAnsi="Comic Sans MS"/>
        <w:b/>
        <w:i/>
        <w:sz w:val="28"/>
      </w:rPr>
      <w:t>Voie de spécialisation : Informatique de gestion</w:t>
    </w:r>
  </w:p>
  <w:p w:rsidR="00086844" w:rsidRPr="00AB7D02" w:rsidRDefault="00086844">
    <w:pPr>
      <w:pStyle w:val="normal2"/>
      <w:spacing w:after="0"/>
      <w:rPr>
        <w:rFonts w:ascii="Comic Sans MS" w:hAnsi="Comic Sans MS"/>
        <w:i/>
        <w:kern w:val="52"/>
        <w:sz w:val="32"/>
      </w:rPr>
    </w:pPr>
  </w:p>
  <w:p w:rsidR="00086844" w:rsidRPr="00AB7D02" w:rsidRDefault="00086844">
    <w:pPr>
      <w:pStyle w:val="normal2"/>
      <w:spacing w:after="0"/>
      <w:rPr>
        <w:rFonts w:ascii="Comic Sans MS" w:hAnsi="Comic Sans MS"/>
        <w:i/>
        <w:sz w:val="32"/>
      </w:rPr>
    </w:pPr>
    <w:r w:rsidRPr="00AB7D02">
      <w:rPr>
        <w:rFonts w:ascii="Comic Sans MS" w:hAnsi="Comic Sans MS"/>
        <w:i/>
        <w:kern w:val="52"/>
        <w:sz w:val="32"/>
      </w:rPr>
      <w:sym w:font="Wingdings" w:char="F098"/>
    </w:r>
    <w:r w:rsidRPr="00AB7D02">
      <w:rPr>
        <w:rFonts w:ascii="Comic Sans MS" w:hAnsi="Comic Sans MS"/>
        <w:i/>
        <w:kern w:val="52"/>
        <w:sz w:val="32"/>
      </w:rPr>
      <w:t xml:space="preserve">  </w:t>
    </w:r>
    <w:r>
      <w:rPr>
        <w:rFonts w:ascii="Comic Sans MS" w:hAnsi="Comic Sans MS"/>
        <w:i/>
        <w:kern w:val="52"/>
        <w:sz w:val="32"/>
      </w:rPr>
      <w:t>3</w:t>
    </w:r>
    <w:r w:rsidRPr="00AB7D02">
      <w:rPr>
        <w:rFonts w:ascii="Comic Sans MS" w:hAnsi="Comic Sans MS"/>
        <w:i/>
        <w:sz w:val="32"/>
      </w:rPr>
      <w:t xml:space="preserve">. </w:t>
    </w:r>
    <w:r>
      <w:rPr>
        <w:rFonts w:ascii="Comic Sans MS" w:hAnsi="Comic Sans MS"/>
        <w:i/>
        <w:sz w:val="32"/>
      </w:rPr>
      <w:t>Conditions d’admission</w:t>
    </w:r>
    <w:r w:rsidRPr="00880A5F">
      <w:rPr>
        <w:rFonts w:ascii="Comic Sans MS" w:hAnsi="Comic Sans MS"/>
        <w:i/>
        <w:sz w:val="32"/>
      </w:rPr>
      <w:t xml:space="preserve"> </w:t>
    </w:r>
    <w:r>
      <w:rPr>
        <w:rFonts w:ascii="Comic Sans MS" w:hAnsi="Comic Sans MS"/>
        <w:i/>
        <w:sz w:val="32"/>
      </w:rPr>
      <w:t xml:space="preserve"> </w:t>
    </w:r>
    <w:r w:rsidRPr="00AB7D02">
      <w:rPr>
        <w:rFonts w:ascii="Comic Sans MS" w:hAnsi="Comic Sans MS"/>
        <w:i/>
        <w:sz w:val="32"/>
      </w:rPr>
      <w:sym w:font="Wingdings" w:char="F099"/>
    </w:r>
  </w:p>
  <w:p w:rsidR="00086844" w:rsidRDefault="00086844">
    <w:r w:rsidRPr="00F660BA">
      <w:rPr>
        <w:rFonts w:ascii="Comic Sans MS" w:hAnsi="Comic Sans MS"/>
        <w:i/>
        <w:noProof/>
        <w:kern w:val="52"/>
        <w:sz w:val="32"/>
      </w:rPr>
      <w:pict>
        <v:group id="_x0000_s2121" style="position:absolute;margin-left:0;margin-top:4.2pt;width:877.1pt;height:19.55pt;z-index:251668480" coordorigin="1296,3798" coordsize="17542,391" o:allowincell="f">
          <v:shape id="_x0000_s2122" type="#_x0000_t75" style="position:absolute;left:5746;top:3798;width:8641;height:391">
            <v:imagedata r:id="rId1" o:title="" gain="61604f" blacklevel="4588f"/>
          </v:shape>
          <v:shape id="_x0000_s2123" type="#_x0000_t75" style="position:absolute;left:15036;top:3798;width:3802;height:391;visibility:visible;mso-wrap-edited:f">
            <v:imagedata r:id="rId2" o:title="" cropright="36700f" gain="61604f" blacklevel="4588f"/>
          </v:shape>
          <v:shape id="_x0000_s2124" type="#_x0000_t75" style="position:absolute;left:1296;top:3798;width:3802;height:391;visibility:visible;mso-wrap-edited:f">
            <v:imagedata r:id="rId2" o:title="" cropright="36700f" gain="61604f" blacklevel="4588f"/>
          </v:shape>
        </v:group>
        <o:OLEObject Type="Embed" ProgID="Word.Picture.8" ShapeID="_x0000_s2123" DrawAspect="Content" ObjectID="_1447576851" r:id="rId5"/>
        <o:OLEObject Type="Embed" ProgID="Word.Picture.8" ShapeID="_x0000_s2124" DrawAspect="Content" ObjectID="_1447576852" r:id="rId6"/>
      </w:pict>
    </w:r>
  </w:p>
  <w:p w:rsidR="00086844" w:rsidRDefault="00086844">
    <w:pPr>
      <w:tabs>
        <w:tab w:val="right" w:leader="dot" w:pos="17541"/>
      </w:tabs>
      <w:spacing w:line="360" w:lineRule="auto"/>
      <w:ind w:left="720" w:hanging="675"/>
      <w:rPr>
        <w:rFonts w:ascii="Comic Sans MS" w:hAnsi="Comic Sans MS"/>
        <w:sz w:val="2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844" w:rsidRDefault="00086844">
    <w:pPr>
      <w:pStyle w:val="En-tte"/>
      <w:tabs>
        <w:tab w:val="clear" w:pos="8640"/>
        <w:tab w:val="right" w:pos="17280"/>
      </w:tabs>
      <w:rPr>
        <w:rFonts w:ascii="Comic Sans MS" w:hAnsi="Comic Sans MS"/>
        <w:b/>
        <w:i/>
        <w:sz w:val="24"/>
      </w:rPr>
    </w:pPr>
    <w:r>
      <w:rPr>
        <w:rFonts w:ascii="Comic Sans MS" w:hAnsi="Comic Sans MS"/>
        <w:b/>
        <w:i/>
        <w:sz w:val="32"/>
      </w:rPr>
      <w:sym w:font="Wingdings" w:char="F098"/>
    </w:r>
    <w:r>
      <w:rPr>
        <w:rFonts w:ascii="Comic Sans MS" w:hAnsi="Comic Sans MS"/>
        <w:b/>
        <w:i/>
        <w:sz w:val="32"/>
      </w:rPr>
      <w:t xml:space="preserve"> TECHNIQUES DE L’INFORMATIQUE </w:t>
    </w:r>
    <w:r>
      <w:rPr>
        <w:rFonts w:ascii="Comic Sans MS" w:hAnsi="Comic Sans MS"/>
        <w:b/>
        <w:i/>
        <w:sz w:val="32"/>
      </w:rPr>
      <w:sym w:font="Wingdings" w:char="F099"/>
    </w:r>
    <w:r>
      <w:rPr>
        <w:rFonts w:ascii="Comic Sans MS" w:hAnsi="Comic Sans MS"/>
        <w:b/>
        <w:i/>
        <w:sz w:val="32"/>
      </w:rPr>
      <w:tab/>
    </w:r>
  </w:p>
  <w:p w:rsidR="00086844" w:rsidRDefault="00086844">
    <w:pPr>
      <w:pStyle w:val="En-tte"/>
      <w:tabs>
        <w:tab w:val="left" w:pos="540"/>
      </w:tabs>
      <w:rPr>
        <w:rFonts w:ascii="Comic Sans MS" w:hAnsi="Comic Sans MS"/>
        <w:b/>
        <w:i/>
        <w:sz w:val="28"/>
      </w:rPr>
    </w:pPr>
    <w:r>
      <w:rPr>
        <w:rFonts w:ascii="Comic Sans MS" w:hAnsi="Comic Sans MS"/>
        <w:b/>
        <w:i/>
        <w:sz w:val="32"/>
      </w:rPr>
      <w:tab/>
    </w:r>
    <w:r>
      <w:rPr>
        <w:rFonts w:ascii="Comic Sans MS" w:hAnsi="Comic Sans MS"/>
        <w:b/>
        <w:i/>
        <w:sz w:val="28"/>
      </w:rPr>
      <w:t>Voie de spécialisation : Informatique de gestion</w:t>
    </w:r>
  </w:p>
  <w:p w:rsidR="00086844" w:rsidRPr="00633C22" w:rsidRDefault="00086844">
    <w:pPr>
      <w:pStyle w:val="En-tte"/>
      <w:tabs>
        <w:tab w:val="left" w:pos="540"/>
      </w:tabs>
      <w:rPr>
        <w:rFonts w:ascii="Comic Sans MS" w:hAnsi="Comic Sans MS"/>
        <w:b/>
        <w:i/>
        <w:sz w:val="16"/>
        <w:szCs w:val="16"/>
      </w:rPr>
    </w:pPr>
    <w:r w:rsidRPr="00F660BA">
      <w:rPr>
        <w:rFonts w:ascii="Comic Sans MS" w:hAnsi="Comic Sans MS"/>
        <w:i/>
        <w:noProof/>
      </w:rPr>
      <w:pict>
        <v:group id="_x0000_s2061" style="position:absolute;margin-left:0;margin-top:2.5pt;width:877.1pt;height:19.55pt;z-index:251654144" coordorigin="1296,3798" coordsize="17542,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5746;top:3798;width:8641;height:391">
            <v:imagedata r:id="rId1" o:title="" gain="61604f" blacklevel="4588f"/>
          </v:shape>
          <v:shape id="_x0000_s2063" type="#_x0000_t75" style="position:absolute;left:15036;top:3798;width:3802;height:391;visibility:visible;mso-wrap-edited:f">
            <v:imagedata r:id="rId2" o:title="" cropright="36700f" gain="61604f" blacklevel="4588f"/>
          </v:shape>
          <v:shape id="_x0000_s2064" type="#_x0000_t75" style="position:absolute;left:1296;top:3798;width:3802;height:391;visibility:visible;mso-wrap-edited:f">
            <v:imagedata r:id="rId2" o:title="" cropright="36700f" gain="61604f" blacklevel="4588f"/>
          </v:shape>
        </v:group>
        <o:OLEObject Type="Embed" ProgID="Word.Picture.8" ShapeID="_x0000_s2063" DrawAspect="Content" ObjectID="_1447576853" r:id="rId3"/>
        <o:OLEObject Type="Embed" ProgID="Word.Picture.8" ShapeID="_x0000_s2064" DrawAspect="Content" ObjectID="_1447576854" r:id="rId4"/>
      </w:pict>
    </w:r>
  </w:p>
  <w:p w:rsidR="00086844" w:rsidRPr="00633C22" w:rsidRDefault="00086844">
    <w:pPr>
      <w:pStyle w:val="En-tte"/>
      <w:tabs>
        <w:tab w:val="left" w:pos="540"/>
      </w:tabs>
      <w:rPr>
        <w:rFonts w:ascii="Comic Sans MS" w:hAnsi="Comic Sans MS"/>
        <w:b/>
        <w:i/>
        <w:sz w:val="24"/>
        <w:szCs w:val="24"/>
      </w:rPr>
    </w:pPr>
  </w:p>
  <w:p w:rsidR="00086844" w:rsidRPr="00AB7D02" w:rsidRDefault="00086844">
    <w:pPr>
      <w:pStyle w:val="titre10"/>
      <w:spacing w:before="0" w:after="0"/>
      <w:rPr>
        <w:rFonts w:ascii="Lucida Calligraphy" w:hAnsi="Lucida Calligraphy"/>
        <w:sz w:val="16"/>
      </w:rPr>
    </w:pPr>
    <w:r w:rsidRPr="00AB7D02">
      <w:rPr>
        <w:rFonts w:ascii="Comic Sans MS" w:hAnsi="Comic Sans MS"/>
        <w:i/>
      </w:rPr>
      <w:sym w:font="Wingdings" w:char="F098"/>
    </w:r>
    <w:r w:rsidRPr="00F660BA">
      <w:rPr>
        <w:rFonts w:ascii="Lucida Calligraphy" w:hAnsi="Lucida Calligraphy"/>
        <w:noProof/>
        <w:sz w:val="36"/>
      </w:rPr>
      <w:pict>
        <v:group id="_x0000_s2057" style="position:absolute;left:0;text-align:left;margin-left:0;margin-top:25.65pt;width:877.1pt;height:19.55pt;z-index:251653120;mso-position-horizontal-relative:text;mso-position-vertical-relative:text" coordorigin="1296,3798" coordsize="17542,391">
          <v:shape id="_x0000_s2058" type="#_x0000_t75" style="position:absolute;left:5746;top:3798;width:8641;height:391">
            <v:imagedata r:id="rId1" o:title="" gain="61604f" blacklevel="4588f"/>
          </v:shape>
          <v:shape id="_x0000_s2059" type="#_x0000_t75" style="position:absolute;left:15036;top:3798;width:3802;height:391;visibility:visible;mso-wrap-edited:f">
            <v:imagedata r:id="rId2" o:title="" cropright="36700f" gain="61604f" blacklevel="4588f"/>
          </v:shape>
          <v:shape id="_x0000_s2060" type="#_x0000_t75" style="position:absolute;left:1296;top:3798;width:3802;height:391;visibility:visible;mso-wrap-edited:f">
            <v:imagedata r:id="rId2" o:title="" cropright="36700f" gain="61604f" blacklevel="4588f"/>
          </v:shape>
        </v:group>
        <o:OLEObject Type="Embed" ProgID="Word.Picture.8" ShapeID="_x0000_s2059" DrawAspect="Content" ObjectID="_1447576855" r:id="rId5"/>
        <o:OLEObject Type="Embed" ProgID="Word.Picture.8" ShapeID="_x0000_s2060" DrawAspect="Content" ObjectID="_1447576856" r:id="rId6"/>
      </w:pict>
    </w:r>
    <w:r w:rsidRPr="00AB7D02">
      <w:rPr>
        <w:rFonts w:ascii="Comic Sans MS" w:hAnsi="Comic Sans MS"/>
        <w:i/>
      </w:rPr>
      <w:t xml:space="preserve">  4. Tableau de correspondance entre les cours et les compétences  </w:t>
    </w:r>
    <w:r w:rsidRPr="00AB7D02">
      <w:rPr>
        <w:rFonts w:ascii="Comic Sans MS" w:hAnsi="Comic Sans MS"/>
        <w:i/>
      </w:rPr>
      <w:sym w:font="Wingdings" w:char="F099"/>
    </w:r>
    <w:r w:rsidRPr="00AB7D02">
      <w:rPr>
        <w:rFonts w:ascii="Comic Sans MS" w:hAnsi="Comic Sans MS"/>
        <w:i/>
      </w:rPr>
      <w:br/>
    </w:r>
  </w:p>
  <w:p w:rsidR="00086844" w:rsidRDefault="00086844">
    <w:pPr>
      <w:pStyle w:val="Pieddepage"/>
      <w:tabs>
        <w:tab w:val="clear" w:pos="4320"/>
        <w:tab w:val="clear" w:pos="8640"/>
      </w:tabs>
      <w:spacing w:before="40"/>
      <w:rPr>
        <w:rFonts w:ascii="Comic Sans MS" w:hAnsi="Comic Sans MS"/>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D4481"/>
    <w:multiLevelType w:val="multilevel"/>
    <w:tmpl w:val="875E8A8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91D3092"/>
    <w:multiLevelType w:val="multilevel"/>
    <w:tmpl w:val="9C20EF3A"/>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
    <w:nsid w:val="269D1A47"/>
    <w:multiLevelType w:val="multilevel"/>
    <w:tmpl w:val="132280C0"/>
    <w:lvl w:ilvl="0">
      <w:start w:val="1"/>
      <w:numFmt w:val="decimal"/>
      <w:lvlText w:val="%1"/>
      <w:lvlJc w:val="left"/>
      <w:pPr>
        <w:tabs>
          <w:tab w:val="num" w:pos="703"/>
        </w:tabs>
        <w:ind w:left="703" w:hanging="703"/>
      </w:pPr>
      <w:rPr>
        <w:rFonts w:hint="default"/>
      </w:rPr>
    </w:lvl>
    <w:lvl w:ilvl="1">
      <w:start w:val="1"/>
      <w:numFmt w:val="decimal"/>
      <w:lvlText w:val="%1.%2"/>
      <w:lvlJc w:val="left"/>
      <w:pPr>
        <w:tabs>
          <w:tab w:val="num" w:pos="720"/>
        </w:tabs>
        <w:ind w:left="720" w:hanging="720"/>
      </w:pPr>
      <w:rPr>
        <w:rFonts w:ascii="Comic Sans MS" w:hAnsi="Comic Sans MS" w:hint="default"/>
        <w:b w:val="0"/>
        <w:i/>
        <w:caps w:val="0"/>
        <w:strike w:val="0"/>
        <w:dstrike w:val="0"/>
        <w:vanish w:val="0"/>
        <w:color w:val="000000"/>
        <w:sz w:val="24"/>
        <w:szCs w:val="24"/>
        <w:vertAlign w:val="baseline"/>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520"/>
        </w:tabs>
        <w:ind w:left="2520" w:hanging="252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3240"/>
        </w:tabs>
        <w:ind w:left="3240" w:hanging="3240"/>
      </w:pPr>
      <w:rPr>
        <w:rFonts w:hint="default"/>
      </w:rPr>
    </w:lvl>
    <w:lvl w:ilvl="8">
      <w:start w:val="1"/>
      <w:numFmt w:val="decimal"/>
      <w:lvlText w:val="%1.%2.%3.%4.%5.%6.%7.%8.%9"/>
      <w:lvlJc w:val="left"/>
      <w:pPr>
        <w:tabs>
          <w:tab w:val="num" w:pos="3600"/>
        </w:tabs>
        <w:ind w:left="3600" w:hanging="3600"/>
      </w:pPr>
      <w:rPr>
        <w:rFonts w:hint="default"/>
      </w:rPr>
    </w:lvl>
  </w:abstractNum>
  <w:abstractNum w:abstractNumId="3">
    <w:nsid w:val="2EEE1817"/>
    <w:multiLevelType w:val="singleLevel"/>
    <w:tmpl w:val="19A2E1A6"/>
    <w:lvl w:ilvl="0">
      <w:start w:val="1"/>
      <w:numFmt w:val="decimal"/>
      <w:lvlText w:val="%1."/>
      <w:lvlJc w:val="left"/>
      <w:pPr>
        <w:tabs>
          <w:tab w:val="num" w:pos="360"/>
        </w:tabs>
        <w:ind w:left="360" w:hanging="360"/>
      </w:pPr>
    </w:lvl>
  </w:abstractNum>
  <w:abstractNum w:abstractNumId="4">
    <w:nsid w:val="2FD529A4"/>
    <w:multiLevelType w:val="hybridMultilevel"/>
    <w:tmpl w:val="84A8878E"/>
    <w:lvl w:ilvl="0" w:tplc="F5988854">
      <w:start w:val="1"/>
      <w:numFmt w:val="bullet"/>
      <w:lvlText w:val=""/>
      <w:lvlJc w:val="left"/>
      <w:pPr>
        <w:tabs>
          <w:tab w:val="num" w:pos="720"/>
        </w:tabs>
        <w:ind w:left="720" w:hanging="360"/>
      </w:pPr>
      <w:rPr>
        <w:rFonts w:ascii="Wingdings" w:hAnsi="Wingdings" w:hint="default"/>
        <w:b w:val="0"/>
        <w:i w:val="0"/>
        <w:sz w:val="18"/>
        <w:szCs w:val="18"/>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5">
    <w:nsid w:val="4B90151F"/>
    <w:multiLevelType w:val="multilevel"/>
    <w:tmpl w:val="5CD616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b/>
        <w:i/>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4F39081D"/>
    <w:multiLevelType w:val="multilevel"/>
    <w:tmpl w:val="66A8DB1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5DAD0EB1"/>
    <w:multiLevelType w:val="singleLevel"/>
    <w:tmpl w:val="4ACA86FA"/>
    <w:lvl w:ilvl="0">
      <w:start w:val="1"/>
      <w:numFmt w:val="bullet"/>
      <w:pStyle w:val="item"/>
      <w:lvlText w:val=""/>
      <w:lvlJc w:val="left"/>
      <w:pPr>
        <w:tabs>
          <w:tab w:val="num" w:pos="360"/>
        </w:tabs>
        <w:ind w:left="360" w:hanging="360"/>
      </w:pPr>
      <w:rPr>
        <w:rFonts w:ascii="Wingdings" w:hAnsi="Wingdings" w:hint="default"/>
      </w:rPr>
    </w:lvl>
  </w:abstractNum>
  <w:abstractNum w:abstractNumId="8">
    <w:nsid w:val="6BD92A9C"/>
    <w:multiLevelType w:val="multilevel"/>
    <w:tmpl w:val="ED4047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6FA00DEB"/>
    <w:multiLevelType w:val="multilevel"/>
    <w:tmpl w:val="7570B3C6"/>
    <w:lvl w:ilvl="0">
      <w:start w:val="1"/>
      <w:numFmt w:val="decimal"/>
      <w:lvlText w:val="%1"/>
      <w:lvlJc w:val="left"/>
      <w:pPr>
        <w:tabs>
          <w:tab w:val="num" w:pos="703"/>
        </w:tabs>
        <w:ind w:left="703" w:hanging="703"/>
      </w:pPr>
      <w:rPr>
        <w:rFonts w:hint="default"/>
      </w:rPr>
    </w:lvl>
    <w:lvl w:ilvl="1">
      <w:start w:val="1"/>
      <w:numFmt w:val="decimal"/>
      <w:lvlText w:val="%1.%2"/>
      <w:lvlJc w:val="left"/>
      <w:pPr>
        <w:tabs>
          <w:tab w:val="num" w:pos="720"/>
        </w:tabs>
        <w:ind w:left="720" w:hanging="720"/>
      </w:pPr>
      <w:rPr>
        <w:rFonts w:ascii="Comic Sans MS" w:hAnsi="Comic Sans MS" w:hint="default"/>
        <w:b w:val="0"/>
        <w:i/>
        <w:caps w:val="0"/>
        <w:strike w:val="0"/>
        <w:dstrike w:val="0"/>
        <w:vanish w:val="0"/>
        <w:color w:val="000000"/>
        <w:sz w:val="26"/>
        <w:szCs w:val="26"/>
        <w:vertAlign w:val="baseline"/>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520"/>
        </w:tabs>
        <w:ind w:left="2520" w:hanging="252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3240"/>
        </w:tabs>
        <w:ind w:left="3240" w:hanging="3240"/>
      </w:pPr>
      <w:rPr>
        <w:rFonts w:hint="default"/>
      </w:rPr>
    </w:lvl>
    <w:lvl w:ilvl="8">
      <w:start w:val="1"/>
      <w:numFmt w:val="decimal"/>
      <w:lvlText w:val="%1.%2.%3.%4.%5.%6.%7.%8.%9"/>
      <w:lvlJc w:val="left"/>
      <w:pPr>
        <w:tabs>
          <w:tab w:val="num" w:pos="3600"/>
        </w:tabs>
        <w:ind w:left="3600" w:hanging="3600"/>
      </w:pPr>
      <w:rPr>
        <w:rFonts w:hint="default"/>
      </w:rPr>
    </w:lvl>
  </w:abstractNum>
  <w:abstractNum w:abstractNumId="10">
    <w:nsid w:val="727A0D12"/>
    <w:multiLevelType w:val="multilevel"/>
    <w:tmpl w:val="99B2BB14"/>
    <w:lvl w:ilvl="0">
      <w:start w:val="1"/>
      <w:numFmt w:val="decimal"/>
      <w:lvlText w:val="%1"/>
      <w:lvlJc w:val="left"/>
      <w:pPr>
        <w:tabs>
          <w:tab w:val="num" w:pos="703"/>
        </w:tabs>
        <w:ind w:left="703" w:hanging="703"/>
      </w:pPr>
      <w:rPr>
        <w:rFonts w:hint="default"/>
      </w:rPr>
    </w:lvl>
    <w:lvl w:ilvl="1">
      <w:start w:val="1"/>
      <w:numFmt w:val="decimal"/>
      <w:lvlText w:val="%1.%2"/>
      <w:lvlJc w:val="left"/>
      <w:pPr>
        <w:tabs>
          <w:tab w:val="num" w:pos="720"/>
        </w:tabs>
        <w:ind w:left="720" w:hanging="720"/>
      </w:pPr>
      <w:rPr>
        <w:rFonts w:ascii="Comic Sans MS" w:hAnsi="Comic Sans MS" w:hint="default"/>
        <w:b/>
        <w:i/>
        <w:caps w:val="0"/>
        <w:strike w:val="0"/>
        <w:dstrike w:val="0"/>
        <w:vanish w:val="0"/>
        <w:color w:val="000000"/>
        <w:sz w:val="24"/>
        <w:szCs w:val="24"/>
        <w:vertAlign w:val="baseline"/>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520"/>
        </w:tabs>
        <w:ind w:left="2520" w:hanging="252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3240"/>
        </w:tabs>
        <w:ind w:left="3240" w:hanging="3240"/>
      </w:pPr>
      <w:rPr>
        <w:rFonts w:hint="default"/>
      </w:rPr>
    </w:lvl>
    <w:lvl w:ilvl="8">
      <w:start w:val="1"/>
      <w:numFmt w:val="decimal"/>
      <w:lvlText w:val="%1.%2.%3.%4.%5.%6.%7.%8.%9"/>
      <w:lvlJc w:val="left"/>
      <w:pPr>
        <w:tabs>
          <w:tab w:val="num" w:pos="3600"/>
        </w:tabs>
        <w:ind w:left="3600" w:hanging="3600"/>
      </w:pPr>
      <w:rPr>
        <w:rFonts w:hint="default"/>
      </w:rPr>
    </w:lvl>
  </w:abstractNum>
  <w:num w:numId="1">
    <w:abstractNumId w:val="7"/>
  </w:num>
  <w:num w:numId="2">
    <w:abstractNumId w:val="5"/>
  </w:num>
  <w:num w:numId="3">
    <w:abstractNumId w:val="10"/>
  </w:num>
  <w:num w:numId="4">
    <w:abstractNumId w:val="6"/>
  </w:num>
  <w:num w:numId="5">
    <w:abstractNumId w:val="8"/>
  </w:num>
  <w:num w:numId="6">
    <w:abstractNumId w:val="1"/>
  </w:num>
  <w:num w:numId="7">
    <w:abstractNumId w:val="0"/>
  </w:num>
  <w:num w:numId="8">
    <w:abstractNumId w:val="3"/>
  </w:num>
  <w:num w:numId="9">
    <w:abstractNumId w:val="4"/>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trackRevisions/>
  <w:documentProtection w:edit="forms" w:enforcement="0"/>
  <w:defaultTabStop w:val="708"/>
  <w:hyphenationZone w:val="425"/>
  <w:characterSpacingControl w:val="doNotCompress"/>
  <w:hdrShapeDefaults>
    <o:shapedefaults v:ext="edit" spidmax="2129"/>
    <o:shapelayout v:ext="edit">
      <o:idmap v:ext="edit" data="2"/>
    </o:shapelayout>
  </w:hdrShapeDefaults>
  <w:footnotePr>
    <w:numFmt w:val="chicago"/>
    <w:footnote w:id="-1"/>
    <w:footnote w:id="0"/>
  </w:footnotePr>
  <w:endnotePr>
    <w:endnote w:id="-1"/>
    <w:endnote w:id="0"/>
  </w:endnotePr>
  <w:compat/>
  <w:rsids>
    <w:rsidRoot w:val="00C94F65"/>
    <w:rsid w:val="00035A0D"/>
    <w:rsid w:val="00053E13"/>
    <w:rsid w:val="00077E7A"/>
    <w:rsid w:val="00086844"/>
    <w:rsid w:val="000D4D1C"/>
    <w:rsid w:val="00112E31"/>
    <w:rsid w:val="00161DB8"/>
    <w:rsid w:val="00164172"/>
    <w:rsid w:val="001A1063"/>
    <w:rsid w:val="001C230B"/>
    <w:rsid w:val="001C72DD"/>
    <w:rsid w:val="001F0F7C"/>
    <w:rsid w:val="001F6EA8"/>
    <w:rsid w:val="002219C4"/>
    <w:rsid w:val="00252C3E"/>
    <w:rsid w:val="00284BFE"/>
    <w:rsid w:val="002856F3"/>
    <w:rsid w:val="00296B6F"/>
    <w:rsid w:val="002B03BF"/>
    <w:rsid w:val="002C6285"/>
    <w:rsid w:val="002C7B90"/>
    <w:rsid w:val="002E0CE9"/>
    <w:rsid w:val="002E282F"/>
    <w:rsid w:val="00306D40"/>
    <w:rsid w:val="00311442"/>
    <w:rsid w:val="003247E0"/>
    <w:rsid w:val="003524F6"/>
    <w:rsid w:val="00352EF5"/>
    <w:rsid w:val="00370361"/>
    <w:rsid w:val="00377B17"/>
    <w:rsid w:val="00390CCB"/>
    <w:rsid w:val="003D6477"/>
    <w:rsid w:val="003F11EC"/>
    <w:rsid w:val="003F7D28"/>
    <w:rsid w:val="004202BA"/>
    <w:rsid w:val="0046633D"/>
    <w:rsid w:val="00467375"/>
    <w:rsid w:val="00481F32"/>
    <w:rsid w:val="0048572F"/>
    <w:rsid w:val="004B1D26"/>
    <w:rsid w:val="004B5C9B"/>
    <w:rsid w:val="004E2857"/>
    <w:rsid w:val="004E5784"/>
    <w:rsid w:val="004F09FD"/>
    <w:rsid w:val="004F2EC6"/>
    <w:rsid w:val="00512981"/>
    <w:rsid w:val="00517351"/>
    <w:rsid w:val="0052690F"/>
    <w:rsid w:val="00540257"/>
    <w:rsid w:val="0054433E"/>
    <w:rsid w:val="00566464"/>
    <w:rsid w:val="00584F72"/>
    <w:rsid w:val="005A1DCD"/>
    <w:rsid w:val="005B7F53"/>
    <w:rsid w:val="005E3026"/>
    <w:rsid w:val="005F04C1"/>
    <w:rsid w:val="005F241B"/>
    <w:rsid w:val="00603DE1"/>
    <w:rsid w:val="006066B2"/>
    <w:rsid w:val="00645574"/>
    <w:rsid w:val="00663941"/>
    <w:rsid w:val="00677506"/>
    <w:rsid w:val="006842E8"/>
    <w:rsid w:val="006B056C"/>
    <w:rsid w:val="006F4142"/>
    <w:rsid w:val="007149DA"/>
    <w:rsid w:val="00720A91"/>
    <w:rsid w:val="00736896"/>
    <w:rsid w:val="00782196"/>
    <w:rsid w:val="00794410"/>
    <w:rsid w:val="007B064D"/>
    <w:rsid w:val="007C6CB8"/>
    <w:rsid w:val="007D112C"/>
    <w:rsid w:val="007D125E"/>
    <w:rsid w:val="007D3826"/>
    <w:rsid w:val="007D4F94"/>
    <w:rsid w:val="007E26B7"/>
    <w:rsid w:val="008043B5"/>
    <w:rsid w:val="00804B0E"/>
    <w:rsid w:val="008064F9"/>
    <w:rsid w:val="00824FB3"/>
    <w:rsid w:val="00834B2A"/>
    <w:rsid w:val="00835E6C"/>
    <w:rsid w:val="00847CEA"/>
    <w:rsid w:val="008634D4"/>
    <w:rsid w:val="00873463"/>
    <w:rsid w:val="00880A5F"/>
    <w:rsid w:val="00883E73"/>
    <w:rsid w:val="008A6200"/>
    <w:rsid w:val="008D248A"/>
    <w:rsid w:val="008E261A"/>
    <w:rsid w:val="008E766E"/>
    <w:rsid w:val="008F4079"/>
    <w:rsid w:val="00944CAD"/>
    <w:rsid w:val="009504C1"/>
    <w:rsid w:val="00997E1A"/>
    <w:rsid w:val="009B4AC1"/>
    <w:rsid w:val="009B6CE0"/>
    <w:rsid w:val="009B715A"/>
    <w:rsid w:val="009C4234"/>
    <w:rsid w:val="009E3003"/>
    <w:rsid w:val="009E772B"/>
    <w:rsid w:val="009F2124"/>
    <w:rsid w:val="00A04A82"/>
    <w:rsid w:val="00A213F2"/>
    <w:rsid w:val="00A34EF5"/>
    <w:rsid w:val="00A37C29"/>
    <w:rsid w:val="00A50D96"/>
    <w:rsid w:val="00A640DF"/>
    <w:rsid w:val="00A73C52"/>
    <w:rsid w:val="00A82EF8"/>
    <w:rsid w:val="00AB7D02"/>
    <w:rsid w:val="00AC6255"/>
    <w:rsid w:val="00AE48ED"/>
    <w:rsid w:val="00AE4B16"/>
    <w:rsid w:val="00AF6993"/>
    <w:rsid w:val="00B01552"/>
    <w:rsid w:val="00B05EE1"/>
    <w:rsid w:val="00B44B46"/>
    <w:rsid w:val="00BA7331"/>
    <w:rsid w:val="00BE3DDD"/>
    <w:rsid w:val="00C22757"/>
    <w:rsid w:val="00C5019F"/>
    <w:rsid w:val="00C94F65"/>
    <w:rsid w:val="00CA6A50"/>
    <w:rsid w:val="00CF10C2"/>
    <w:rsid w:val="00D102F8"/>
    <w:rsid w:val="00D4270F"/>
    <w:rsid w:val="00D454E0"/>
    <w:rsid w:val="00D519FA"/>
    <w:rsid w:val="00D521DC"/>
    <w:rsid w:val="00D67398"/>
    <w:rsid w:val="00D67E52"/>
    <w:rsid w:val="00D75DAD"/>
    <w:rsid w:val="00D83CD6"/>
    <w:rsid w:val="00D83FEF"/>
    <w:rsid w:val="00D8429A"/>
    <w:rsid w:val="00D91116"/>
    <w:rsid w:val="00D94A39"/>
    <w:rsid w:val="00DB0FD0"/>
    <w:rsid w:val="00DC7144"/>
    <w:rsid w:val="00DD1BE5"/>
    <w:rsid w:val="00DD335A"/>
    <w:rsid w:val="00DD4660"/>
    <w:rsid w:val="00DE3C44"/>
    <w:rsid w:val="00DF5341"/>
    <w:rsid w:val="00DF6AAE"/>
    <w:rsid w:val="00E0407C"/>
    <w:rsid w:val="00E15460"/>
    <w:rsid w:val="00E17B9C"/>
    <w:rsid w:val="00E20D47"/>
    <w:rsid w:val="00E34CC0"/>
    <w:rsid w:val="00E62A57"/>
    <w:rsid w:val="00E63B3E"/>
    <w:rsid w:val="00E718BA"/>
    <w:rsid w:val="00E9165C"/>
    <w:rsid w:val="00E95F48"/>
    <w:rsid w:val="00EA0CC5"/>
    <w:rsid w:val="00EC46CD"/>
    <w:rsid w:val="00ED5D5A"/>
    <w:rsid w:val="00EE09DA"/>
    <w:rsid w:val="00EF2A1D"/>
    <w:rsid w:val="00EF47CC"/>
    <w:rsid w:val="00F0377F"/>
    <w:rsid w:val="00F660BA"/>
    <w:rsid w:val="00F71426"/>
    <w:rsid w:val="00F8675E"/>
    <w:rsid w:val="00FA3EA4"/>
    <w:rsid w:val="00FE5F7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1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F65"/>
    <w:pPr>
      <w:spacing w:after="0" w:line="240" w:lineRule="auto"/>
    </w:pPr>
    <w:rPr>
      <w:rFonts w:ascii="Times New Roman" w:eastAsia="Times New Roman" w:hAnsi="Times New Roman" w:cs="Times New Roman"/>
      <w:sz w:val="20"/>
      <w:szCs w:val="20"/>
      <w:lang w:eastAsia="fr-CA"/>
    </w:rPr>
  </w:style>
  <w:style w:type="paragraph" w:styleId="Titre1">
    <w:name w:val="heading 1"/>
    <w:basedOn w:val="Normal"/>
    <w:next w:val="Normal"/>
    <w:link w:val="Titre1Car"/>
    <w:qFormat/>
    <w:rsid w:val="00C94F65"/>
    <w:pPr>
      <w:keepNext/>
      <w:spacing w:before="480" w:after="480"/>
      <w:jc w:val="center"/>
      <w:outlineLvl w:val="0"/>
    </w:pPr>
    <w:rPr>
      <w:rFonts w:ascii="Book Antiqua" w:hAnsi="Book Antiqua"/>
      <w:b/>
      <w:caps/>
      <w:kern w:val="28"/>
      <w:sz w:val="28"/>
    </w:rPr>
  </w:style>
  <w:style w:type="paragraph" w:styleId="Titre2">
    <w:name w:val="heading 2"/>
    <w:basedOn w:val="Normal"/>
    <w:next w:val="Normal"/>
    <w:link w:val="Titre2Car"/>
    <w:qFormat/>
    <w:rsid w:val="00C94F65"/>
    <w:pPr>
      <w:keepNext/>
      <w:spacing w:after="600"/>
      <w:outlineLvl w:val="1"/>
    </w:pPr>
    <w:rPr>
      <w:rFonts w:ascii="Book Antiqua" w:hAnsi="Book Antiqua"/>
      <w:b/>
      <w:sz w:val="24"/>
    </w:rPr>
  </w:style>
  <w:style w:type="paragraph" w:styleId="Titre3">
    <w:name w:val="heading 3"/>
    <w:basedOn w:val="Normal"/>
    <w:next w:val="Normal"/>
    <w:link w:val="Titre3Car"/>
    <w:qFormat/>
    <w:rsid w:val="00C94F65"/>
    <w:pPr>
      <w:keepNext/>
      <w:spacing w:before="720" w:after="600"/>
      <w:jc w:val="center"/>
      <w:outlineLvl w:val="2"/>
    </w:pPr>
    <w:rPr>
      <w:rFonts w:ascii="Book Antiqua" w:hAnsi="Book Antiqua"/>
      <w:b/>
      <w:smallCaps/>
      <w:sz w:val="32"/>
    </w:rPr>
  </w:style>
  <w:style w:type="paragraph" w:styleId="Titre6">
    <w:name w:val="heading 6"/>
    <w:basedOn w:val="Normal"/>
    <w:next w:val="Normal"/>
    <w:link w:val="Titre6Car"/>
    <w:qFormat/>
    <w:rsid w:val="00C94F65"/>
    <w:pPr>
      <w:spacing w:before="240" w:after="60"/>
      <w:outlineLvl w:val="5"/>
    </w:pPr>
    <w:rPr>
      <w:b/>
      <w:bCs/>
      <w:sz w:val="22"/>
      <w:szCs w:val="22"/>
    </w:rPr>
  </w:style>
  <w:style w:type="paragraph" w:styleId="Titre7">
    <w:name w:val="heading 7"/>
    <w:basedOn w:val="Normal"/>
    <w:next w:val="Normal"/>
    <w:link w:val="Titre7Car"/>
    <w:qFormat/>
    <w:rsid w:val="00C94F65"/>
    <w:pPr>
      <w:keepNext/>
      <w:outlineLvl w:val="6"/>
    </w:pPr>
    <w:rPr>
      <w:rFonts w:ascii="Comic Sans MS" w:hAnsi="Comic Sans MS"/>
      <w:b/>
      <w:sz w:val="12"/>
      <w:lang w:val="fr-FR"/>
    </w:rPr>
  </w:style>
  <w:style w:type="paragraph" w:styleId="Titre8">
    <w:name w:val="heading 8"/>
    <w:basedOn w:val="Normal"/>
    <w:next w:val="Normal"/>
    <w:link w:val="Titre8Car"/>
    <w:qFormat/>
    <w:rsid w:val="00C94F65"/>
    <w:pPr>
      <w:keepNext/>
      <w:outlineLvl w:val="7"/>
    </w:pPr>
    <w:rPr>
      <w:rFonts w:ascii="Comic Sans MS" w:hAnsi="Comic Sans MS"/>
      <w:b/>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94F65"/>
    <w:rPr>
      <w:rFonts w:ascii="Book Antiqua" w:eastAsia="Times New Roman" w:hAnsi="Book Antiqua" w:cs="Times New Roman"/>
      <w:b/>
      <w:caps/>
      <w:kern w:val="28"/>
      <w:sz w:val="28"/>
      <w:szCs w:val="20"/>
      <w:lang w:eastAsia="fr-CA"/>
    </w:rPr>
  </w:style>
  <w:style w:type="character" w:customStyle="1" w:styleId="Titre2Car">
    <w:name w:val="Titre 2 Car"/>
    <w:basedOn w:val="Policepardfaut"/>
    <w:link w:val="Titre2"/>
    <w:rsid w:val="00C94F65"/>
    <w:rPr>
      <w:rFonts w:ascii="Book Antiqua" w:eastAsia="Times New Roman" w:hAnsi="Book Antiqua" w:cs="Times New Roman"/>
      <w:b/>
      <w:sz w:val="24"/>
      <w:szCs w:val="20"/>
      <w:lang w:eastAsia="fr-CA"/>
    </w:rPr>
  </w:style>
  <w:style w:type="character" w:customStyle="1" w:styleId="Titre3Car">
    <w:name w:val="Titre 3 Car"/>
    <w:basedOn w:val="Policepardfaut"/>
    <w:link w:val="Titre3"/>
    <w:rsid w:val="00C94F65"/>
    <w:rPr>
      <w:rFonts w:ascii="Book Antiqua" w:eastAsia="Times New Roman" w:hAnsi="Book Antiqua" w:cs="Times New Roman"/>
      <w:b/>
      <w:smallCaps/>
      <w:sz w:val="32"/>
      <w:szCs w:val="20"/>
      <w:lang w:eastAsia="fr-CA"/>
    </w:rPr>
  </w:style>
  <w:style w:type="character" w:customStyle="1" w:styleId="Titre6Car">
    <w:name w:val="Titre 6 Car"/>
    <w:basedOn w:val="Policepardfaut"/>
    <w:link w:val="Titre6"/>
    <w:rsid w:val="00C94F65"/>
    <w:rPr>
      <w:rFonts w:ascii="Times New Roman" w:eastAsia="Times New Roman" w:hAnsi="Times New Roman" w:cs="Times New Roman"/>
      <w:b/>
      <w:bCs/>
      <w:lang w:eastAsia="fr-CA"/>
    </w:rPr>
  </w:style>
  <w:style w:type="character" w:customStyle="1" w:styleId="Titre7Car">
    <w:name w:val="Titre 7 Car"/>
    <w:basedOn w:val="Policepardfaut"/>
    <w:link w:val="Titre7"/>
    <w:rsid w:val="00C94F65"/>
    <w:rPr>
      <w:rFonts w:ascii="Comic Sans MS" w:eastAsia="Times New Roman" w:hAnsi="Comic Sans MS" w:cs="Times New Roman"/>
      <w:b/>
      <w:sz w:val="12"/>
      <w:szCs w:val="20"/>
      <w:lang w:val="fr-FR" w:eastAsia="fr-CA"/>
    </w:rPr>
  </w:style>
  <w:style w:type="character" w:customStyle="1" w:styleId="Titre8Car">
    <w:name w:val="Titre 8 Car"/>
    <w:basedOn w:val="Policepardfaut"/>
    <w:link w:val="Titre8"/>
    <w:rsid w:val="00C94F65"/>
    <w:rPr>
      <w:rFonts w:ascii="Comic Sans MS" w:eastAsia="Times New Roman" w:hAnsi="Comic Sans MS" w:cs="Times New Roman"/>
      <w:b/>
      <w:sz w:val="18"/>
      <w:szCs w:val="20"/>
      <w:lang w:eastAsia="fr-CA"/>
    </w:rPr>
  </w:style>
  <w:style w:type="paragraph" w:customStyle="1" w:styleId="titre10">
    <w:name w:val="titre1"/>
    <w:basedOn w:val="Normal"/>
    <w:rsid w:val="00C94F65"/>
    <w:pPr>
      <w:spacing w:before="720" w:after="480"/>
      <w:jc w:val="center"/>
    </w:pPr>
    <w:rPr>
      <w:rFonts w:ascii="Book Antiqua" w:hAnsi="Book Antiqua"/>
      <w:b/>
      <w:spacing w:val="40"/>
      <w:kern w:val="40"/>
      <w:sz w:val="32"/>
    </w:rPr>
  </w:style>
  <w:style w:type="paragraph" w:styleId="Pieddepage">
    <w:name w:val="footer"/>
    <w:basedOn w:val="Normal"/>
    <w:link w:val="PieddepageCar"/>
    <w:rsid w:val="00C94F65"/>
    <w:pPr>
      <w:tabs>
        <w:tab w:val="center" w:pos="4320"/>
        <w:tab w:val="right" w:pos="8640"/>
      </w:tabs>
    </w:pPr>
  </w:style>
  <w:style w:type="character" w:customStyle="1" w:styleId="PieddepageCar">
    <w:name w:val="Pied de page Car"/>
    <w:basedOn w:val="Policepardfaut"/>
    <w:link w:val="Pieddepage"/>
    <w:rsid w:val="00C94F65"/>
    <w:rPr>
      <w:rFonts w:ascii="Times New Roman" w:eastAsia="Times New Roman" w:hAnsi="Times New Roman" w:cs="Times New Roman"/>
      <w:sz w:val="20"/>
      <w:szCs w:val="20"/>
      <w:lang w:eastAsia="fr-CA"/>
    </w:rPr>
  </w:style>
  <w:style w:type="paragraph" w:customStyle="1" w:styleId="Texteniveau1">
    <w:name w:val="Texte niveau 1"/>
    <w:basedOn w:val="Normal"/>
    <w:rsid w:val="00C94F65"/>
    <w:pPr>
      <w:spacing w:after="120"/>
    </w:pPr>
    <w:rPr>
      <w:rFonts w:ascii="Book Antiqua" w:hAnsi="Book Antiqua"/>
      <w:sz w:val="24"/>
    </w:rPr>
  </w:style>
  <w:style w:type="paragraph" w:styleId="En-tte">
    <w:name w:val="header"/>
    <w:basedOn w:val="Normal"/>
    <w:link w:val="En-tteCar"/>
    <w:rsid w:val="00C94F65"/>
    <w:pPr>
      <w:tabs>
        <w:tab w:val="center" w:pos="4320"/>
        <w:tab w:val="right" w:pos="8640"/>
      </w:tabs>
    </w:pPr>
  </w:style>
  <w:style w:type="character" w:customStyle="1" w:styleId="En-tteCar">
    <w:name w:val="En-tête Car"/>
    <w:basedOn w:val="Policepardfaut"/>
    <w:link w:val="En-tte"/>
    <w:rsid w:val="00C94F65"/>
    <w:rPr>
      <w:rFonts w:ascii="Times New Roman" w:eastAsia="Times New Roman" w:hAnsi="Times New Roman" w:cs="Times New Roman"/>
      <w:sz w:val="20"/>
      <w:szCs w:val="20"/>
      <w:lang w:eastAsia="fr-CA"/>
    </w:rPr>
  </w:style>
  <w:style w:type="paragraph" w:styleId="TM1">
    <w:name w:val="toc 1"/>
    <w:basedOn w:val="Normal"/>
    <w:next w:val="Normal"/>
    <w:autoRedefine/>
    <w:semiHidden/>
    <w:rsid w:val="005A1DCD"/>
    <w:pPr>
      <w:jc w:val="center"/>
    </w:pPr>
    <w:rPr>
      <w:rFonts w:ascii="Comic Sans MS" w:hAnsi="Comic Sans MS"/>
      <w:sz w:val="18"/>
      <w:szCs w:val="18"/>
    </w:rPr>
  </w:style>
  <w:style w:type="paragraph" w:styleId="Corpsdetexte2">
    <w:name w:val="Body Text 2"/>
    <w:basedOn w:val="Normal"/>
    <w:link w:val="Corpsdetexte2Car"/>
    <w:rsid w:val="00C94F65"/>
    <w:pPr>
      <w:jc w:val="both"/>
    </w:pPr>
    <w:rPr>
      <w:rFonts w:ascii="Book Antiqua" w:hAnsi="Book Antiqua"/>
      <w:sz w:val="22"/>
    </w:rPr>
  </w:style>
  <w:style w:type="character" w:customStyle="1" w:styleId="Corpsdetexte2Car">
    <w:name w:val="Corps de texte 2 Car"/>
    <w:basedOn w:val="Policepardfaut"/>
    <w:link w:val="Corpsdetexte2"/>
    <w:rsid w:val="00C94F65"/>
    <w:rPr>
      <w:rFonts w:ascii="Book Antiqua" w:eastAsia="Times New Roman" w:hAnsi="Book Antiqua" w:cs="Times New Roman"/>
      <w:szCs w:val="20"/>
      <w:lang w:eastAsia="fr-CA"/>
    </w:rPr>
  </w:style>
  <w:style w:type="character" w:styleId="Numrodepage">
    <w:name w:val="page number"/>
    <w:basedOn w:val="Policepardfaut"/>
    <w:rsid w:val="00C94F65"/>
  </w:style>
  <w:style w:type="paragraph" w:styleId="Textedebulles">
    <w:name w:val="Balloon Text"/>
    <w:basedOn w:val="Normal"/>
    <w:link w:val="TextedebullesCar"/>
    <w:semiHidden/>
    <w:rsid w:val="00C94F65"/>
    <w:rPr>
      <w:rFonts w:ascii="Tahoma" w:hAnsi="Tahoma" w:cs="Tahoma"/>
      <w:sz w:val="16"/>
      <w:szCs w:val="16"/>
    </w:rPr>
  </w:style>
  <w:style w:type="character" w:customStyle="1" w:styleId="TextedebullesCar">
    <w:name w:val="Texte de bulles Car"/>
    <w:basedOn w:val="Policepardfaut"/>
    <w:link w:val="Textedebulles"/>
    <w:semiHidden/>
    <w:rsid w:val="00C94F65"/>
    <w:rPr>
      <w:rFonts w:ascii="Tahoma" w:eastAsia="Times New Roman" w:hAnsi="Tahoma" w:cs="Tahoma"/>
      <w:sz w:val="16"/>
      <w:szCs w:val="16"/>
      <w:lang w:eastAsia="fr-CA"/>
    </w:rPr>
  </w:style>
  <w:style w:type="paragraph" w:styleId="Corpsdetexte">
    <w:name w:val="Body Text"/>
    <w:basedOn w:val="Normal"/>
    <w:link w:val="CorpsdetexteCar"/>
    <w:rsid w:val="00C94F65"/>
    <w:pPr>
      <w:spacing w:after="120"/>
    </w:pPr>
  </w:style>
  <w:style w:type="character" w:customStyle="1" w:styleId="CorpsdetexteCar">
    <w:name w:val="Corps de texte Car"/>
    <w:basedOn w:val="Policepardfaut"/>
    <w:link w:val="Corpsdetexte"/>
    <w:rsid w:val="00C94F65"/>
    <w:rPr>
      <w:rFonts w:ascii="Times New Roman" w:eastAsia="Times New Roman" w:hAnsi="Times New Roman" w:cs="Times New Roman"/>
      <w:sz w:val="20"/>
      <w:szCs w:val="20"/>
      <w:lang w:eastAsia="fr-CA"/>
    </w:rPr>
  </w:style>
  <w:style w:type="paragraph" w:styleId="Titre">
    <w:name w:val="Title"/>
    <w:basedOn w:val="Normal"/>
    <w:link w:val="TitreCar"/>
    <w:qFormat/>
    <w:rsid w:val="00C94F65"/>
    <w:pPr>
      <w:jc w:val="center"/>
    </w:pPr>
    <w:rPr>
      <w:rFonts w:ascii="Book Antiqua" w:hAnsi="Book Antiqua"/>
      <w:b/>
      <w:sz w:val="40"/>
    </w:rPr>
  </w:style>
  <w:style w:type="character" w:customStyle="1" w:styleId="TitreCar">
    <w:name w:val="Titre Car"/>
    <w:basedOn w:val="Policepardfaut"/>
    <w:link w:val="Titre"/>
    <w:rsid w:val="00C94F65"/>
    <w:rPr>
      <w:rFonts w:ascii="Book Antiqua" w:eastAsia="Times New Roman" w:hAnsi="Book Antiqua" w:cs="Times New Roman"/>
      <w:b/>
      <w:sz w:val="40"/>
      <w:szCs w:val="20"/>
      <w:lang w:eastAsia="fr-CA"/>
    </w:rPr>
  </w:style>
  <w:style w:type="paragraph" w:customStyle="1" w:styleId="normal2">
    <w:name w:val="normal2"/>
    <w:basedOn w:val="Normal"/>
    <w:rsid w:val="00C94F65"/>
    <w:pPr>
      <w:spacing w:after="600"/>
      <w:jc w:val="center"/>
    </w:pPr>
    <w:rPr>
      <w:rFonts w:ascii="Book Antiqua" w:hAnsi="Book Antiqua"/>
      <w:b/>
      <w:sz w:val="24"/>
    </w:rPr>
  </w:style>
  <w:style w:type="paragraph" w:customStyle="1" w:styleId="item">
    <w:name w:val="item"/>
    <w:basedOn w:val="Normal"/>
    <w:rsid w:val="00C94F65"/>
    <w:pPr>
      <w:numPr>
        <w:numId w:val="1"/>
      </w:numPr>
    </w:pPr>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F65"/>
    <w:pPr>
      <w:spacing w:after="0" w:line="240" w:lineRule="auto"/>
    </w:pPr>
    <w:rPr>
      <w:rFonts w:ascii="Times New Roman" w:eastAsia="Times New Roman" w:hAnsi="Times New Roman" w:cs="Times New Roman"/>
      <w:sz w:val="20"/>
      <w:szCs w:val="20"/>
      <w:lang w:eastAsia="fr-CA"/>
    </w:rPr>
  </w:style>
  <w:style w:type="paragraph" w:styleId="Titre1">
    <w:name w:val="heading 1"/>
    <w:basedOn w:val="Normal"/>
    <w:next w:val="Normal"/>
    <w:link w:val="Titre1Car"/>
    <w:qFormat/>
    <w:rsid w:val="00C94F65"/>
    <w:pPr>
      <w:keepNext/>
      <w:spacing w:before="480" w:after="480"/>
      <w:jc w:val="center"/>
      <w:outlineLvl w:val="0"/>
    </w:pPr>
    <w:rPr>
      <w:rFonts w:ascii="Book Antiqua" w:hAnsi="Book Antiqua"/>
      <w:b/>
      <w:caps/>
      <w:kern w:val="28"/>
      <w:sz w:val="28"/>
      <w14:shadow w14:blurRad="50800" w14:dist="38100" w14:dir="2700000" w14:sx="100000" w14:sy="100000" w14:kx="0" w14:ky="0" w14:algn="tl">
        <w14:srgbClr w14:val="000000">
          <w14:alpha w14:val="60000"/>
        </w14:srgbClr>
      </w14:shadow>
    </w:rPr>
  </w:style>
  <w:style w:type="paragraph" w:styleId="Titre2">
    <w:name w:val="heading 2"/>
    <w:basedOn w:val="Normal"/>
    <w:next w:val="Normal"/>
    <w:link w:val="Titre2Car"/>
    <w:qFormat/>
    <w:rsid w:val="00C94F65"/>
    <w:pPr>
      <w:keepNext/>
      <w:spacing w:after="600"/>
      <w:outlineLvl w:val="1"/>
    </w:pPr>
    <w:rPr>
      <w:rFonts w:ascii="Book Antiqua" w:hAnsi="Book Antiqua"/>
      <w:b/>
      <w:sz w:val="24"/>
      <w14:shadow w14:blurRad="50800" w14:dist="38100" w14:dir="2700000" w14:sx="100000" w14:sy="100000" w14:kx="0" w14:ky="0" w14:algn="tl">
        <w14:srgbClr w14:val="000000">
          <w14:alpha w14:val="60000"/>
        </w14:srgbClr>
      </w14:shadow>
    </w:rPr>
  </w:style>
  <w:style w:type="paragraph" w:styleId="Titre3">
    <w:name w:val="heading 3"/>
    <w:basedOn w:val="Normal"/>
    <w:next w:val="Normal"/>
    <w:link w:val="Titre3Car"/>
    <w:qFormat/>
    <w:rsid w:val="00C94F65"/>
    <w:pPr>
      <w:keepNext/>
      <w:spacing w:before="720" w:after="600"/>
      <w:jc w:val="center"/>
      <w:outlineLvl w:val="2"/>
    </w:pPr>
    <w:rPr>
      <w:rFonts w:ascii="Book Antiqua" w:hAnsi="Book Antiqua"/>
      <w:b/>
      <w:smallCaps/>
      <w:sz w:val="32"/>
      <w14:shadow w14:blurRad="50800" w14:dist="38100" w14:dir="2700000" w14:sx="100000" w14:sy="100000" w14:kx="0" w14:ky="0" w14:algn="tl">
        <w14:srgbClr w14:val="000000">
          <w14:alpha w14:val="60000"/>
        </w14:srgbClr>
      </w14:shadow>
    </w:rPr>
  </w:style>
  <w:style w:type="paragraph" w:styleId="Titre6">
    <w:name w:val="heading 6"/>
    <w:basedOn w:val="Normal"/>
    <w:next w:val="Normal"/>
    <w:link w:val="Titre6Car"/>
    <w:qFormat/>
    <w:rsid w:val="00C94F65"/>
    <w:pPr>
      <w:spacing w:before="240" w:after="60"/>
      <w:outlineLvl w:val="5"/>
    </w:pPr>
    <w:rPr>
      <w:b/>
      <w:bCs/>
      <w:sz w:val="22"/>
      <w:szCs w:val="22"/>
    </w:rPr>
  </w:style>
  <w:style w:type="paragraph" w:styleId="Titre7">
    <w:name w:val="heading 7"/>
    <w:basedOn w:val="Normal"/>
    <w:next w:val="Normal"/>
    <w:link w:val="Titre7Car"/>
    <w:qFormat/>
    <w:rsid w:val="00C94F65"/>
    <w:pPr>
      <w:keepNext/>
      <w:outlineLvl w:val="6"/>
    </w:pPr>
    <w:rPr>
      <w:rFonts w:ascii="Comic Sans MS" w:hAnsi="Comic Sans MS"/>
      <w:b/>
      <w:sz w:val="12"/>
      <w:lang w:val="fr-FR"/>
    </w:rPr>
  </w:style>
  <w:style w:type="paragraph" w:styleId="Titre8">
    <w:name w:val="heading 8"/>
    <w:basedOn w:val="Normal"/>
    <w:next w:val="Normal"/>
    <w:link w:val="Titre8Car"/>
    <w:qFormat/>
    <w:rsid w:val="00C94F65"/>
    <w:pPr>
      <w:keepNext/>
      <w:outlineLvl w:val="7"/>
    </w:pPr>
    <w:rPr>
      <w:rFonts w:ascii="Comic Sans MS" w:hAnsi="Comic Sans MS"/>
      <w:b/>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94F65"/>
    <w:rPr>
      <w:rFonts w:ascii="Book Antiqua" w:eastAsia="Times New Roman" w:hAnsi="Book Antiqua" w:cs="Times New Roman"/>
      <w:b/>
      <w:caps/>
      <w:kern w:val="28"/>
      <w:sz w:val="28"/>
      <w:szCs w:val="20"/>
      <w:lang w:eastAsia="fr-CA"/>
      <w14:shadow w14:blurRad="50800" w14:dist="38100" w14:dir="2700000" w14:sx="100000" w14:sy="100000" w14:kx="0" w14:ky="0" w14:algn="tl">
        <w14:srgbClr w14:val="000000">
          <w14:alpha w14:val="60000"/>
        </w14:srgbClr>
      </w14:shadow>
    </w:rPr>
  </w:style>
  <w:style w:type="character" w:customStyle="1" w:styleId="Titre2Car">
    <w:name w:val="Titre 2 Car"/>
    <w:basedOn w:val="Policepardfaut"/>
    <w:link w:val="Titre2"/>
    <w:rsid w:val="00C94F65"/>
    <w:rPr>
      <w:rFonts w:ascii="Book Antiqua" w:eastAsia="Times New Roman" w:hAnsi="Book Antiqua" w:cs="Times New Roman"/>
      <w:b/>
      <w:sz w:val="24"/>
      <w:szCs w:val="20"/>
      <w:lang w:eastAsia="fr-CA"/>
      <w14:shadow w14:blurRad="50800" w14:dist="38100" w14:dir="2700000" w14:sx="100000" w14:sy="100000" w14:kx="0" w14:ky="0" w14:algn="tl">
        <w14:srgbClr w14:val="000000">
          <w14:alpha w14:val="60000"/>
        </w14:srgbClr>
      </w14:shadow>
    </w:rPr>
  </w:style>
  <w:style w:type="character" w:customStyle="1" w:styleId="Titre3Car">
    <w:name w:val="Titre 3 Car"/>
    <w:basedOn w:val="Policepardfaut"/>
    <w:link w:val="Titre3"/>
    <w:rsid w:val="00C94F65"/>
    <w:rPr>
      <w:rFonts w:ascii="Book Antiqua" w:eastAsia="Times New Roman" w:hAnsi="Book Antiqua" w:cs="Times New Roman"/>
      <w:b/>
      <w:smallCaps/>
      <w:sz w:val="32"/>
      <w:szCs w:val="20"/>
      <w:lang w:eastAsia="fr-CA"/>
      <w14:shadow w14:blurRad="50800" w14:dist="38100" w14:dir="2700000" w14:sx="100000" w14:sy="100000" w14:kx="0" w14:ky="0" w14:algn="tl">
        <w14:srgbClr w14:val="000000">
          <w14:alpha w14:val="60000"/>
        </w14:srgbClr>
      </w14:shadow>
    </w:rPr>
  </w:style>
  <w:style w:type="character" w:customStyle="1" w:styleId="Titre6Car">
    <w:name w:val="Titre 6 Car"/>
    <w:basedOn w:val="Policepardfaut"/>
    <w:link w:val="Titre6"/>
    <w:rsid w:val="00C94F65"/>
    <w:rPr>
      <w:rFonts w:ascii="Times New Roman" w:eastAsia="Times New Roman" w:hAnsi="Times New Roman" w:cs="Times New Roman"/>
      <w:b/>
      <w:bCs/>
      <w:lang w:eastAsia="fr-CA"/>
    </w:rPr>
  </w:style>
  <w:style w:type="character" w:customStyle="1" w:styleId="Titre7Car">
    <w:name w:val="Titre 7 Car"/>
    <w:basedOn w:val="Policepardfaut"/>
    <w:link w:val="Titre7"/>
    <w:rsid w:val="00C94F65"/>
    <w:rPr>
      <w:rFonts w:ascii="Comic Sans MS" w:eastAsia="Times New Roman" w:hAnsi="Comic Sans MS" w:cs="Times New Roman"/>
      <w:b/>
      <w:sz w:val="12"/>
      <w:szCs w:val="20"/>
      <w:lang w:val="fr-FR" w:eastAsia="fr-CA"/>
    </w:rPr>
  </w:style>
  <w:style w:type="character" w:customStyle="1" w:styleId="Titre8Car">
    <w:name w:val="Titre 8 Car"/>
    <w:basedOn w:val="Policepardfaut"/>
    <w:link w:val="Titre8"/>
    <w:rsid w:val="00C94F65"/>
    <w:rPr>
      <w:rFonts w:ascii="Comic Sans MS" w:eastAsia="Times New Roman" w:hAnsi="Comic Sans MS" w:cs="Times New Roman"/>
      <w:b/>
      <w:sz w:val="18"/>
      <w:szCs w:val="20"/>
      <w:lang w:eastAsia="fr-CA"/>
    </w:rPr>
  </w:style>
  <w:style w:type="paragraph" w:customStyle="1" w:styleId="titre10">
    <w:name w:val="titre1"/>
    <w:basedOn w:val="Normal"/>
    <w:rsid w:val="00C94F65"/>
    <w:pPr>
      <w:spacing w:before="720" w:after="480"/>
      <w:jc w:val="center"/>
    </w:pPr>
    <w:rPr>
      <w:rFonts w:ascii="Book Antiqua" w:hAnsi="Book Antiqua"/>
      <w:b/>
      <w:spacing w:val="40"/>
      <w:kern w:val="40"/>
      <w:sz w:val="32"/>
      <w14:shadow w14:blurRad="50800" w14:dist="38100" w14:dir="2700000" w14:sx="100000" w14:sy="100000" w14:kx="0" w14:ky="0" w14:algn="tl">
        <w14:srgbClr w14:val="000000">
          <w14:alpha w14:val="60000"/>
        </w14:srgbClr>
      </w14:shadow>
    </w:rPr>
  </w:style>
  <w:style w:type="paragraph" w:styleId="Pieddepage">
    <w:name w:val="footer"/>
    <w:basedOn w:val="Normal"/>
    <w:link w:val="PieddepageCar"/>
    <w:rsid w:val="00C94F65"/>
    <w:pPr>
      <w:tabs>
        <w:tab w:val="center" w:pos="4320"/>
        <w:tab w:val="right" w:pos="8640"/>
      </w:tabs>
    </w:pPr>
  </w:style>
  <w:style w:type="character" w:customStyle="1" w:styleId="PieddepageCar">
    <w:name w:val="Pied de page Car"/>
    <w:basedOn w:val="Policepardfaut"/>
    <w:link w:val="Pieddepage"/>
    <w:rsid w:val="00C94F65"/>
    <w:rPr>
      <w:rFonts w:ascii="Times New Roman" w:eastAsia="Times New Roman" w:hAnsi="Times New Roman" w:cs="Times New Roman"/>
      <w:sz w:val="20"/>
      <w:szCs w:val="20"/>
      <w:lang w:eastAsia="fr-CA"/>
    </w:rPr>
  </w:style>
  <w:style w:type="paragraph" w:customStyle="1" w:styleId="Texteniveau1">
    <w:name w:val="Texte niveau 1"/>
    <w:basedOn w:val="Normal"/>
    <w:rsid w:val="00C94F65"/>
    <w:pPr>
      <w:spacing w:after="120"/>
    </w:pPr>
    <w:rPr>
      <w:rFonts w:ascii="Book Antiqua" w:hAnsi="Book Antiqua"/>
      <w:sz w:val="24"/>
    </w:rPr>
  </w:style>
  <w:style w:type="paragraph" w:styleId="En-tte">
    <w:name w:val="header"/>
    <w:basedOn w:val="Normal"/>
    <w:link w:val="En-tteCar"/>
    <w:rsid w:val="00C94F65"/>
    <w:pPr>
      <w:tabs>
        <w:tab w:val="center" w:pos="4320"/>
        <w:tab w:val="right" w:pos="8640"/>
      </w:tabs>
    </w:pPr>
  </w:style>
  <w:style w:type="character" w:customStyle="1" w:styleId="En-tteCar">
    <w:name w:val="En-tête Car"/>
    <w:basedOn w:val="Policepardfaut"/>
    <w:link w:val="En-tte"/>
    <w:rsid w:val="00C94F65"/>
    <w:rPr>
      <w:rFonts w:ascii="Times New Roman" w:eastAsia="Times New Roman" w:hAnsi="Times New Roman" w:cs="Times New Roman"/>
      <w:sz w:val="20"/>
      <w:szCs w:val="20"/>
      <w:lang w:eastAsia="fr-CA"/>
    </w:rPr>
  </w:style>
  <w:style w:type="paragraph" w:styleId="TM1">
    <w:name w:val="toc 1"/>
    <w:basedOn w:val="Normal"/>
    <w:next w:val="Normal"/>
    <w:autoRedefine/>
    <w:semiHidden/>
    <w:rsid w:val="005A1DCD"/>
    <w:pPr>
      <w:jc w:val="center"/>
    </w:pPr>
    <w:rPr>
      <w:rFonts w:ascii="Comic Sans MS" w:hAnsi="Comic Sans MS"/>
      <w:sz w:val="18"/>
      <w:szCs w:val="18"/>
    </w:rPr>
  </w:style>
  <w:style w:type="paragraph" w:styleId="Corpsdetexte2">
    <w:name w:val="Body Text 2"/>
    <w:basedOn w:val="Normal"/>
    <w:link w:val="Corpsdetexte2Car"/>
    <w:rsid w:val="00C94F65"/>
    <w:pPr>
      <w:jc w:val="both"/>
    </w:pPr>
    <w:rPr>
      <w:rFonts w:ascii="Book Antiqua" w:hAnsi="Book Antiqua"/>
      <w:sz w:val="22"/>
    </w:rPr>
  </w:style>
  <w:style w:type="character" w:customStyle="1" w:styleId="Corpsdetexte2Car">
    <w:name w:val="Corps de texte 2 Car"/>
    <w:basedOn w:val="Policepardfaut"/>
    <w:link w:val="Corpsdetexte2"/>
    <w:rsid w:val="00C94F65"/>
    <w:rPr>
      <w:rFonts w:ascii="Book Antiqua" w:eastAsia="Times New Roman" w:hAnsi="Book Antiqua" w:cs="Times New Roman"/>
      <w:szCs w:val="20"/>
      <w:lang w:eastAsia="fr-CA"/>
    </w:rPr>
  </w:style>
  <w:style w:type="character" w:styleId="Numrodepage">
    <w:name w:val="page number"/>
    <w:basedOn w:val="Policepardfaut"/>
    <w:rsid w:val="00C94F65"/>
  </w:style>
  <w:style w:type="paragraph" w:styleId="Textedebulles">
    <w:name w:val="Balloon Text"/>
    <w:basedOn w:val="Normal"/>
    <w:link w:val="TextedebullesCar"/>
    <w:semiHidden/>
    <w:rsid w:val="00C94F65"/>
    <w:rPr>
      <w:rFonts w:ascii="Tahoma" w:hAnsi="Tahoma" w:cs="Tahoma"/>
      <w:sz w:val="16"/>
      <w:szCs w:val="16"/>
    </w:rPr>
  </w:style>
  <w:style w:type="character" w:customStyle="1" w:styleId="TextedebullesCar">
    <w:name w:val="Texte de bulles Car"/>
    <w:basedOn w:val="Policepardfaut"/>
    <w:link w:val="Textedebulles"/>
    <w:semiHidden/>
    <w:rsid w:val="00C94F65"/>
    <w:rPr>
      <w:rFonts w:ascii="Tahoma" w:eastAsia="Times New Roman" w:hAnsi="Tahoma" w:cs="Tahoma"/>
      <w:sz w:val="16"/>
      <w:szCs w:val="16"/>
      <w:lang w:eastAsia="fr-CA"/>
    </w:rPr>
  </w:style>
  <w:style w:type="paragraph" w:styleId="Corpsdetexte">
    <w:name w:val="Body Text"/>
    <w:basedOn w:val="Normal"/>
    <w:link w:val="CorpsdetexteCar"/>
    <w:rsid w:val="00C94F65"/>
    <w:pPr>
      <w:spacing w:after="120"/>
    </w:pPr>
  </w:style>
  <w:style w:type="character" w:customStyle="1" w:styleId="CorpsdetexteCar">
    <w:name w:val="Corps de texte Car"/>
    <w:basedOn w:val="Policepardfaut"/>
    <w:link w:val="Corpsdetexte"/>
    <w:rsid w:val="00C94F65"/>
    <w:rPr>
      <w:rFonts w:ascii="Times New Roman" w:eastAsia="Times New Roman" w:hAnsi="Times New Roman" w:cs="Times New Roman"/>
      <w:sz w:val="20"/>
      <w:szCs w:val="20"/>
      <w:lang w:eastAsia="fr-CA"/>
    </w:rPr>
  </w:style>
  <w:style w:type="paragraph" w:styleId="Titre">
    <w:name w:val="Title"/>
    <w:basedOn w:val="Normal"/>
    <w:link w:val="TitreCar"/>
    <w:qFormat/>
    <w:rsid w:val="00C94F65"/>
    <w:pPr>
      <w:jc w:val="center"/>
    </w:pPr>
    <w:rPr>
      <w:rFonts w:ascii="Book Antiqua" w:hAnsi="Book Antiqua"/>
      <w:b/>
      <w:sz w:val="40"/>
    </w:rPr>
  </w:style>
  <w:style w:type="character" w:customStyle="1" w:styleId="TitreCar">
    <w:name w:val="Titre Car"/>
    <w:basedOn w:val="Policepardfaut"/>
    <w:link w:val="Titre"/>
    <w:rsid w:val="00C94F65"/>
    <w:rPr>
      <w:rFonts w:ascii="Book Antiqua" w:eastAsia="Times New Roman" w:hAnsi="Book Antiqua" w:cs="Times New Roman"/>
      <w:b/>
      <w:sz w:val="40"/>
      <w:szCs w:val="20"/>
      <w:lang w:eastAsia="fr-CA"/>
    </w:rPr>
  </w:style>
  <w:style w:type="paragraph" w:customStyle="1" w:styleId="normal2">
    <w:name w:val="normal2"/>
    <w:basedOn w:val="Normal"/>
    <w:rsid w:val="00C94F65"/>
    <w:pPr>
      <w:spacing w:after="600"/>
      <w:jc w:val="center"/>
    </w:pPr>
    <w:rPr>
      <w:rFonts w:ascii="Book Antiqua" w:hAnsi="Book Antiqua"/>
      <w:b/>
      <w:sz w:val="24"/>
      <w14:shadow w14:blurRad="50800" w14:dist="38100" w14:dir="2700000" w14:sx="100000" w14:sy="100000" w14:kx="0" w14:ky="0" w14:algn="tl">
        <w14:srgbClr w14:val="000000">
          <w14:alpha w14:val="60000"/>
        </w14:srgbClr>
      </w14:shadow>
    </w:rPr>
  </w:style>
  <w:style w:type="paragraph" w:customStyle="1" w:styleId="item">
    <w:name w:val="item"/>
    <w:basedOn w:val="Normal"/>
    <w:rsid w:val="00C94F65"/>
    <w:pPr>
      <w:numPr>
        <w:numId w:val="1"/>
      </w:numPr>
    </w:pPr>
    <w:rPr>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4.bin"/><Relationship Id="rId18" Type="http://schemas.openxmlformats.org/officeDocument/2006/relationships/footer" Target="footer1.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2.xm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header" Target="header2.xml"/><Relationship Id="rId25" Type="http://schemas.openxmlformats.org/officeDocument/2006/relationships/header" Target="header7.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header" Target="head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oleObject" Target="embeddings/oleObject1.bin"/><Relationship Id="rId19" Type="http://schemas.openxmlformats.org/officeDocument/2006/relationships/header" Target="header3.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oter" Target="footer4.xml"/><Relationship Id="rId30" Type="http://schemas.openxmlformats.org/officeDocument/2006/relationships/header" Target="header10.xml"/></Relationships>
</file>

<file path=word/_rels/header10.xml.rels><?xml version="1.0" encoding="UTF-8" standalone="yes"?>
<Relationships xmlns="http://schemas.openxmlformats.org/package/2006/relationships"><Relationship Id="rId3" Type="http://schemas.openxmlformats.org/officeDocument/2006/relationships/oleObject" Target="embeddings/oleObject38.bin"/><Relationship Id="rId2" Type="http://schemas.openxmlformats.org/officeDocument/2006/relationships/image" Target="media/image2.wmf"/><Relationship Id="rId1" Type="http://schemas.openxmlformats.org/officeDocument/2006/relationships/image" Target="media/image1.emf"/><Relationship Id="rId6" Type="http://schemas.openxmlformats.org/officeDocument/2006/relationships/oleObject" Target="embeddings/oleObject41.bin"/><Relationship Id="rId5" Type="http://schemas.openxmlformats.org/officeDocument/2006/relationships/oleObject" Target="embeddings/oleObject40.bin"/><Relationship Id="rId4" Type="http://schemas.openxmlformats.org/officeDocument/2006/relationships/oleObject" Target="embeddings/oleObject39.bin"/></Relationships>
</file>

<file path=word/_rels/header11.xml.rels><?xml version="1.0" encoding="UTF-8" standalone="yes"?>
<Relationships xmlns="http://schemas.openxmlformats.org/package/2006/relationships"><Relationship Id="rId3" Type="http://schemas.openxmlformats.org/officeDocument/2006/relationships/oleObject" Target="embeddings/oleObject42.bin"/><Relationship Id="rId2" Type="http://schemas.openxmlformats.org/officeDocument/2006/relationships/image" Target="media/image2.wmf"/><Relationship Id="rId1" Type="http://schemas.openxmlformats.org/officeDocument/2006/relationships/image" Target="media/image1.emf"/><Relationship Id="rId6" Type="http://schemas.openxmlformats.org/officeDocument/2006/relationships/oleObject" Target="embeddings/oleObject45.bin"/><Relationship Id="rId5" Type="http://schemas.openxmlformats.org/officeDocument/2006/relationships/oleObject" Target="embeddings/oleObject44.bin"/><Relationship Id="rId4" Type="http://schemas.openxmlformats.org/officeDocument/2006/relationships/oleObject" Target="embeddings/oleObject43.bin"/></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6.bin"/><Relationship Id="rId2" Type="http://schemas.openxmlformats.org/officeDocument/2006/relationships/image" Target="media/image2.wmf"/><Relationship Id="rId1" Type="http://schemas.openxmlformats.org/officeDocument/2006/relationships/image" Target="media/image1.emf"/><Relationship Id="rId6" Type="http://schemas.openxmlformats.org/officeDocument/2006/relationships/oleObject" Target="embeddings/oleObject9.bin"/><Relationship Id="rId5" Type="http://schemas.openxmlformats.org/officeDocument/2006/relationships/oleObject" Target="embeddings/oleObject8.bin"/><Relationship Id="rId4" Type="http://schemas.openxmlformats.org/officeDocument/2006/relationships/oleObject" Target="embeddings/oleObject7.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0.bin"/><Relationship Id="rId2" Type="http://schemas.openxmlformats.org/officeDocument/2006/relationships/image" Target="media/image2.wmf"/><Relationship Id="rId1" Type="http://schemas.openxmlformats.org/officeDocument/2006/relationships/image" Target="media/image1.emf"/><Relationship Id="rId6" Type="http://schemas.openxmlformats.org/officeDocument/2006/relationships/oleObject" Target="embeddings/oleObject13.bin"/><Relationship Id="rId5" Type="http://schemas.openxmlformats.org/officeDocument/2006/relationships/oleObject" Target="embeddings/oleObject12.bin"/><Relationship Id="rId4" Type="http://schemas.openxmlformats.org/officeDocument/2006/relationships/oleObject" Target="embeddings/oleObject11.bin"/></Relationships>
</file>

<file path=word/_rels/header4.xml.rels><?xml version="1.0" encoding="UTF-8" standalone="yes"?>
<Relationships xmlns="http://schemas.openxmlformats.org/package/2006/relationships"><Relationship Id="rId3" Type="http://schemas.openxmlformats.org/officeDocument/2006/relationships/oleObject" Target="embeddings/oleObject14.bin"/><Relationship Id="rId2" Type="http://schemas.openxmlformats.org/officeDocument/2006/relationships/image" Target="media/image2.wmf"/><Relationship Id="rId1" Type="http://schemas.openxmlformats.org/officeDocument/2006/relationships/image" Target="media/image1.emf"/><Relationship Id="rId6" Type="http://schemas.openxmlformats.org/officeDocument/2006/relationships/oleObject" Target="embeddings/oleObject17.bin"/><Relationship Id="rId5" Type="http://schemas.openxmlformats.org/officeDocument/2006/relationships/oleObject" Target="embeddings/oleObject16.bin"/><Relationship Id="rId4" Type="http://schemas.openxmlformats.org/officeDocument/2006/relationships/oleObject" Target="embeddings/oleObject15.bin"/></Relationships>
</file>

<file path=word/_rels/header5.xml.rels><?xml version="1.0" encoding="UTF-8" standalone="yes"?>
<Relationships xmlns="http://schemas.openxmlformats.org/package/2006/relationships"><Relationship Id="rId3" Type="http://schemas.openxmlformats.org/officeDocument/2006/relationships/oleObject" Target="embeddings/oleObject18.bin"/><Relationship Id="rId2" Type="http://schemas.openxmlformats.org/officeDocument/2006/relationships/image" Target="media/image2.wmf"/><Relationship Id="rId1" Type="http://schemas.openxmlformats.org/officeDocument/2006/relationships/image" Target="media/image1.emf"/><Relationship Id="rId6" Type="http://schemas.openxmlformats.org/officeDocument/2006/relationships/oleObject" Target="embeddings/oleObject21.bin"/><Relationship Id="rId5" Type="http://schemas.openxmlformats.org/officeDocument/2006/relationships/oleObject" Target="embeddings/oleObject20.bin"/><Relationship Id="rId4" Type="http://schemas.openxmlformats.org/officeDocument/2006/relationships/oleObject" Target="embeddings/oleObject19.bin"/></Relationships>
</file>

<file path=word/_rels/header6.xml.rels><?xml version="1.0" encoding="UTF-8" standalone="yes"?>
<Relationships xmlns="http://schemas.openxmlformats.org/package/2006/relationships"><Relationship Id="rId3" Type="http://schemas.openxmlformats.org/officeDocument/2006/relationships/oleObject" Target="embeddings/oleObject22.bin"/><Relationship Id="rId2" Type="http://schemas.openxmlformats.org/officeDocument/2006/relationships/image" Target="media/image2.wmf"/><Relationship Id="rId1" Type="http://schemas.openxmlformats.org/officeDocument/2006/relationships/image" Target="media/image1.emf"/><Relationship Id="rId6" Type="http://schemas.openxmlformats.org/officeDocument/2006/relationships/oleObject" Target="embeddings/oleObject25.bin"/><Relationship Id="rId5" Type="http://schemas.openxmlformats.org/officeDocument/2006/relationships/oleObject" Target="embeddings/oleObject24.bin"/><Relationship Id="rId4" Type="http://schemas.openxmlformats.org/officeDocument/2006/relationships/oleObject" Target="embeddings/oleObject23.bin"/></Relationships>
</file>

<file path=word/_rels/header7.xml.rels><?xml version="1.0" encoding="UTF-8" standalone="yes"?>
<Relationships xmlns="http://schemas.openxmlformats.org/package/2006/relationships"><Relationship Id="rId3" Type="http://schemas.openxmlformats.org/officeDocument/2006/relationships/oleObject" Target="embeddings/oleObject26.bin"/><Relationship Id="rId2" Type="http://schemas.openxmlformats.org/officeDocument/2006/relationships/image" Target="media/image2.wmf"/><Relationship Id="rId1" Type="http://schemas.openxmlformats.org/officeDocument/2006/relationships/image" Target="media/image1.emf"/><Relationship Id="rId6" Type="http://schemas.openxmlformats.org/officeDocument/2006/relationships/oleObject" Target="embeddings/oleObject29.bin"/><Relationship Id="rId5" Type="http://schemas.openxmlformats.org/officeDocument/2006/relationships/oleObject" Target="embeddings/oleObject28.bin"/><Relationship Id="rId4" Type="http://schemas.openxmlformats.org/officeDocument/2006/relationships/oleObject" Target="embeddings/oleObject27.bin"/></Relationships>
</file>

<file path=word/_rels/header8.xml.rels><?xml version="1.0" encoding="UTF-8" standalone="yes"?>
<Relationships xmlns="http://schemas.openxmlformats.org/package/2006/relationships"><Relationship Id="rId3" Type="http://schemas.openxmlformats.org/officeDocument/2006/relationships/oleObject" Target="embeddings/oleObject30.bin"/><Relationship Id="rId2" Type="http://schemas.openxmlformats.org/officeDocument/2006/relationships/image" Target="media/image2.wmf"/><Relationship Id="rId1" Type="http://schemas.openxmlformats.org/officeDocument/2006/relationships/image" Target="media/image1.emf"/><Relationship Id="rId6" Type="http://schemas.openxmlformats.org/officeDocument/2006/relationships/oleObject" Target="embeddings/oleObject33.bin"/><Relationship Id="rId5" Type="http://schemas.openxmlformats.org/officeDocument/2006/relationships/oleObject" Target="embeddings/oleObject32.bin"/><Relationship Id="rId4" Type="http://schemas.openxmlformats.org/officeDocument/2006/relationships/oleObject" Target="embeddings/oleObject31.bin"/></Relationships>
</file>

<file path=word/_rels/header9.xml.rels><?xml version="1.0" encoding="UTF-8" standalone="yes"?>
<Relationships xmlns="http://schemas.openxmlformats.org/package/2006/relationships"><Relationship Id="rId3" Type="http://schemas.openxmlformats.org/officeDocument/2006/relationships/oleObject" Target="embeddings/oleObject34.bin"/><Relationship Id="rId2" Type="http://schemas.openxmlformats.org/officeDocument/2006/relationships/image" Target="media/image2.wmf"/><Relationship Id="rId1" Type="http://schemas.openxmlformats.org/officeDocument/2006/relationships/image" Target="media/image1.emf"/><Relationship Id="rId6" Type="http://schemas.openxmlformats.org/officeDocument/2006/relationships/oleObject" Target="embeddings/oleObject37.bin"/><Relationship Id="rId5" Type="http://schemas.openxmlformats.org/officeDocument/2006/relationships/oleObject" Target="embeddings/oleObject36.bin"/><Relationship Id="rId4" Type="http://schemas.openxmlformats.org/officeDocument/2006/relationships/oleObject" Target="embeddings/oleObject35.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20389-E70B-4E48-A3F3-705C3241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Pages>
  <Words>4124</Words>
  <Characters>22688</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Description de programme</vt:lpstr>
    </vt:vector>
  </TitlesOfParts>
  <Manager>Nathalie Murray/Hélène Roberge</Manager>
  <Company>SADP</Company>
  <LinksUpToDate>false</LinksUpToDate>
  <CharactersWithSpaces>26759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de programme</dc:title>
  <dc:subject>420.AA Informatique de gestion</dc:subject>
  <dc:creator>utilisateur</dc:creator>
  <dc:description>Comm études 27mai2013 mod découpage et sessions_x000d_
Comité progr 28mars2013</dc:description>
  <cp:lastModifiedBy>Aymen Sioud</cp:lastModifiedBy>
  <cp:revision>4</cp:revision>
  <cp:lastPrinted>2013-04-15T18:24:00Z</cp:lastPrinted>
  <dcterms:created xsi:type="dcterms:W3CDTF">2013-11-26T16:45:00Z</dcterms:created>
  <dcterms:modified xsi:type="dcterms:W3CDTF">2013-12-03T16:53:00Z</dcterms:modified>
</cp:coreProperties>
</file>